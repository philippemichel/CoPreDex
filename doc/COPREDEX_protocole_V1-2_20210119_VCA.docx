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2CE72" w14:textId="75E19CCE" w:rsidR="007B61AD" w:rsidRPr="00EE1122" w:rsidRDefault="008079F6" w:rsidP="00140776">
      <w:pPr>
        <w:pBdr>
          <w:top w:val="single" w:sz="4" w:space="1" w:color="auto"/>
          <w:left w:val="single" w:sz="4" w:space="4" w:color="auto"/>
          <w:right w:val="single" w:sz="4" w:space="4" w:color="auto"/>
        </w:pBdr>
        <w:spacing w:after="0" w:line="360" w:lineRule="auto"/>
        <w:jc w:val="center"/>
        <w:rPr>
          <w:rFonts w:ascii="Times New Roman" w:hAnsi="Times New Roman" w:cs="Times New Roman"/>
          <w:b/>
          <w:sz w:val="32"/>
          <w:szCs w:val="32"/>
        </w:rPr>
      </w:pPr>
      <w:proofErr w:type="spellStart"/>
      <w:r w:rsidRPr="00EE1122">
        <w:rPr>
          <w:rFonts w:ascii="Times New Roman" w:hAnsi="Times New Roman" w:cs="Times New Roman"/>
          <w:b/>
          <w:sz w:val="32"/>
          <w:szCs w:val="32"/>
        </w:rPr>
        <w:t>CoPreDex</w:t>
      </w:r>
      <w:proofErr w:type="spellEnd"/>
    </w:p>
    <w:p w14:paraId="68839BDB" w14:textId="29463B6F" w:rsidR="007B61AD" w:rsidRPr="00EE1122" w:rsidRDefault="007B61AD" w:rsidP="00140776">
      <w:pPr>
        <w:pBdr>
          <w:top w:val="single" w:sz="4" w:space="1" w:color="auto"/>
          <w:left w:val="single" w:sz="4" w:space="4" w:color="auto"/>
          <w:right w:val="single" w:sz="4" w:space="4" w:color="auto"/>
        </w:pBdr>
        <w:spacing w:after="0" w:line="360" w:lineRule="auto"/>
        <w:jc w:val="center"/>
        <w:rPr>
          <w:rFonts w:ascii="Times New Roman" w:hAnsi="Times New Roman" w:cs="Times New Roman"/>
          <w:sz w:val="28"/>
          <w:szCs w:val="32"/>
        </w:rPr>
      </w:pPr>
      <w:bookmarkStart w:id="0" w:name="_Toc459810680"/>
      <w:bookmarkStart w:id="1" w:name="_Toc459810790"/>
      <w:bookmarkStart w:id="2" w:name="_Toc460849007"/>
      <w:bookmarkStart w:id="3" w:name="_Toc460849673"/>
      <w:bookmarkStart w:id="4" w:name="_Toc460852750"/>
      <w:r w:rsidRPr="00EE1122">
        <w:rPr>
          <w:rFonts w:ascii="Times New Roman" w:hAnsi="Times New Roman" w:cs="Times New Roman"/>
          <w:sz w:val="32"/>
          <w:szCs w:val="32"/>
        </w:rPr>
        <w:t xml:space="preserve"> </w:t>
      </w:r>
      <w:r w:rsidRPr="00EE1122">
        <w:rPr>
          <w:rFonts w:ascii="Times New Roman" w:hAnsi="Times New Roman" w:cs="Times New Roman"/>
          <w:sz w:val="28"/>
          <w:szCs w:val="32"/>
        </w:rPr>
        <w:t>« </w:t>
      </w:r>
      <w:bookmarkEnd w:id="0"/>
      <w:bookmarkEnd w:id="1"/>
      <w:bookmarkEnd w:id="2"/>
      <w:bookmarkEnd w:id="3"/>
      <w:bookmarkEnd w:id="4"/>
      <w:r w:rsidR="006A7DF9" w:rsidRPr="00EE1122">
        <w:rPr>
          <w:rFonts w:ascii="Times New Roman" w:hAnsi="Times New Roman" w:cs="Times New Roman"/>
          <w:sz w:val="28"/>
          <w:szCs w:val="32"/>
        </w:rPr>
        <w:t xml:space="preserve">Comparaison </w:t>
      </w:r>
      <w:r w:rsidR="00E20960" w:rsidRPr="00EE1122">
        <w:rPr>
          <w:rFonts w:ascii="Times New Roman" w:hAnsi="Times New Roman" w:cs="Times New Roman"/>
          <w:sz w:val="28"/>
          <w:szCs w:val="32"/>
        </w:rPr>
        <w:t>de la P</w:t>
      </w:r>
      <w:r w:rsidR="007A698E" w:rsidRPr="00EE1122">
        <w:rPr>
          <w:rFonts w:ascii="Times New Roman" w:hAnsi="Times New Roman" w:cs="Times New Roman"/>
          <w:sz w:val="28"/>
          <w:szCs w:val="32"/>
        </w:rPr>
        <w:t xml:space="preserve">rednisolone </w:t>
      </w:r>
      <w:r w:rsidR="006A7DF9" w:rsidRPr="00EE1122">
        <w:rPr>
          <w:rFonts w:ascii="Times New Roman" w:hAnsi="Times New Roman" w:cs="Times New Roman"/>
          <w:sz w:val="28"/>
          <w:szCs w:val="32"/>
        </w:rPr>
        <w:t xml:space="preserve">et de </w:t>
      </w:r>
      <w:r w:rsidR="00C671B4" w:rsidRPr="00EE1122">
        <w:rPr>
          <w:rFonts w:ascii="Times New Roman" w:hAnsi="Times New Roman" w:cs="Times New Roman"/>
          <w:sz w:val="28"/>
          <w:szCs w:val="32"/>
        </w:rPr>
        <w:t xml:space="preserve">la </w:t>
      </w:r>
      <w:r w:rsidR="00E20960" w:rsidRPr="00EE1122">
        <w:rPr>
          <w:rFonts w:ascii="Times New Roman" w:hAnsi="Times New Roman" w:cs="Times New Roman"/>
          <w:sz w:val="28"/>
          <w:szCs w:val="32"/>
        </w:rPr>
        <w:t>D</w:t>
      </w:r>
      <w:r w:rsidR="00C671B4" w:rsidRPr="00EE1122">
        <w:rPr>
          <w:rFonts w:ascii="Times New Roman" w:hAnsi="Times New Roman" w:cs="Times New Roman"/>
          <w:sz w:val="28"/>
          <w:szCs w:val="32"/>
        </w:rPr>
        <w:t xml:space="preserve">examéthasone sur la mortalité à J28 chez des patients </w:t>
      </w:r>
      <w:r w:rsidR="006A7DF9" w:rsidRPr="00EE1122">
        <w:rPr>
          <w:rFonts w:ascii="Times New Roman" w:hAnsi="Times New Roman" w:cs="Times New Roman"/>
          <w:sz w:val="28"/>
          <w:szCs w:val="32"/>
        </w:rPr>
        <w:t xml:space="preserve">sous oxygénothérapie, </w:t>
      </w:r>
      <w:r w:rsidR="00C671B4" w:rsidRPr="00EE1122">
        <w:rPr>
          <w:rFonts w:ascii="Times New Roman" w:hAnsi="Times New Roman" w:cs="Times New Roman"/>
          <w:sz w:val="28"/>
          <w:szCs w:val="32"/>
        </w:rPr>
        <w:t>atteints de la C</w:t>
      </w:r>
      <w:r w:rsidR="00044380" w:rsidRPr="00EE1122">
        <w:rPr>
          <w:rFonts w:ascii="Times New Roman" w:hAnsi="Times New Roman" w:cs="Times New Roman"/>
          <w:sz w:val="28"/>
          <w:szCs w:val="32"/>
        </w:rPr>
        <w:t>oVi</w:t>
      </w:r>
      <w:r w:rsidR="00C671B4" w:rsidRPr="00EE1122">
        <w:rPr>
          <w:rFonts w:ascii="Times New Roman" w:hAnsi="Times New Roman" w:cs="Times New Roman"/>
          <w:sz w:val="28"/>
          <w:szCs w:val="32"/>
        </w:rPr>
        <w:t xml:space="preserve">D-19 : étude </w:t>
      </w:r>
      <w:r w:rsidR="007A698E" w:rsidRPr="00EE1122">
        <w:rPr>
          <w:rFonts w:ascii="Times New Roman" w:hAnsi="Times New Roman" w:cs="Times New Roman"/>
          <w:sz w:val="28"/>
          <w:szCs w:val="32"/>
        </w:rPr>
        <w:t>multicentrique</w:t>
      </w:r>
      <w:r w:rsidR="00C671B4" w:rsidRPr="00EE1122">
        <w:rPr>
          <w:rFonts w:ascii="Times New Roman" w:hAnsi="Times New Roman" w:cs="Times New Roman"/>
          <w:sz w:val="28"/>
          <w:szCs w:val="32"/>
        </w:rPr>
        <w:t>,</w:t>
      </w:r>
      <w:r w:rsidR="007A698E" w:rsidRPr="00EE1122">
        <w:rPr>
          <w:rFonts w:ascii="Times New Roman" w:hAnsi="Times New Roman" w:cs="Times New Roman"/>
          <w:sz w:val="28"/>
          <w:szCs w:val="32"/>
        </w:rPr>
        <w:t xml:space="preserve"> randomisé</w:t>
      </w:r>
      <w:r w:rsidR="00C671B4" w:rsidRPr="00EE1122">
        <w:rPr>
          <w:rFonts w:ascii="Times New Roman" w:hAnsi="Times New Roman" w:cs="Times New Roman"/>
          <w:sz w:val="28"/>
          <w:szCs w:val="32"/>
        </w:rPr>
        <w:t>e,</w:t>
      </w:r>
      <w:r w:rsidR="007A698E" w:rsidRPr="00EE1122">
        <w:rPr>
          <w:rFonts w:ascii="Times New Roman" w:hAnsi="Times New Roman" w:cs="Times New Roman"/>
          <w:sz w:val="28"/>
          <w:szCs w:val="32"/>
        </w:rPr>
        <w:t xml:space="preserve"> </w:t>
      </w:r>
      <w:r w:rsidR="00C671B4" w:rsidRPr="00EE1122">
        <w:rPr>
          <w:rFonts w:ascii="Times New Roman" w:hAnsi="Times New Roman" w:cs="Times New Roman"/>
          <w:sz w:val="28"/>
          <w:szCs w:val="32"/>
        </w:rPr>
        <w:t xml:space="preserve">de non-infériorité </w:t>
      </w:r>
      <w:r w:rsidR="007A698E" w:rsidRPr="00EE1122">
        <w:rPr>
          <w:rFonts w:ascii="Times New Roman" w:hAnsi="Times New Roman" w:cs="Times New Roman"/>
          <w:sz w:val="28"/>
          <w:szCs w:val="32"/>
        </w:rPr>
        <w:t>en ouvert </w:t>
      </w:r>
      <w:r w:rsidRPr="00EE1122">
        <w:rPr>
          <w:rFonts w:ascii="Times New Roman" w:hAnsi="Times New Roman" w:cs="Times New Roman"/>
          <w:sz w:val="28"/>
          <w:szCs w:val="32"/>
        </w:rPr>
        <w:t>»</w:t>
      </w:r>
    </w:p>
    <w:p w14:paraId="749ADDB5" w14:textId="77777777" w:rsidR="007B61AD" w:rsidRPr="00EE1122" w:rsidRDefault="007B61AD" w:rsidP="00140776">
      <w:pPr>
        <w:pBdr>
          <w:top w:val="single" w:sz="4" w:space="1" w:color="00000A"/>
        </w:pBdr>
        <w:spacing w:line="360" w:lineRule="auto"/>
        <w:jc w:val="center"/>
        <w:rPr>
          <w:rFonts w:ascii="Times New Roman" w:hAnsi="Times New Roman" w:cs="Times New Roman"/>
        </w:rPr>
      </w:pPr>
    </w:p>
    <w:p w14:paraId="020DA467" w14:textId="74386342" w:rsidR="00EA3E1B" w:rsidRPr="00EE1122" w:rsidRDefault="00EA3E1B" w:rsidP="00140776">
      <w:pPr>
        <w:spacing w:after="0" w:line="360" w:lineRule="auto"/>
        <w:jc w:val="center"/>
        <w:rPr>
          <w:rFonts w:ascii="Times New Roman" w:hAnsi="Times New Roman" w:cs="Times New Roman"/>
          <w:b/>
          <w:sz w:val="24"/>
          <w:szCs w:val="24"/>
        </w:rPr>
      </w:pPr>
      <w:r w:rsidRPr="00EE1122">
        <w:rPr>
          <w:rFonts w:ascii="Times New Roman" w:hAnsi="Times New Roman" w:cs="Times New Roman"/>
          <w:b/>
          <w:sz w:val="24"/>
          <w:szCs w:val="24"/>
        </w:rPr>
        <w:t>Recherche Interventionnelle impliquant la personne humaine</w:t>
      </w:r>
      <w:r w:rsidR="00297648" w:rsidRPr="00EE1122">
        <w:rPr>
          <w:rFonts w:ascii="Times New Roman" w:hAnsi="Times New Roman" w:cs="Times New Roman"/>
          <w:b/>
          <w:sz w:val="24"/>
          <w:szCs w:val="24"/>
        </w:rPr>
        <w:t>, qui comporte une intervention sur la personne non justifiée par sa prise en charge habituelle (Jardé 1)</w:t>
      </w:r>
    </w:p>
    <w:p w14:paraId="3F8F5BC4" w14:textId="46344D4D" w:rsidR="007B61AD" w:rsidRPr="00EE1122" w:rsidRDefault="007B61AD" w:rsidP="00140776">
      <w:pPr>
        <w:spacing w:after="0" w:line="360" w:lineRule="auto"/>
        <w:jc w:val="center"/>
        <w:rPr>
          <w:rFonts w:ascii="Times New Roman" w:hAnsi="Times New Roman" w:cs="Times New Roman"/>
          <w:sz w:val="24"/>
          <w:szCs w:val="24"/>
        </w:rPr>
      </w:pPr>
      <w:r w:rsidRPr="00EE1122">
        <w:rPr>
          <w:rFonts w:ascii="Times New Roman" w:hAnsi="Times New Roman" w:cs="Times New Roman"/>
          <w:sz w:val="24"/>
          <w:szCs w:val="24"/>
        </w:rPr>
        <w:t xml:space="preserve">Code Projet : </w:t>
      </w:r>
      <w:r w:rsidR="00D6163D" w:rsidRPr="00EE1122">
        <w:rPr>
          <w:rFonts w:ascii="Times New Roman" w:hAnsi="Times New Roman" w:cs="Times New Roman"/>
          <w:sz w:val="24"/>
          <w:szCs w:val="24"/>
        </w:rPr>
        <w:t>CHRD1520</w:t>
      </w:r>
      <w:r w:rsidRPr="00EE1122">
        <w:rPr>
          <w:rFonts w:ascii="Times New Roman" w:hAnsi="Times New Roman" w:cs="Times New Roman"/>
          <w:sz w:val="24"/>
          <w:szCs w:val="24"/>
        </w:rPr>
        <w:t xml:space="preserve"> – N° </w:t>
      </w:r>
      <w:r w:rsidR="004F174E" w:rsidRPr="00EE1122">
        <w:rPr>
          <w:rFonts w:ascii="Times New Roman" w:hAnsi="Times New Roman" w:cs="Times New Roman"/>
          <w:sz w:val="24"/>
          <w:szCs w:val="24"/>
        </w:rPr>
        <w:t>EUDRACT</w:t>
      </w:r>
      <w:r w:rsidR="004F174E" w:rsidRPr="00EE1122">
        <w:rPr>
          <w:rFonts w:ascii="Times New Roman" w:hAnsi="Times New Roman" w:cs="Times New Roman"/>
        </w:rPr>
        <w:t> </w:t>
      </w:r>
      <w:r w:rsidRPr="00EE1122">
        <w:rPr>
          <w:rFonts w:ascii="Times New Roman" w:hAnsi="Times New Roman" w:cs="Times New Roman"/>
          <w:sz w:val="24"/>
          <w:szCs w:val="24"/>
        </w:rPr>
        <w:t xml:space="preserve">: </w:t>
      </w:r>
      <w:r w:rsidR="00BA4A9E" w:rsidRPr="00EE1122">
        <w:rPr>
          <w:rFonts w:ascii="Times New Roman" w:hAnsi="Times New Roman" w:cs="Times New Roman"/>
          <w:sz w:val="24"/>
          <w:szCs w:val="24"/>
        </w:rPr>
        <w:t>2020-005883-78</w:t>
      </w:r>
      <w:r w:rsidR="00BA4A9E" w:rsidRPr="00EE1122">
        <w:rPr>
          <w:rStyle w:val="labelgreen"/>
        </w:rPr>
        <w:t> </w:t>
      </w:r>
    </w:p>
    <w:p w14:paraId="5FB454EF" w14:textId="77777777" w:rsidR="007B61AD" w:rsidRPr="00EE1122" w:rsidRDefault="00EA3E1B" w:rsidP="00140776">
      <w:pPr>
        <w:spacing w:after="0" w:line="360" w:lineRule="auto"/>
        <w:jc w:val="center"/>
        <w:rPr>
          <w:rFonts w:ascii="Times New Roman" w:hAnsi="Times New Roman" w:cs="Times New Roman"/>
          <w:b/>
          <w:sz w:val="32"/>
          <w:szCs w:val="32"/>
        </w:rPr>
      </w:pPr>
      <w:r w:rsidRPr="00EE1122">
        <w:rPr>
          <w:rFonts w:ascii="Times New Roman" w:hAnsi="Times New Roman" w:cs="Times New Roman"/>
          <w:b/>
          <w:bCs/>
          <w:sz w:val="40"/>
          <w:szCs w:val="40"/>
        </w:rPr>
        <w:tab/>
      </w:r>
      <w:r w:rsidR="007B61AD" w:rsidRPr="00EE1122">
        <w:rPr>
          <w:rFonts w:ascii="Times New Roman" w:hAnsi="Times New Roman" w:cs="Times New Roman"/>
          <w:b/>
          <w:sz w:val="32"/>
          <w:szCs w:val="32"/>
        </w:rPr>
        <w:t>PROTOCOLE</w:t>
      </w:r>
    </w:p>
    <w:p w14:paraId="242B3C14" w14:textId="0A5AFF3D" w:rsidR="007B61AD" w:rsidRPr="00EE1122" w:rsidRDefault="007B61AD" w:rsidP="00140776">
      <w:pPr>
        <w:spacing w:after="0" w:line="360" w:lineRule="auto"/>
        <w:jc w:val="center"/>
        <w:rPr>
          <w:rFonts w:ascii="Times New Roman" w:hAnsi="Times New Roman" w:cs="Times New Roman"/>
        </w:rPr>
      </w:pPr>
      <w:r w:rsidRPr="00EE1122">
        <w:rPr>
          <w:rFonts w:ascii="Times New Roman" w:hAnsi="Times New Roman" w:cs="Times New Roman"/>
        </w:rPr>
        <w:t>Version n</w:t>
      </w:r>
      <w:r w:rsidRPr="00EE1122">
        <w:rPr>
          <w:rFonts w:ascii="Times New Roman" w:hAnsi="Times New Roman" w:cs="Times New Roman"/>
          <w:vertAlign w:val="superscript"/>
        </w:rPr>
        <w:t>o</w:t>
      </w:r>
      <w:r w:rsidRPr="00EE1122">
        <w:rPr>
          <w:rFonts w:ascii="Times New Roman" w:hAnsi="Times New Roman" w:cs="Times New Roman"/>
        </w:rPr>
        <w:t xml:space="preserve"> </w:t>
      </w:r>
      <w:r w:rsidR="008D0649">
        <w:rPr>
          <w:rFonts w:ascii="Times New Roman" w:hAnsi="Times New Roman" w:cs="Times New Roman"/>
        </w:rPr>
        <w:t>1-</w:t>
      </w:r>
      <w:ins w:id="5" w:author="Véronique DA COSTA" w:date="2021-01-19T11:36:00Z">
        <w:r w:rsidR="00792837">
          <w:rPr>
            <w:rFonts w:ascii="Times New Roman" w:hAnsi="Times New Roman" w:cs="Times New Roman"/>
          </w:rPr>
          <w:t>2 du 19/01/2021</w:t>
        </w:r>
      </w:ins>
      <w:del w:id="6" w:author="Véronique DA COSTA" w:date="2021-01-19T11:36:00Z">
        <w:r w:rsidR="008D0649" w:rsidDel="00792837">
          <w:rPr>
            <w:rFonts w:ascii="Times New Roman" w:hAnsi="Times New Roman" w:cs="Times New Roman"/>
          </w:rPr>
          <w:delText>1 du 05/01/202</w:delText>
        </w:r>
        <w:r w:rsidR="002B635B" w:rsidDel="00792837">
          <w:rPr>
            <w:rFonts w:ascii="Times New Roman" w:hAnsi="Times New Roman" w:cs="Times New Roman"/>
          </w:rPr>
          <w:delText>1</w:delText>
        </w:r>
      </w:del>
    </w:p>
    <w:p w14:paraId="14FF4ED1" w14:textId="50D392D2" w:rsidR="00EA3E1B" w:rsidRPr="00EE1122" w:rsidRDefault="00EA3E1B" w:rsidP="00140776">
      <w:pPr>
        <w:tabs>
          <w:tab w:val="center" w:pos="4819"/>
          <w:tab w:val="left" w:pos="8265"/>
        </w:tabs>
        <w:spacing w:after="0" w:line="360" w:lineRule="auto"/>
        <w:rPr>
          <w:rFonts w:ascii="Times New Roman" w:hAnsi="Times New Roman" w:cs="Times New Roman"/>
        </w:rPr>
      </w:pPr>
    </w:p>
    <w:tbl>
      <w:tblPr>
        <w:tblW w:w="9779" w:type="dxa"/>
        <w:tblInd w:w="-108" w:type="dxa"/>
        <w:tblLook w:val="00A0" w:firstRow="1" w:lastRow="0" w:firstColumn="1" w:lastColumn="0" w:noHBand="0" w:noVBand="0"/>
      </w:tblPr>
      <w:tblGrid>
        <w:gridCol w:w="3369"/>
        <w:gridCol w:w="6410"/>
      </w:tblGrid>
      <w:tr w:rsidR="007B61AD" w:rsidRPr="00EE1122" w14:paraId="0BA1D9B6" w14:textId="77777777" w:rsidTr="00E95729">
        <w:tc>
          <w:tcPr>
            <w:tcW w:w="3369" w:type="dxa"/>
            <w:vMerge w:val="restart"/>
          </w:tcPr>
          <w:p w14:paraId="2A386F89" w14:textId="77777777" w:rsidR="007B61AD" w:rsidRPr="00EE1122" w:rsidRDefault="007B61AD" w:rsidP="00FC3CE7">
            <w:pPr>
              <w:spacing w:after="0" w:line="240" w:lineRule="auto"/>
              <w:rPr>
                <w:rFonts w:ascii="Times New Roman" w:hAnsi="Times New Roman" w:cs="Times New Roman"/>
                <w:b/>
              </w:rPr>
            </w:pPr>
            <w:r w:rsidRPr="00EE1122">
              <w:rPr>
                <w:rFonts w:ascii="Times New Roman" w:hAnsi="Times New Roman" w:cs="Times New Roman"/>
                <w:b/>
              </w:rPr>
              <w:t>Promoteur :</w:t>
            </w:r>
          </w:p>
        </w:tc>
        <w:tc>
          <w:tcPr>
            <w:tcW w:w="6410" w:type="dxa"/>
          </w:tcPr>
          <w:p w14:paraId="521BB2A9" w14:textId="77777777" w:rsidR="007B61AD" w:rsidRPr="00EE1122" w:rsidRDefault="007B61AD" w:rsidP="00FC3CE7">
            <w:pPr>
              <w:spacing w:after="120" w:line="240" w:lineRule="auto"/>
              <w:rPr>
                <w:rFonts w:ascii="Times New Roman" w:hAnsi="Times New Roman" w:cs="Times New Roman"/>
                <w:b/>
              </w:rPr>
            </w:pPr>
            <w:r w:rsidRPr="00EE1122">
              <w:rPr>
                <w:rFonts w:ascii="Times New Roman" w:hAnsi="Times New Roman" w:cs="Times New Roman"/>
                <w:b/>
              </w:rPr>
              <w:t>Centre Hospitalier René-Dubos</w:t>
            </w:r>
          </w:p>
        </w:tc>
      </w:tr>
      <w:tr w:rsidR="007B61AD" w:rsidRPr="00EE1122" w14:paraId="23C7A677" w14:textId="77777777" w:rsidTr="00E95729">
        <w:tc>
          <w:tcPr>
            <w:tcW w:w="3369" w:type="dxa"/>
            <w:vMerge/>
          </w:tcPr>
          <w:p w14:paraId="5B29C633" w14:textId="77777777" w:rsidR="007B61AD" w:rsidRPr="00EE1122" w:rsidRDefault="007B61AD" w:rsidP="00FC3CE7">
            <w:pPr>
              <w:spacing w:after="0" w:line="240" w:lineRule="auto"/>
              <w:rPr>
                <w:rFonts w:ascii="Times New Roman" w:hAnsi="Times New Roman" w:cs="Times New Roman"/>
                <w:b/>
              </w:rPr>
            </w:pPr>
          </w:p>
        </w:tc>
        <w:tc>
          <w:tcPr>
            <w:tcW w:w="6410" w:type="dxa"/>
          </w:tcPr>
          <w:p w14:paraId="6CA57D5F" w14:textId="77777777" w:rsidR="007B61AD" w:rsidRPr="00EE1122" w:rsidRDefault="007B61AD" w:rsidP="00FC3CE7">
            <w:pPr>
              <w:spacing w:after="120" w:line="240" w:lineRule="auto"/>
              <w:rPr>
                <w:rFonts w:ascii="Times New Roman" w:hAnsi="Times New Roman" w:cs="Times New Roman"/>
              </w:rPr>
            </w:pPr>
            <w:r w:rsidRPr="00EE1122">
              <w:rPr>
                <w:rFonts w:ascii="Times New Roman" w:hAnsi="Times New Roman" w:cs="Times New Roman"/>
              </w:rPr>
              <w:t>6 avenue de l’Ile de France CS 90079</w:t>
            </w:r>
          </w:p>
        </w:tc>
      </w:tr>
      <w:tr w:rsidR="007B61AD" w:rsidRPr="00EE1122" w14:paraId="3BA0FC18" w14:textId="77777777" w:rsidTr="00E95729">
        <w:tc>
          <w:tcPr>
            <w:tcW w:w="3369" w:type="dxa"/>
            <w:vMerge/>
          </w:tcPr>
          <w:p w14:paraId="3D49EDEF" w14:textId="77777777" w:rsidR="007B61AD" w:rsidRPr="00EE1122" w:rsidRDefault="007B61AD" w:rsidP="00FC3CE7">
            <w:pPr>
              <w:spacing w:after="0" w:line="240" w:lineRule="auto"/>
              <w:rPr>
                <w:rFonts w:ascii="Times New Roman" w:hAnsi="Times New Roman" w:cs="Times New Roman"/>
                <w:b/>
              </w:rPr>
            </w:pPr>
          </w:p>
        </w:tc>
        <w:tc>
          <w:tcPr>
            <w:tcW w:w="6410" w:type="dxa"/>
          </w:tcPr>
          <w:p w14:paraId="5839C755" w14:textId="77777777" w:rsidR="007B61AD" w:rsidRPr="00EE1122" w:rsidRDefault="007B61AD" w:rsidP="00FC3CE7">
            <w:pPr>
              <w:spacing w:after="120" w:line="240" w:lineRule="auto"/>
              <w:rPr>
                <w:rFonts w:ascii="Times New Roman" w:hAnsi="Times New Roman" w:cs="Times New Roman"/>
              </w:rPr>
            </w:pPr>
            <w:r w:rsidRPr="00EE1122">
              <w:rPr>
                <w:rFonts w:ascii="Times New Roman" w:hAnsi="Times New Roman" w:cs="Times New Roman"/>
              </w:rPr>
              <w:t>95303 CERGY-PONTOISE Cedex</w:t>
            </w:r>
          </w:p>
        </w:tc>
      </w:tr>
      <w:tr w:rsidR="007B61AD" w:rsidRPr="00EE1122" w14:paraId="643FAB91" w14:textId="77777777" w:rsidTr="00E95729">
        <w:tc>
          <w:tcPr>
            <w:tcW w:w="3369" w:type="dxa"/>
          </w:tcPr>
          <w:p w14:paraId="29F3F3FF" w14:textId="77777777" w:rsidR="007B61AD" w:rsidRPr="00EE1122" w:rsidRDefault="007B61AD" w:rsidP="00FC3CE7">
            <w:pPr>
              <w:spacing w:after="0" w:line="240" w:lineRule="auto"/>
              <w:rPr>
                <w:rFonts w:ascii="Times New Roman" w:hAnsi="Times New Roman" w:cs="Times New Roman"/>
                <w:b/>
              </w:rPr>
            </w:pPr>
          </w:p>
        </w:tc>
        <w:tc>
          <w:tcPr>
            <w:tcW w:w="6410" w:type="dxa"/>
          </w:tcPr>
          <w:p w14:paraId="0EE437DC" w14:textId="77777777" w:rsidR="007B61AD" w:rsidRPr="00EE1122" w:rsidRDefault="007B61AD" w:rsidP="00FC3CE7">
            <w:pPr>
              <w:spacing w:after="0" w:line="240" w:lineRule="auto"/>
              <w:rPr>
                <w:rFonts w:ascii="Times New Roman" w:hAnsi="Times New Roman" w:cs="Times New Roman"/>
              </w:rPr>
            </w:pPr>
          </w:p>
        </w:tc>
      </w:tr>
      <w:tr w:rsidR="007B61AD" w:rsidRPr="00EE1122" w14:paraId="570EC9BB" w14:textId="77777777" w:rsidTr="00E95729">
        <w:tc>
          <w:tcPr>
            <w:tcW w:w="3369" w:type="dxa"/>
            <w:vMerge w:val="restart"/>
          </w:tcPr>
          <w:p w14:paraId="79A5BFCD" w14:textId="77777777" w:rsidR="007B61AD" w:rsidRPr="00EE1122" w:rsidRDefault="007B61AD" w:rsidP="00FC3CE7">
            <w:pPr>
              <w:spacing w:after="0" w:line="240" w:lineRule="auto"/>
              <w:rPr>
                <w:rFonts w:ascii="Times New Roman" w:hAnsi="Times New Roman" w:cs="Times New Roman"/>
                <w:b/>
              </w:rPr>
            </w:pPr>
            <w:r w:rsidRPr="00EE1122">
              <w:rPr>
                <w:rFonts w:ascii="Times New Roman" w:hAnsi="Times New Roman" w:cs="Times New Roman"/>
                <w:b/>
              </w:rPr>
              <w:t>Investigateur coordonnateur :</w:t>
            </w:r>
          </w:p>
        </w:tc>
        <w:tc>
          <w:tcPr>
            <w:tcW w:w="6410" w:type="dxa"/>
          </w:tcPr>
          <w:p w14:paraId="66BC0B6A" w14:textId="20D6E5C8" w:rsidR="007B61AD" w:rsidRPr="00EE1122" w:rsidRDefault="004F174E" w:rsidP="00FC3CE7">
            <w:pPr>
              <w:spacing w:after="120" w:line="240" w:lineRule="auto"/>
              <w:rPr>
                <w:rFonts w:ascii="Times New Roman" w:hAnsi="Times New Roman" w:cs="Times New Roman"/>
              </w:rPr>
            </w:pPr>
            <w:r w:rsidRPr="00EE1122">
              <w:rPr>
                <w:rFonts w:ascii="Times New Roman" w:hAnsi="Times New Roman" w:cs="Times New Roman"/>
                <w:b/>
                <w:bCs/>
                <w:sz w:val="20"/>
                <w:szCs w:val="20"/>
              </w:rPr>
              <w:t>Dr Edouard DEVAUD</w:t>
            </w:r>
          </w:p>
        </w:tc>
      </w:tr>
      <w:tr w:rsidR="004F174E" w:rsidRPr="00EE1122" w14:paraId="1B6B9359" w14:textId="77777777" w:rsidTr="00E95729">
        <w:trPr>
          <w:trHeight w:val="20"/>
        </w:trPr>
        <w:tc>
          <w:tcPr>
            <w:tcW w:w="3369" w:type="dxa"/>
            <w:vMerge/>
          </w:tcPr>
          <w:p w14:paraId="6D5DFE2C" w14:textId="77777777" w:rsidR="004F174E" w:rsidRPr="00EE1122" w:rsidRDefault="004F174E" w:rsidP="00FC3CE7">
            <w:pPr>
              <w:spacing w:after="0" w:line="240" w:lineRule="auto"/>
              <w:rPr>
                <w:rFonts w:ascii="Times New Roman" w:hAnsi="Times New Roman" w:cs="Times New Roman"/>
                <w:b/>
              </w:rPr>
            </w:pPr>
          </w:p>
        </w:tc>
        <w:tc>
          <w:tcPr>
            <w:tcW w:w="6410" w:type="dxa"/>
          </w:tcPr>
          <w:p w14:paraId="0730E012" w14:textId="1B690BF3" w:rsidR="004F174E" w:rsidRPr="00EE1122" w:rsidRDefault="008079F6" w:rsidP="00FC3CE7">
            <w:pPr>
              <w:spacing w:after="120" w:line="240" w:lineRule="auto"/>
              <w:rPr>
                <w:rFonts w:ascii="Times New Roman" w:hAnsi="Times New Roman" w:cs="Times New Roman"/>
                <w:bCs/>
                <w:sz w:val="20"/>
                <w:szCs w:val="20"/>
              </w:rPr>
            </w:pPr>
            <w:r w:rsidRPr="00EE1122">
              <w:rPr>
                <w:rFonts w:ascii="Times New Roman" w:hAnsi="Times New Roman" w:cs="Times New Roman"/>
                <w:bCs/>
                <w:sz w:val="20"/>
                <w:szCs w:val="20"/>
              </w:rPr>
              <w:t xml:space="preserve">Fédération </w:t>
            </w:r>
            <w:r w:rsidR="004F174E" w:rsidRPr="00EE1122">
              <w:rPr>
                <w:rFonts w:ascii="Times New Roman" w:hAnsi="Times New Roman" w:cs="Times New Roman"/>
                <w:bCs/>
                <w:sz w:val="20"/>
                <w:szCs w:val="20"/>
              </w:rPr>
              <w:t>de médecine interne</w:t>
            </w:r>
          </w:p>
          <w:p w14:paraId="49ECC5C3" w14:textId="7910BF58" w:rsidR="008079F6" w:rsidRPr="00EE1122" w:rsidRDefault="008079F6" w:rsidP="00FC3CE7">
            <w:pPr>
              <w:spacing w:after="120" w:line="240" w:lineRule="auto"/>
              <w:rPr>
                <w:rFonts w:ascii="Times New Roman" w:hAnsi="Times New Roman" w:cs="Times New Roman"/>
              </w:rPr>
            </w:pPr>
            <w:r w:rsidRPr="00EE1122">
              <w:rPr>
                <w:rFonts w:ascii="Times New Roman" w:hAnsi="Times New Roman" w:cs="Times New Roman"/>
                <w:bCs/>
                <w:sz w:val="20"/>
                <w:szCs w:val="20"/>
              </w:rPr>
              <w:t>Service de Pathologies Infectieuses et Tropicales</w:t>
            </w:r>
          </w:p>
        </w:tc>
      </w:tr>
      <w:tr w:rsidR="004F174E" w:rsidRPr="00EE1122" w14:paraId="389511CC" w14:textId="77777777" w:rsidTr="00E95729">
        <w:trPr>
          <w:trHeight w:val="20"/>
        </w:trPr>
        <w:tc>
          <w:tcPr>
            <w:tcW w:w="3369" w:type="dxa"/>
            <w:vMerge/>
          </w:tcPr>
          <w:p w14:paraId="09007814" w14:textId="77777777" w:rsidR="004F174E" w:rsidRPr="00EE1122" w:rsidRDefault="004F174E" w:rsidP="00FC3CE7">
            <w:pPr>
              <w:spacing w:after="0" w:line="240" w:lineRule="auto"/>
              <w:rPr>
                <w:rFonts w:ascii="Times New Roman" w:hAnsi="Times New Roman" w:cs="Times New Roman"/>
                <w:b/>
              </w:rPr>
            </w:pPr>
          </w:p>
        </w:tc>
        <w:tc>
          <w:tcPr>
            <w:tcW w:w="6410" w:type="dxa"/>
          </w:tcPr>
          <w:p w14:paraId="720B5A53" w14:textId="5914D05C" w:rsidR="004F174E" w:rsidRPr="00EE1122" w:rsidRDefault="004F174E" w:rsidP="00FC3CE7">
            <w:pPr>
              <w:autoSpaceDE w:val="0"/>
              <w:autoSpaceDN w:val="0"/>
              <w:adjustRightInd w:val="0"/>
              <w:spacing w:after="120" w:line="240" w:lineRule="auto"/>
              <w:rPr>
                <w:rFonts w:ascii="Times New Roman" w:hAnsi="Times New Roman" w:cs="Times New Roman"/>
                <w:color w:val="000000"/>
                <w:lang w:eastAsia="fr-FR"/>
              </w:rPr>
            </w:pPr>
            <w:r w:rsidRPr="00EE1122">
              <w:rPr>
                <w:rFonts w:ascii="Times New Roman" w:hAnsi="Times New Roman" w:cs="Times New Roman"/>
                <w:bCs/>
                <w:sz w:val="20"/>
                <w:szCs w:val="20"/>
              </w:rPr>
              <w:t>Centre Hospitalier René-Dubos</w:t>
            </w:r>
          </w:p>
        </w:tc>
      </w:tr>
      <w:tr w:rsidR="004F174E" w:rsidRPr="00EE1122" w14:paraId="0C9A965A" w14:textId="77777777" w:rsidTr="00E95729">
        <w:trPr>
          <w:trHeight w:val="20"/>
        </w:trPr>
        <w:tc>
          <w:tcPr>
            <w:tcW w:w="3369" w:type="dxa"/>
            <w:vMerge/>
          </w:tcPr>
          <w:p w14:paraId="49D88B76" w14:textId="77777777" w:rsidR="004F174E" w:rsidRPr="00EE1122" w:rsidRDefault="004F174E" w:rsidP="00FC3CE7">
            <w:pPr>
              <w:spacing w:after="0" w:line="240" w:lineRule="auto"/>
              <w:rPr>
                <w:rFonts w:ascii="Times New Roman" w:hAnsi="Times New Roman" w:cs="Times New Roman"/>
                <w:b/>
              </w:rPr>
            </w:pPr>
          </w:p>
        </w:tc>
        <w:tc>
          <w:tcPr>
            <w:tcW w:w="6410" w:type="dxa"/>
          </w:tcPr>
          <w:p w14:paraId="136B0B3B" w14:textId="68952F39" w:rsidR="004F174E" w:rsidRPr="00EE1122" w:rsidRDefault="004F174E" w:rsidP="00FC3CE7">
            <w:pPr>
              <w:spacing w:after="120" w:line="240" w:lineRule="auto"/>
              <w:rPr>
                <w:rFonts w:ascii="Times New Roman" w:hAnsi="Times New Roman" w:cs="Times New Roman"/>
              </w:rPr>
            </w:pPr>
            <w:r w:rsidRPr="00EE1122">
              <w:rPr>
                <w:rFonts w:ascii="Times New Roman" w:hAnsi="Times New Roman" w:cs="Times New Roman"/>
                <w:sz w:val="20"/>
                <w:szCs w:val="20"/>
              </w:rPr>
              <w:t>6 avenue de l’Ile de France CS 90079</w:t>
            </w:r>
          </w:p>
        </w:tc>
      </w:tr>
      <w:tr w:rsidR="004F174E" w:rsidRPr="00EE1122" w14:paraId="1692A6D9" w14:textId="77777777" w:rsidTr="00E95729">
        <w:trPr>
          <w:trHeight w:val="20"/>
        </w:trPr>
        <w:tc>
          <w:tcPr>
            <w:tcW w:w="3369" w:type="dxa"/>
          </w:tcPr>
          <w:p w14:paraId="6795CBD8" w14:textId="77777777" w:rsidR="004F174E" w:rsidRPr="00EE1122" w:rsidRDefault="004F174E" w:rsidP="00FC3CE7">
            <w:pPr>
              <w:spacing w:after="0" w:line="240" w:lineRule="auto"/>
              <w:rPr>
                <w:rFonts w:ascii="Times New Roman" w:hAnsi="Times New Roman" w:cs="Times New Roman"/>
                <w:b/>
              </w:rPr>
            </w:pPr>
          </w:p>
        </w:tc>
        <w:tc>
          <w:tcPr>
            <w:tcW w:w="6410" w:type="dxa"/>
          </w:tcPr>
          <w:p w14:paraId="78BA1A5F" w14:textId="3E418CC0" w:rsidR="004F174E" w:rsidRPr="00EE1122" w:rsidRDefault="004F174E" w:rsidP="00FC3CE7">
            <w:pPr>
              <w:spacing w:after="120" w:line="240" w:lineRule="auto"/>
              <w:rPr>
                <w:rFonts w:ascii="Times New Roman" w:hAnsi="Times New Roman" w:cs="Times New Roman"/>
              </w:rPr>
            </w:pPr>
            <w:r w:rsidRPr="00EE1122">
              <w:rPr>
                <w:rFonts w:ascii="Times New Roman" w:hAnsi="Times New Roman" w:cs="Times New Roman"/>
                <w:sz w:val="20"/>
                <w:szCs w:val="20"/>
              </w:rPr>
              <w:t>95303 CERGY PONTOISE Cedex</w:t>
            </w:r>
          </w:p>
        </w:tc>
      </w:tr>
      <w:tr w:rsidR="004F174E" w:rsidRPr="00EE1122" w14:paraId="0E2855FD" w14:textId="77777777" w:rsidTr="00E95729">
        <w:trPr>
          <w:trHeight w:val="20"/>
        </w:trPr>
        <w:tc>
          <w:tcPr>
            <w:tcW w:w="3369" w:type="dxa"/>
          </w:tcPr>
          <w:p w14:paraId="769E8BAA" w14:textId="77777777" w:rsidR="004F174E" w:rsidRPr="00EE1122" w:rsidRDefault="004F174E" w:rsidP="00FC3CE7">
            <w:pPr>
              <w:spacing w:after="0" w:line="240" w:lineRule="auto"/>
              <w:rPr>
                <w:rFonts w:ascii="Times New Roman" w:hAnsi="Times New Roman" w:cs="Times New Roman"/>
                <w:b/>
              </w:rPr>
            </w:pPr>
          </w:p>
        </w:tc>
        <w:tc>
          <w:tcPr>
            <w:tcW w:w="6410" w:type="dxa"/>
          </w:tcPr>
          <w:p w14:paraId="3B60DDC3" w14:textId="73C182EE" w:rsidR="004F174E" w:rsidRPr="00EE1122" w:rsidRDefault="004F174E" w:rsidP="00FC3CE7">
            <w:pPr>
              <w:spacing w:after="120" w:line="240" w:lineRule="auto"/>
              <w:rPr>
                <w:rFonts w:ascii="Times New Roman" w:hAnsi="Times New Roman" w:cs="Times New Roman"/>
              </w:rPr>
            </w:pPr>
            <w:r w:rsidRPr="00EE1122">
              <w:rPr>
                <w:rFonts w:ascii="Times New Roman" w:hAnsi="Times New Roman" w:cs="Times New Roman"/>
                <w:sz w:val="20"/>
                <w:szCs w:val="20"/>
              </w:rPr>
              <w:t>Tél. 01.30.75.49.74</w:t>
            </w:r>
          </w:p>
        </w:tc>
      </w:tr>
      <w:tr w:rsidR="004F174E" w:rsidRPr="00EE1122" w14:paraId="0B76F6D0" w14:textId="77777777" w:rsidTr="00E95729">
        <w:trPr>
          <w:trHeight w:val="20"/>
        </w:trPr>
        <w:tc>
          <w:tcPr>
            <w:tcW w:w="3369" w:type="dxa"/>
          </w:tcPr>
          <w:p w14:paraId="2186ABDA" w14:textId="77777777" w:rsidR="004F174E" w:rsidRPr="00EE1122" w:rsidRDefault="004F174E" w:rsidP="00FC3CE7">
            <w:pPr>
              <w:spacing w:after="0" w:line="240" w:lineRule="auto"/>
              <w:rPr>
                <w:rFonts w:ascii="Times New Roman" w:hAnsi="Times New Roman" w:cs="Times New Roman"/>
                <w:b/>
              </w:rPr>
            </w:pPr>
          </w:p>
        </w:tc>
        <w:tc>
          <w:tcPr>
            <w:tcW w:w="6410" w:type="dxa"/>
          </w:tcPr>
          <w:p w14:paraId="467B83AA" w14:textId="61C8D4DA" w:rsidR="004F174E" w:rsidRPr="00EE1122" w:rsidRDefault="004F174E" w:rsidP="00FC3CE7">
            <w:pPr>
              <w:spacing w:after="0" w:line="240" w:lineRule="auto"/>
              <w:rPr>
                <w:rFonts w:ascii="Times New Roman" w:hAnsi="Times New Roman" w:cs="Times New Roman"/>
              </w:rPr>
            </w:pPr>
            <w:proofErr w:type="gramStart"/>
            <w:r w:rsidRPr="00EE1122">
              <w:rPr>
                <w:rFonts w:ascii="Times New Roman" w:hAnsi="Times New Roman" w:cs="Times New Roman"/>
                <w:sz w:val="20"/>
                <w:szCs w:val="20"/>
              </w:rPr>
              <w:t>Email</w:t>
            </w:r>
            <w:proofErr w:type="gramEnd"/>
            <w:r w:rsidRPr="00EE1122">
              <w:rPr>
                <w:rFonts w:ascii="Times New Roman" w:hAnsi="Times New Roman" w:cs="Times New Roman"/>
                <w:sz w:val="20"/>
                <w:szCs w:val="20"/>
              </w:rPr>
              <w:t xml:space="preserve"> : </w:t>
            </w:r>
            <w:r w:rsidRPr="00EE1122">
              <w:rPr>
                <w:rStyle w:val="Lienhypertexte"/>
                <w:rFonts w:ascii="Times New Roman" w:hAnsi="Times New Roman"/>
              </w:rPr>
              <w:t>edouard.devaud@ght-novo.fr</w:t>
            </w:r>
          </w:p>
        </w:tc>
      </w:tr>
      <w:tr w:rsidR="004F174E" w:rsidRPr="00EE1122" w14:paraId="20607DCA" w14:textId="77777777" w:rsidTr="00E95729">
        <w:trPr>
          <w:trHeight w:val="20"/>
        </w:trPr>
        <w:tc>
          <w:tcPr>
            <w:tcW w:w="3369" w:type="dxa"/>
          </w:tcPr>
          <w:p w14:paraId="2E55E760" w14:textId="77777777" w:rsidR="004F174E" w:rsidRPr="00EE1122" w:rsidRDefault="004F174E" w:rsidP="00FC3CE7">
            <w:pPr>
              <w:spacing w:after="0" w:line="240" w:lineRule="auto"/>
              <w:rPr>
                <w:rFonts w:ascii="Times New Roman" w:hAnsi="Times New Roman" w:cs="Times New Roman"/>
                <w:b/>
              </w:rPr>
            </w:pPr>
          </w:p>
        </w:tc>
        <w:tc>
          <w:tcPr>
            <w:tcW w:w="6410" w:type="dxa"/>
          </w:tcPr>
          <w:p w14:paraId="309A0938" w14:textId="77777777" w:rsidR="004F174E" w:rsidRPr="00EE1122" w:rsidRDefault="004F174E" w:rsidP="00FC3CE7">
            <w:pPr>
              <w:spacing w:after="0" w:line="240" w:lineRule="auto"/>
              <w:rPr>
                <w:rFonts w:ascii="Times New Roman" w:hAnsi="Times New Roman" w:cs="Times New Roman"/>
                <w:sz w:val="20"/>
                <w:szCs w:val="20"/>
              </w:rPr>
            </w:pPr>
          </w:p>
        </w:tc>
      </w:tr>
      <w:tr w:rsidR="007B61AD" w:rsidRPr="00EE1122" w14:paraId="187969A4" w14:textId="77777777" w:rsidTr="00E95729">
        <w:tc>
          <w:tcPr>
            <w:tcW w:w="3369" w:type="dxa"/>
            <w:vMerge w:val="restart"/>
          </w:tcPr>
          <w:p w14:paraId="6DE74C2C" w14:textId="77777777" w:rsidR="007B61AD" w:rsidRPr="00EE1122" w:rsidRDefault="007B61AD" w:rsidP="00FC3CE7">
            <w:pPr>
              <w:spacing w:after="0" w:line="240" w:lineRule="auto"/>
              <w:rPr>
                <w:rFonts w:ascii="Times New Roman" w:hAnsi="Times New Roman" w:cs="Times New Roman"/>
                <w:b/>
              </w:rPr>
            </w:pPr>
            <w:r w:rsidRPr="00EE1122">
              <w:rPr>
                <w:rFonts w:ascii="Times New Roman" w:hAnsi="Times New Roman" w:cs="Times New Roman"/>
                <w:b/>
              </w:rPr>
              <w:t>Suivi et monitoring</w:t>
            </w:r>
          </w:p>
        </w:tc>
        <w:tc>
          <w:tcPr>
            <w:tcW w:w="6410" w:type="dxa"/>
          </w:tcPr>
          <w:p w14:paraId="5D62202E" w14:textId="77777777" w:rsidR="007B61AD" w:rsidRPr="00EE1122" w:rsidRDefault="007B61AD" w:rsidP="00FC3CE7">
            <w:pPr>
              <w:spacing w:after="120" w:line="240" w:lineRule="auto"/>
              <w:rPr>
                <w:rFonts w:ascii="Times New Roman" w:hAnsi="Times New Roman" w:cs="Times New Roman"/>
                <w:b/>
              </w:rPr>
            </w:pPr>
            <w:r w:rsidRPr="00EE1122">
              <w:rPr>
                <w:rFonts w:ascii="Times New Roman" w:hAnsi="Times New Roman" w:cs="Times New Roman"/>
                <w:b/>
              </w:rPr>
              <w:t>Unité de Soutien à la Recherche Clinique du CH de Pontoise</w:t>
            </w:r>
          </w:p>
        </w:tc>
      </w:tr>
      <w:tr w:rsidR="007B61AD" w:rsidRPr="00EE1122" w14:paraId="14BF9A5E" w14:textId="77777777" w:rsidTr="00E95729">
        <w:tc>
          <w:tcPr>
            <w:tcW w:w="3369" w:type="dxa"/>
            <w:vMerge/>
          </w:tcPr>
          <w:p w14:paraId="04D685C2" w14:textId="77777777" w:rsidR="007B61AD" w:rsidRPr="00EE1122" w:rsidRDefault="007B61AD" w:rsidP="00FC3CE7">
            <w:pPr>
              <w:spacing w:after="0" w:line="240" w:lineRule="auto"/>
              <w:rPr>
                <w:rFonts w:ascii="Times New Roman" w:hAnsi="Times New Roman" w:cs="Times New Roman"/>
                <w:b/>
              </w:rPr>
            </w:pPr>
          </w:p>
        </w:tc>
        <w:tc>
          <w:tcPr>
            <w:tcW w:w="6410" w:type="dxa"/>
          </w:tcPr>
          <w:p w14:paraId="34D61A66" w14:textId="77777777" w:rsidR="007B61AD" w:rsidRPr="00EE1122" w:rsidRDefault="007B61AD" w:rsidP="00FC3CE7">
            <w:pPr>
              <w:spacing w:after="120" w:line="240" w:lineRule="auto"/>
              <w:rPr>
                <w:rFonts w:ascii="Times New Roman" w:hAnsi="Times New Roman" w:cs="Times New Roman"/>
                <w:b/>
              </w:rPr>
            </w:pPr>
            <w:r w:rsidRPr="00EE1122">
              <w:rPr>
                <w:rFonts w:ascii="Times New Roman" w:hAnsi="Times New Roman" w:cs="Times New Roman"/>
              </w:rPr>
              <w:t>Responsable : Maryline DELATTRE</w:t>
            </w:r>
          </w:p>
        </w:tc>
      </w:tr>
      <w:tr w:rsidR="007B61AD" w:rsidRPr="00EE1122" w14:paraId="4FBFEAE0" w14:textId="77777777" w:rsidTr="00E95729">
        <w:tc>
          <w:tcPr>
            <w:tcW w:w="3369" w:type="dxa"/>
            <w:vMerge/>
          </w:tcPr>
          <w:p w14:paraId="1591BD6D" w14:textId="77777777" w:rsidR="007B61AD" w:rsidRPr="00EE1122" w:rsidRDefault="007B61AD" w:rsidP="00FC3CE7">
            <w:pPr>
              <w:spacing w:after="0" w:line="240" w:lineRule="auto"/>
              <w:rPr>
                <w:rFonts w:ascii="Times New Roman" w:hAnsi="Times New Roman" w:cs="Times New Roman"/>
                <w:b/>
              </w:rPr>
            </w:pPr>
          </w:p>
        </w:tc>
        <w:tc>
          <w:tcPr>
            <w:tcW w:w="6410" w:type="dxa"/>
          </w:tcPr>
          <w:p w14:paraId="131CB7B2" w14:textId="77777777" w:rsidR="007B61AD" w:rsidRPr="00EE1122" w:rsidRDefault="007B61AD" w:rsidP="00FC3CE7">
            <w:pPr>
              <w:spacing w:after="120" w:line="240" w:lineRule="auto"/>
              <w:rPr>
                <w:rFonts w:ascii="Times New Roman" w:hAnsi="Times New Roman" w:cs="Times New Roman"/>
                <w:b/>
              </w:rPr>
            </w:pPr>
            <w:r w:rsidRPr="00EE1122">
              <w:rPr>
                <w:rFonts w:ascii="Times New Roman" w:hAnsi="Times New Roman" w:cs="Times New Roman"/>
              </w:rPr>
              <w:t xml:space="preserve">Tel : 01.30.75.41.31 / </w:t>
            </w:r>
            <w:proofErr w:type="gramStart"/>
            <w:r w:rsidRPr="00EE1122">
              <w:rPr>
                <w:rFonts w:ascii="Times New Roman" w:hAnsi="Times New Roman" w:cs="Times New Roman"/>
              </w:rPr>
              <w:t>Email</w:t>
            </w:r>
            <w:proofErr w:type="gramEnd"/>
            <w:r w:rsidRPr="00EE1122">
              <w:rPr>
                <w:rFonts w:ascii="Times New Roman" w:hAnsi="Times New Roman" w:cs="Times New Roman"/>
              </w:rPr>
              <w:t xml:space="preserve"> : </w:t>
            </w:r>
            <w:hyperlink r:id="rId8" w:history="1">
              <w:r w:rsidRPr="00EE1122">
                <w:rPr>
                  <w:rStyle w:val="Lienhypertexte"/>
                  <w:rFonts w:ascii="Times New Roman" w:hAnsi="Times New Roman"/>
                </w:rPr>
                <w:t>maryline.delattre@ght-novo.fr</w:t>
              </w:r>
            </w:hyperlink>
          </w:p>
        </w:tc>
      </w:tr>
      <w:tr w:rsidR="007B61AD" w:rsidRPr="00EE1122" w14:paraId="4B666DE2" w14:textId="77777777" w:rsidTr="00E95729">
        <w:tc>
          <w:tcPr>
            <w:tcW w:w="3369" w:type="dxa"/>
            <w:vMerge/>
          </w:tcPr>
          <w:p w14:paraId="10A26A98" w14:textId="77777777" w:rsidR="007B61AD" w:rsidRPr="00EE1122" w:rsidRDefault="007B61AD" w:rsidP="00FC3CE7">
            <w:pPr>
              <w:spacing w:after="0" w:line="240" w:lineRule="auto"/>
              <w:rPr>
                <w:rFonts w:ascii="Times New Roman" w:hAnsi="Times New Roman" w:cs="Times New Roman"/>
                <w:b/>
              </w:rPr>
            </w:pPr>
          </w:p>
        </w:tc>
        <w:tc>
          <w:tcPr>
            <w:tcW w:w="6410" w:type="dxa"/>
          </w:tcPr>
          <w:p w14:paraId="41E00D2E" w14:textId="49B877A6" w:rsidR="007B61AD" w:rsidRPr="00EE1122" w:rsidRDefault="007B61AD" w:rsidP="00FC3CE7">
            <w:pPr>
              <w:spacing w:after="120" w:line="240" w:lineRule="auto"/>
              <w:rPr>
                <w:rFonts w:ascii="Times New Roman" w:hAnsi="Times New Roman" w:cs="Times New Roman"/>
              </w:rPr>
            </w:pPr>
            <w:r w:rsidRPr="00EE1122">
              <w:rPr>
                <w:rFonts w:ascii="Times New Roman" w:hAnsi="Times New Roman" w:cs="Times New Roman"/>
              </w:rPr>
              <w:t xml:space="preserve">Chef de projet : </w:t>
            </w:r>
            <w:r w:rsidR="004F174E" w:rsidRPr="00EE1122">
              <w:rPr>
                <w:rFonts w:ascii="Times New Roman" w:hAnsi="Times New Roman" w:cs="Times New Roman"/>
              </w:rPr>
              <w:t>Véronique DA COSTA</w:t>
            </w:r>
          </w:p>
        </w:tc>
      </w:tr>
      <w:tr w:rsidR="007B61AD" w:rsidRPr="00EE1122" w14:paraId="58564F32" w14:textId="77777777" w:rsidTr="00E95729">
        <w:tc>
          <w:tcPr>
            <w:tcW w:w="3369" w:type="dxa"/>
            <w:vMerge/>
          </w:tcPr>
          <w:p w14:paraId="33925E94" w14:textId="77777777" w:rsidR="007B61AD" w:rsidRPr="00EE1122" w:rsidRDefault="007B61AD" w:rsidP="00FC3CE7">
            <w:pPr>
              <w:spacing w:after="0" w:line="240" w:lineRule="auto"/>
              <w:rPr>
                <w:rFonts w:ascii="Times New Roman" w:hAnsi="Times New Roman" w:cs="Times New Roman"/>
                <w:b/>
              </w:rPr>
            </w:pPr>
          </w:p>
        </w:tc>
        <w:tc>
          <w:tcPr>
            <w:tcW w:w="6410" w:type="dxa"/>
          </w:tcPr>
          <w:p w14:paraId="114327B0" w14:textId="1C1C6832" w:rsidR="007B61AD" w:rsidRPr="00EE1122" w:rsidRDefault="007B61AD" w:rsidP="00FC3CE7">
            <w:pPr>
              <w:spacing w:after="120" w:line="240" w:lineRule="auto"/>
              <w:rPr>
                <w:rFonts w:ascii="Times New Roman" w:hAnsi="Times New Roman" w:cs="Times New Roman"/>
              </w:rPr>
            </w:pPr>
            <w:r w:rsidRPr="00EE1122">
              <w:rPr>
                <w:rFonts w:ascii="Times New Roman" w:hAnsi="Times New Roman" w:cs="Times New Roman"/>
              </w:rPr>
              <w:t xml:space="preserve">Tel : </w:t>
            </w:r>
            <w:r w:rsidR="004F174E" w:rsidRPr="00EE1122">
              <w:rPr>
                <w:rFonts w:ascii="Times New Roman" w:hAnsi="Times New Roman" w:cs="Times New Roman"/>
              </w:rPr>
              <w:t>01.30.75.50.69</w:t>
            </w:r>
            <w:r w:rsidRPr="00EE1122">
              <w:rPr>
                <w:rFonts w:ascii="Times New Roman" w:hAnsi="Times New Roman" w:cs="Times New Roman"/>
              </w:rPr>
              <w:t xml:space="preserve"> / </w:t>
            </w:r>
            <w:proofErr w:type="gramStart"/>
            <w:r w:rsidRPr="00EE1122">
              <w:rPr>
                <w:rFonts w:ascii="Times New Roman" w:hAnsi="Times New Roman" w:cs="Times New Roman"/>
              </w:rPr>
              <w:t>Email</w:t>
            </w:r>
            <w:proofErr w:type="gramEnd"/>
            <w:r w:rsidRPr="00EE1122">
              <w:rPr>
                <w:rFonts w:ascii="Times New Roman" w:hAnsi="Times New Roman" w:cs="Times New Roman"/>
              </w:rPr>
              <w:t xml:space="preserve"> : </w:t>
            </w:r>
            <w:r w:rsidR="004F174E" w:rsidRPr="00EE1122">
              <w:rPr>
                <w:rStyle w:val="Lienhypertexte"/>
                <w:rFonts w:ascii="Times New Roman" w:hAnsi="Times New Roman"/>
              </w:rPr>
              <w:t>veronique.dacosta@ght-novo.fr</w:t>
            </w:r>
          </w:p>
        </w:tc>
      </w:tr>
      <w:tr w:rsidR="005F2CE0" w:rsidRPr="00EE1122" w14:paraId="5BBC24F9" w14:textId="77777777" w:rsidTr="00E95729">
        <w:tc>
          <w:tcPr>
            <w:tcW w:w="3369" w:type="dxa"/>
          </w:tcPr>
          <w:p w14:paraId="5DA97589" w14:textId="77777777" w:rsidR="005F2CE0" w:rsidRPr="00EE1122" w:rsidRDefault="005F2CE0" w:rsidP="00FC3CE7">
            <w:pPr>
              <w:spacing w:after="0" w:line="240" w:lineRule="auto"/>
              <w:rPr>
                <w:rFonts w:ascii="Times New Roman" w:hAnsi="Times New Roman" w:cs="Times New Roman"/>
                <w:b/>
              </w:rPr>
            </w:pPr>
          </w:p>
        </w:tc>
        <w:tc>
          <w:tcPr>
            <w:tcW w:w="6410" w:type="dxa"/>
          </w:tcPr>
          <w:p w14:paraId="490EE6E1" w14:textId="77777777" w:rsidR="005F2CE0" w:rsidRPr="00EE1122" w:rsidRDefault="005F2CE0" w:rsidP="00FC3CE7">
            <w:pPr>
              <w:spacing w:after="0" w:line="240" w:lineRule="auto"/>
              <w:rPr>
                <w:rFonts w:ascii="Times New Roman" w:hAnsi="Times New Roman" w:cs="Times New Roman"/>
              </w:rPr>
            </w:pPr>
          </w:p>
        </w:tc>
      </w:tr>
      <w:tr w:rsidR="005F2CE0" w:rsidRPr="00EE1122" w14:paraId="3CC37118" w14:textId="77777777" w:rsidTr="00E95729">
        <w:tc>
          <w:tcPr>
            <w:tcW w:w="3369" w:type="dxa"/>
          </w:tcPr>
          <w:p w14:paraId="02291D37" w14:textId="13B9E6EF" w:rsidR="005F2CE0" w:rsidRPr="00EE1122" w:rsidRDefault="005F2CE0" w:rsidP="00FC3CE7">
            <w:pPr>
              <w:spacing w:after="0" w:line="240" w:lineRule="auto"/>
              <w:rPr>
                <w:rFonts w:ascii="Times New Roman" w:hAnsi="Times New Roman" w:cs="Times New Roman"/>
                <w:b/>
              </w:rPr>
            </w:pPr>
            <w:r w:rsidRPr="00EE1122">
              <w:rPr>
                <w:rFonts w:ascii="Times New Roman" w:hAnsi="Times New Roman" w:cs="Times New Roman"/>
                <w:b/>
              </w:rPr>
              <w:t>Analyses statistiques</w:t>
            </w:r>
          </w:p>
        </w:tc>
        <w:tc>
          <w:tcPr>
            <w:tcW w:w="6410" w:type="dxa"/>
          </w:tcPr>
          <w:p w14:paraId="7E52779B" w14:textId="5DDD1BE4" w:rsidR="005F2CE0" w:rsidRPr="00EE1122" w:rsidRDefault="005F2CE0" w:rsidP="00FC3CE7">
            <w:pPr>
              <w:pStyle w:val="Paragraphedeliste"/>
              <w:spacing w:after="0" w:line="240" w:lineRule="auto"/>
              <w:ind w:left="0"/>
              <w:rPr>
                <w:rFonts w:ascii="Times New Roman" w:hAnsi="Times New Roman" w:cs="Times New Roman"/>
                <w:vertAlign w:val="superscript"/>
              </w:rPr>
            </w:pPr>
            <w:r w:rsidRPr="00EE1122">
              <w:rPr>
                <w:rFonts w:ascii="Times New Roman" w:hAnsi="Times New Roman" w:cs="Times New Roman"/>
                <w:b/>
              </w:rPr>
              <w:t xml:space="preserve">Dr Philippe MICHEL </w:t>
            </w:r>
          </w:p>
        </w:tc>
      </w:tr>
      <w:tr w:rsidR="005F2CE0" w:rsidRPr="00EE1122" w14:paraId="7080DF49" w14:textId="77777777" w:rsidTr="00E95729">
        <w:tc>
          <w:tcPr>
            <w:tcW w:w="3369" w:type="dxa"/>
          </w:tcPr>
          <w:p w14:paraId="7C3EFC01" w14:textId="77777777" w:rsidR="005F2CE0" w:rsidRPr="00EE1122" w:rsidRDefault="005F2CE0" w:rsidP="00FC3CE7">
            <w:pPr>
              <w:spacing w:after="0" w:line="240" w:lineRule="auto"/>
              <w:rPr>
                <w:rFonts w:ascii="Times New Roman" w:hAnsi="Times New Roman" w:cs="Times New Roman"/>
                <w:b/>
              </w:rPr>
            </w:pPr>
          </w:p>
        </w:tc>
        <w:tc>
          <w:tcPr>
            <w:tcW w:w="6410" w:type="dxa"/>
          </w:tcPr>
          <w:p w14:paraId="17569AE4" w14:textId="0569C0FA" w:rsidR="005F2CE0" w:rsidRPr="00EE1122" w:rsidRDefault="00E95729" w:rsidP="00FC3CE7">
            <w:pPr>
              <w:pStyle w:val="Paragraphedeliste"/>
              <w:spacing w:after="0" w:line="240" w:lineRule="auto"/>
              <w:ind w:left="0"/>
              <w:rPr>
                <w:rFonts w:ascii="Times New Roman" w:hAnsi="Times New Roman" w:cs="Times New Roman"/>
                <w:vertAlign w:val="superscript"/>
              </w:rPr>
            </w:pPr>
            <w:r w:rsidRPr="00EE1122">
              <w:rPr>
                <w:rFonts w:ascii="Times New Roman" w:hAnsi="Times New Roman" w:cs="Times New Roman"/>
                <w:b/>
              </w:rPr>
              <w:t>Centre Hospitalier René-Dubos</w:t>
            </w:r>
          </w:p>
        </w:tc>
      </w:tr>
      <w:tr w:rsidR="005F2CE0" w:rsidRPr="00EE1122" w14:paraId="4D51D752" w14:textId="77777777" w:rsidTr="00E95729">
        <w:tc>
          <w:tcPr>
            <w:tcW w:w="3369" w:type="dxa"/>
          </w:tcPr>
          <w:p w14:paraId="2C169343" w14:textId="49184DE4" w:rsidR="005F2CE0" w:rsidRPr="00EE1122" w:rsidRDefault="005F2CE0" w:rsidP="00FC3CE7">
            <w:pPr>
              <w:spacing w:after="0" w:line="240" w:lineRule="auto"/>
              <w:rPr>
                <w:rFonts w:ascii="Times New Roman" w:hAnsi="Times New Roman" w:cs="Times New Roman"/>
                <w:b/>
              </w:rPr>
            </w:pPr>
          </w:p>
        </w:tc>
        <w:tc>
          <w:tcPr>
            <w:tcW w:w="6410" w:type="dxa"/>
          </w:tcPr>
          <w:p w14:paraId="791C4A0D" w14:textId="61A548C3" w:rsidR="005F2CE0" w:rsidRPr="00EE1122" w:rsidRDefault="00E95729" w:rsidP="00FC3CE7">
            <w:pPr>
              <w:spacing w:after="120" w:line="240" w:lineRule="auto"/>
              <w:rPr>
                <w:rFonts w:ascii="Times New Roman" w:hAnsi="Times New Roman" w:cs="Times New Roman"/>
              </w:rPr>
            </w:pPr>
            <w:r w:rsidRPr="00EE1122">
              <w:rPr>
                <w:rFonts w:ascii="Times New Roman" w:hAnsi="Times New Roman" w:cs="Times New Roman"/>
              </w:rPr>
              <w:t xml:space="preserve">Tel : 01.30.75.45.57 / </w:t>
            </w:r>
            <w:proofErr w:type="gramStart"/>
            <w:r w:rsidRPr="00EE1122">
              <w:rPr>
                <w:rFonts w:ascii="Times New Roman" w:hAnsi="Times New Roman" w:cs="Times New Roman"/>
              </w:rPr>
              <w:t>Email</w:t>
            </w:r>
            <w:proofErr w:type="gramEnd"/>
            <w:r w:rsidRPr="00EE1122">
              <w:rPr>
                <w:rFonts w:ascii="Times New Roman" w:hAnsi="Times New Roman" w:cs="Times New Roman"/>
              </w:rPr>
              <w:t xml:space="preserve"> : </w:t>
            </w:r>
            <w:r w:rsidRPr="00EE1122">
              <w:rPr>
                <w:rStyle w:val="Lienhypertexte"/>
                <w:rFonts w:ascii="Times New Roman" w:hAnsi="Times New Roman"/>
              </w:rPr>
              <w:t>philippe.michel@ght-novo.fr</w:t>
            </w:r>
          </w:p>
        </w:tc>
      </w:tr>
      <w:tr w:rsidR="00FC3CE7" w:rsidRPr="00EE1122" w14:paraId="3FF83D96" w14:textId="77777777" w:rsidTr="00E95729">
        <w:tc>
          <w:tcPr>
            <w:tcW w:w="3369" w:type="dxa"/>
          </w:tcPr>
          <w:p w14:paraId="315F71F1" w14:textId="77777777" w:rsidR="00FC3CE7" w:rsidRPr="00EE1122" w:rsidRDefault="00FC3CE7" w:rsidP="00FC3CE7">
            <w:pPr>
              <w:spacing w:after="0" w:line="240" w:lineRule="auto"/>
              <w:rPr>
                <w:rFonts w:ascii="Times New Roman" w:hAnsi="Times New Roman" w:cs="Times New Roman"/>
                <w:b/>
              </w:rPr>
            </w:pPr>
          </w:p>
          <w:p w14:paraId="16A5DB7D" w14:textId="77777777" w:rsidR="00FC3CE7" w:rsidRPr="00EE1122" w:rsidRDefault="00FC3CE7" w:rsidP="00FC3CE7">
            <w:pPr>
              <w:spacing w:after="0" w:line="240" w:lineRule="auto"/>
              <w:rPr>
                <w:rFonts w:ascii="Times New Roman" w:hAnsi="Times New Roman" w:cs="Times New Roman"/>
                <w:b/>
              </w:rPr>
            </w:pPr>
          </w:p>
        </w:tc>
        <w:tc>
          <w:tcPr>
            <w:tcW w:w="6410" w:type="dxa"/>
          </w:tcPr>
          <w:p w14:paraId="73E1FEC8" w14:textId="77777777" w:rsidR="00FC3CE7" w:rsidRPr="00EE1122" w:rsidRDefault="00FC3CE7" w:rsidP="00FC3CE7">
            <w:pPr>
              <w:spacing w:after="120" w:line="240" w:lineRule="auto"/>
              <w:rPr>
                <w:rFonts w:ascii="Times New Roman" w:hAnsi="Times New Roman" w:cs="Times New Roman"/>
              </w:rPr>
            </w:pPr>
          </w:p>
        </w:tc>
      </w:tr>
      <w:tr w:rsidR="005F2CE0" w:rsidRPr="00EE1122" w14:paraId="56DE4214" w14:textId="77777777" w:rsidTr="00E95729">
        <w:tc>
          <w:tcPr>
            <w:tcW w:w="3369" w:type="dxa"/>
            <w:vMerge w:val="restart"/>
          </w:tcPr>
          <w:p w14:paraId="3B22322E" w14:textId="1DE0723A" w:rsidR="005F2CE0" w:rsidRPr="00EE1122" w:rsidRDefault="005F2CE0" w:rsidP="00FC3CE7">
            <w:pPr>
              <w:spacing w:after="0" w:line="240" w:lineRule="auto"/>
              <w:rPr>
                <w:rFonts w:ascii="Times New Roman" w:hAnsi="Times New Roman" w:cs="Times New Roman"/>
                <w:b/>
              </w:rPr>
            </w:pPr>
            <w:proofErr w:type="gramStart"/>
            <w:r w:rsidRPr="00EE1122">
              <w:rPr>
                <w:rFonts w:ascii="Times New Roman" w:hAnsi="Times New Roman" w:cs="Times New Roman"/>
                <w:b/>
                <w:bCs/>
              </w:rPr>
              <w:lastRenderedPageBreak/>
              <w:t>Pharmacovigilance:</w:t>
            </w:r>
            <w:proofErr w:type="gramEnd"/>
          </w:p>
        </w:tc>
        <w:tc>
          <w:tcPr>
            <w:tcW w:w="6410" w:type="dxa"/>
          </w:tcPr>
          <w:p w14:paraId="29EBD1D9" w14:textId="76472042" w:rsidR="005F2CE0" w:rsidRPr="00EE1122" w:rsidRDefault="00E95729" w:rsidP="00FC3CE7">
            <w:pPr>
              <w:spacing w:after="120" w:line="240" w:lineRule="auto"/>
              <w:rPr>
                <w:rFonts w:ascii="Times New Roman" w:hAnsi="Times New Roman" w:cs="Times New Roman"/>
              </w:rPr>
            </w:pPr>
            <w:r w:rsidRPr="00EE1122">
              <w:rPr>
                <w:rFonts w:ascii="Times New Roman" w:hAnsi="Times New Roman" w:cs="Times New Roman"/>
              </w:rPr>
              <w:t>Dr Sophie HOUDAS</w:t>
            </w:r>
          </w:p>
        </w:tc>
      </w:tr>
      <w:tr w:rsidR="00E95729" w:rsidRPr="00EE1122" w14:paraId="6876BAFD" w14:textId="77777777" w:rsidTr="00E95729">
        <w:trPr>
          <w:trHeight w:val="1451"/>
        </w:trPr>
        <w:tc>
          <w:tcPr>
            <w:tcW w:w="3369" w:type="dxa"/>
            <w:vMerge/>
          </w:tcPr>
          <w:p w14:paraId="198D76E1" w14:textId="77777777" w:rsidR="00E95729" w:rsidRPr="00EE1122" w:rsidRDefault="00E95729" w:rsidP="00FC3CE7">
            <w:pPr>
              <w:spacing w:after="0" w:line="240" w:lineRule="auto"/>
              <w:jc w:val="both"/>
              <w:rPr>
                <w:rFonts w:ascii="Times New Roman" w:hAnsi="Times New Roman" w:cs="Times New Roman"/>
                <w:b/>
                <w:bCs/>
              </w:rPr>
            </w:pPr>
            <w:r w:rsidRPr="00EE1122">
              <w:rPr>
                <w:rFonts w:ascii="Times New Roman" w:hAnsi="Times New Roman" w:cs="Times New Roman"/>
                <w:b/>
                <w:bCs/>
              </w:rPr>
              <w:br w:type="page"/>
            </w:r>
            <w:proofErr w:type="gramStart"/>
            <w:r w:rsidRPr="00EE1122">
              <w:rPr>
                <w:rFonts w:ascii="Times New Roman" w:hAnsi="Times New Roman" w:cs="Times New Roman"/>
                <w:b/>
                <w:bCs/>
              </w:rPr>
              <w:t>Pharmacovigilance:</w:t>
            </w:r>
            <w:proofErr w:type="gramEnd"/>
          </w:p>
        </w:tc>
        <w:tc>
          <w:tcPr>
            <w:tcW w:w="6410" w:type="dxa"/>
          </w:tcPr>
          <w:p w14:paraId="706DF4F4" w14:textId="77777777" w:rsidR="00E95729" w:rsidRPr="00EE1122" w:rsidRDefault="00E95729" w:rsidP="00E452ED">
            <w:pPr>
              <w:spacing w:after="120" w:line="240" w:lineRule="auto"/>
              <w:rPr>
                <w:rFonts w:ascii="Times New Roman" w:hAnsi="Times New Roman" w:cs="Times New Roman"/>
              </w:rPr>
            </w:pPr>
            <w:r w:rsidRPr="00EE1122">
              <w:rPr>
                <w:rFonts w:ascii="Times New Roman" w:hAnsi="Times New Roman" w:cs="Times New Roman"/>
              </w:rPr>
              <w:t xml:space="preserve">Service de Recherche Clinique </w:t>
            </w:r>
          </w:p>
          <w:p w14:paraId="455B2DCD" w14:textId="77777777" w:rsidR="00E95729" w:rsidRPr="00EE1122" w:rsidRDefault="00E95729" w:rsidP="00E452ED">
            <w:pPr>
              <w:spacing w:after="120" w:line="240" w:lineRule="auto"/>
              <w:rPr>
                <w:rFonts w:ascii="Times New Roman" w:hAnsi="Times New Roman" w:cs="Times New Roman"/>
              </w:rPr>
            </w:pPr>
            <w:r w:rsidRPr="00EE1122">
              <w:rPr>
                <w:rFonts w:ascii="Times New Roman" w:hAnsi="Times New Roman" w:cs="Times New Roman"/>
              </w:rPr>
              <w:t xml:space="preserve">Hôpital Fondation Adolphe de Rothschild, </w:t>
            </w:r>
          </w:p>
          <w:p w14:paraId="55F8E05F" w14:textId="77777777" w:rsidR="00E95729" w:rsidRPr="00EE1122" w:rsidRDefault="00E95729" w:rsidP="00E452ED">
            <w:pPr>
              <w:spacing w:after="120" w:line="240" w:lineRule="auto"/>
              <w:rPr>
                <w:rFonts w:ascii="Times New Roman" w:hAnsi="Times New Roman" w:cs="Times New Roman"/>
              </w:rPr>
            </w:pPr>
            <w:r w:rsidRPr="00EE1122">
              <w:rPr>
                <w:rFonts w:ascii="Times New Roman" w:hAnsi="Times New Roman" w:cs="Times New Roman"/>
              </w:rPr>
              <w:t>29 rue Manin, 75019 Paris</w:t>
            </w:r>
          </w:p>
          <w:p w14:paraId="47C4809E" w14:textId="77777777" w:rsidR="00E95729" w:rsidRPr="00EE1122" w:rsidRDefault="00E95729" w:rsidP="00E452ED">
            <w:pPr>
              <w:spacing w:after="120" w:line="240" w:lineRule="auto"/>
              <w:rPr>
                <w:rFonts w:ascii="Times New Roman" w:hAnsi="Times New Roman" w:cs="Times New Roman"/>
              </w:rPr>
            </w:pPr>
            <w:proofErr w:type="gramStart"/>
            <w:r w:rsidRPr="00EE1122">
              <w:rPr>
                <w:rFonts w:ascii="Times New Roman" w:hAnsi="Times New Roman" w:cs="Times New Roman"/>
              </w:rPr>
              <w:t>Tél:</w:t>
            </w:r>
            <w:proofErr w:type="gramEnd"/>
            <w:r w:rsidRPr="00EE1122">
              <w:rPr>
                <w:rFonts w:ascii="Times New Roman" w:hAnsi="Times New Roman" w:cs="Times New Roman"/>
              </w:rPr>
              <w:t xml:space="preserve"> 01 48 03 65 56 (poste : 80 67) - Fax : 01 48 03 64 30</w:t>
            </w:r>
          </w:p>
          <w:p w14:paraId="6316458A" w14:textId="5886FAA6" w:rsidR="00E95729" w:rsidRPr="00EE1122" w:rsidRDefault="00E95729" w:rsidP="00E452ED">
            <w:pPr>
              <w:spacing w:after="120" w:line="240" w:lineRule="auto"/>
              <w:rPr>
                <w:rFonts w:ascii="Times New Roman" w:hAnsi="Times New Roman" w:cs="Times New Roman"/>
              </w:rPr>
            </w:pPr>
            <w:proofErr w:type="gramStart"/>
            <w:r w:rsidRPr="00EE1122">
              <w:rPr>
                <w:rFonts w:ascii="Times New Roman" w:hAnsi="Times New Roman" w:cs="Times New Roman"/>
              </w:rPr>
              <w:t>Email</w:t>
            </w:r>
            <w:proofErr w:type="gramEnd"/>
            <w:r w:rsidRPr="00EE1122">
              <w:rPr>
                <w:rFonts w:ascii="Times New Roman" w:hAnsi="Times New Roman" w:cs="Times New Roman"/>
              </w:rPr>
              <w:t xml:space="preserve"> : </w:t>
            </w:r>
            <w:proofErr w:type="spellStart"/>
            <w:r w:rsidRPr="00E452ED">
              <w:rPr>
                <w:rStyle w:val="Lienhypertexte"/>
                <w:rFonts w:ascii="Times New Roman" w:hAnsi="Times New Roman"/>
              </w:rPr>
              <w:t>shoudas@for.paris</w:t>
            </w:r>
            <w:proofErr w:type="spellEnd"/>
          </w:p>
        </w:tc>
      </w:tr>
    </w:tbl>
    <w:p w14:paraId="466486A0" w14:textId="77777777" w:rsidR="005F2CE0" w:rsidRPr="00EE1122" w:rsidRDefault="005F2CE0" w:rsidP="00140776">
      <w:pPr>
        <w:spacing w:line="360" w:lineRule="auto"/>
        <w:rPr>
          <w:rFonts w:ascii="Times New Roman" w:hAnsi="Times New Roman" w:cs="Times New Roman"/>
        </w:rPr>
      </w:pPr>
    </w:p>
    <w:p w14:paraId="261B494F" w14:textId="77777777" w:rsidR="00EA3E1B" w:rsidRPr="00EE1122" w:rsidRDefault="00EA3E1B" w:rsidP="00140776">
      <w:pPr>
        <w:spacing w:line="360" w:lineRule="auto"/>
        <w:rPr>
          <w:rFonts w:ascii="Times New Roman" w:hAnsi="Times New Roman" w:cs="Times New Roman"/>
        </w:rPr>
      </w:pPr>
      <w:r w:rsidRPr="00EE1122">
        <w:rPr>
          <w:rFonts w:ascii="Times New Roman" w:hAnsi="Times New Roman" w:cs="Times New Roman"/>
        </w:rPr>
        <w:br w:type="page"/>
      </w:r>
    </w:p>
    <w:p w14:paraId="16B08094" w14:textId="2A3B0BEE" w:rsidR="00EA3E1B" w:rsidRPr="00EE1122" w:rsidRDefault="00EA3E1B" w:rsidP="00140776">
      <w:pPr>
        <w:spacing w:after="0" w:line="360" w:lineRule="auto"/>
        <w:rPr>
          <w:rFonts w:ascii="Times New Roman" w:hAnsi="Times New Roman" w:cs="Times New Roman"/>
          <w:lang w:eastAsia="fr-FR"/>
        </w:rPr>
      </w:pPr>
    </w:p>
    <w:p w14:paraId="28E695C5" w14:textId="77777777" w:rsidR="007B61AD" w:rsidRPr="00EE1122" w:rsidRDefault="007B61AD" w:rsidP="00140776">
      <w:pPr>
        <w:spacing w:after="0" w:line="360" w:lineRule="auto"/>
        <w:jc w:val="center"/>
        <w:rPr>
          <w:rFonts w:ascii="Times New Roman" w:hAnsi="Times New Roman" w:cs="Times New Roman"/>
          <w:b/>
        </w:rPr>
      </w:pPr>
      <w:r w:rsidRPr="00EE1122">
        <w:rPr>
          <w:rFonts w:ascii="Times New Roman" w:hAnsi="Times New Roman" w:cs="Times New Roman"/>
          <w:b/>
        </w:rPr>
        <w:t>PAGE DE SIGNATURE DU PROTOCOLE</w:t>
      </w:r>
    </w:p>
    <w:p w14:paraId="310C7C83" w14:textId="2C10A813" w:rsidR="007B61AD" w:rsidRPr="00EE1122" w:rsidRDefault="007B61AD" w:rsidP="00140776">
      <w:pPr>
        <w:spacing w:line="360" w:lineRule="auto"/>
        <w:jc w:val="center"/>
        <w:rPr>
          <w:rFonts w:ascii="Times New Roman" w:hAnsi="Times New Roman" w:cs="Times New Roman"/>
        </w:rPr>
      </w:pPr>
      <w:r w:rsidRPr="00EE1122">
        <w:rPr>
          <w:rFonts w:ascii="Times New Roman" w:hAnsi="Times New Roman" w:cs="Times New Roman"/>
        </w:rPr>
        <w:t xml:space="preserve"> « </w:t>
      </w:r>
      <w:r w:rsidR="00E95729" w:rsidRPr="00EE1122">
        <w:rPr>
          <w:rFonts w:ascii="Times New Roman" w:hAnsi="Times New Roman" w:cs="Times New Roman"/>
        </w:rPr>
        <w:t>Comparaison de la Prednisolone et de la Dexaméthasone sur la mortalité à J28 chez des patients sous oxygénothérapie, atteints de la C</w:t>
      </w:r>
      <w:r w:rsidR="00044380" w:rsidRPr="00EE1122">
        <w:rPr>
          <w:rFonts w:ascii="Times New Roman" w:hAnsi="Times New Roman" w:cs="Times New Roman"/>
        </w:rPr>
        <w:t>oVi</w:t>
      </w:r>
      <w:r w:rsidR="00E95729" w:rsidRPr="00EE1122">
        <w:rPr>
          <w:rFonts w:ascii="Times New Roman" w:hAnsi="Times New Roman" w:cs="Times New Roman"/>
        </w:rPr>
        <w:t>D-19 : étude multicentrique, randomisée, de non-infériorité en ouvert</w:t>
      </w:r>
      <w:r w:rsidRPr="00EE1122">
        <w:rPr>
          <w:rFonts w:ascii="Times New Roman" w:hAnsi="Times New Roman" w:cs="Times New Roman"/>
        </w:rPr>
        <w:t> »</w:t>
      </w:r>
    </w:p>
    <w:p w14:paraId="023B36A2" w14:textId="7616EF0E" w:rsidR="00B61200" w:rsidRPr="00EE1122" w:rsidRDefault="00B61200" w:rsidP="00140776">
      <w:pPr>
        <w:spacing w:after="0" w:line="360" w:lineRule="auto"/>
        <w:jc w:val="center"/>
        <w:rPr>
          <w:rFonts w:ascii="Times New Roman" w:hAnsi="Times New Roman" w:cs="Times New Roman"/>
        </w:rPr>
      </w:pPr>
      <w:r w:rsidRPr="00EE1122">
        <w:rPr>
          <w:rFonts w:ascii="Times New Roman" w:hAnsi="Times New Roman" w:cs="Times New Roman"/>
        </w:rPr>
        <w:t>Version n</w:t>
      </w:r>
      <w:r w:rsidRPr="00EE1122">
        <w:rPr>
          <w:rFonts w:ascii="Times New Roman" w:hAnsi="Times New Roman" w:cs="Times New Roman"/>
          <w:vertAlign w:val="superscript"/>
        </w:rPr>
        <w:t>o</w:t>
      </w:r>
      <w:r w:rsidRPr="00EE1122">
        <w:rPr>
          <w:rFonts w:ascii="Times New Roman" w:hAnsi="Times New Roman" w:cs="Times New Roman"/>
        </w:rPr>
        <w:t xml:space="preserve"> </w:t>
      </w:r>
      <w:r w:rsidR="008D0649">
        <w:rPr>
          <w:rFonts w:ascii="Times New Roman" w:hAnsi="Times New Roman" w:cs="Times New Roman"/>
        </w:rPr>
        <w:t>1-</w:t>
      </w:r>
      <w:del w:id="7" w:author="Véronique DA COSTA" w:date="2021-01-19T11:36:00Z">
        <w:r w:rsidR="008D0649" w:rsidDel="00792837">
          <w:rPr>
            <w:rFonts w:ascii="Times New Roman" w:hAnsi="Times New Roman" w:cs="Times New Roman"/>
          </w:rPr>
          <w:delText>1 du 05/01/202</w:delText>
        </w:r>
        <w:r w:rsidR="002B635B" w:rsidDel="00792837">
          <w:rPr>
            <w:rFonts w:ascii="Times New Roman" w:hAnsi="Times New Roman" w:cs="Times New Roman"/>
          </w:rPr>
          <w:delText>1</w:delText>
        </w:r>
      </w:del>
      <w:ins w:id="8" w:author="Véronique DA COSTA" w:date="2021-01-19T11:36:00Z">
        <w:r w:rsidR="00792837">
          <w:rPr>
            <w:rFonts w:ascii="Times New Roman" w:hAnsi="Times New Roman" w:cs="Times New Roman"/>
          </w:rPr>
          <w:t>2 du 19/01/2021</w:t>
        </w:r>
      </w:ins>
    </w:p>
    <w:p w14:paraId="34AB9CF9" w14:textId="77777777" w:rsidR="00B61200" w:rsidRPr="00EE1122" w:rsidRDefault="00B61200" w:rsidP="00140776">
      <w:pPr>
        <w:spacing w:after="0" w:line="360" w:lineRule="auto"/>
        <w:jc w:val="center"/>
        <w:rPr>
          <w:rFonts w:ascii="Times New Roman" w:hAnsi="Times New Roman" w:cs="Times New Roman"/>
        </w:rPr>
      </w:pPr>
    </w:p>
    <w:p w14:paraId="02BCA438" w14:textId="77777777" w:rsidR="007B61AD" w:rsidRPr="00EE1122" w:rsidRDefault="007B61AD" w:rsidP="00140776">
      <w:pPr>
        <w:spacing w:line="360" w:lineRule="auto"/>
        <w:rPr>
          <w:rFonts w:ascii="Times New Roman" w:hAnsi="Times New Roman" w:cs="Times New Roman"/>
        </w:rPr>
      </w:pPr>
      <w:r w:rsidRPr="00EE1122">
        <w:rPr>
          <w:rFonts w:ascii="Times New Roman" w:hAnsi="Times New Roman" w:cs="Times New Roman"/>
        </w:rPr>
        <w:t>La recherche sera conduite conformément au protocole et aux dispositions législatives et réglementaires en vigueur.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865"/>
        <w:gridCol w:w="4763"/>
      </w:tblGrid>
      <w:tr w:rsidR="007B61AD" w:rsidRPr="00EE1122" w14:paraId="5B873C6B" w14:textId="77777777" w:rsidTr="004F174E">
        <w:tc>
          <w:tcPr>
            <w:tcW w:w="9628" w:type="dxa"/>
            <w:gridSpan w:val="2"/>
            <w:tcBorders>
              <w:bottom w:val="nil"/>
            </w:tcBorders>
          </w:tcPr>
          <w:p w14:paraId="19F4B317" w14:textId="77777777" w:rsidR="007B61AD" w:rsidRPr="00EE1122" w:rsidRDefault="007B61AD" w:rsidP="00140776">
            <w:pPr>
              <w:spacing w:after="120" w:line="360" w:lineRule="auto"/>
              <w:rPr>
                <w:rFonts w:ascii="Times New Roman" w:hAnsi="Times New Roman" w:cs="Times New Roman"/>
                <w:b/>
              </w:rPr>
            </w:pPr>
            <w:r w:rsidRPr="00EE1122">
              <w:rPr>
                <w:rFonts w:ascii="Times New Roman" w:hAnsi="Times New Roman" w:cs="Times New Roman"/>
                <w:b/>
              </w:rPr>
              <w:t>Investigateur Coordonnateur :</w:t>
            </w:r>
          </w:p>
        </w:tc>
      </w:tr>
      <w:tr w:rsidR="004F174E" w:rsidRPr="00EE1122" w14:paraId="16D8AA5F" w14:textId="77777777" w:rsidTr="004F174E">
        <w:tc>
          <w:tcPr>
            <w:tcW w:w="4865" w:type="dxa"/>
            <w:tcBorders>
              <w:top w:val="nil"/>
              <w:bottom w:val="nil"/>
              <w:right w:val="nil"/>
            </w:tcBorders>
          </w:tcPr>
          <w:p w14:paraId="6E25B527" w14:textId="5D63CB19" w:rsidR="004F174E" w:rsidRPr="00EE1122" w:rsidRDefault="004F174E" w:rsidP="00140776">
            <w:pPr>
              <w:spacing w:line="360" w:lineRule="auto"/>
              <w:rPr>
                <w:rFonts w:ascii="Times New Roman" w:hAnsi="Times New Roman" w:cs="Times New Roman"/>
                <w:b/>
              </w:rPr>
            </w:pPr>
            <w:r w:rsidRPr="00EE1122">
              <w:rPr>
                <w:rFonts w:ascii="Times New Roman" w:hAnsi="Times New Roman" w:cs="Times New Roman"/>
                <w:b/>
                <w:bCs/>
                <w:sz w:val="20"/>
                <w:szCs w:val="20"/>
              </w:rPr>
              <w:t>Dr Edouard DEVAUD</w:t>
            </w:r>
          </w:p>
        </w:tc>
        <w:tc>
          <w:tcPr>
            <w:tcW w:w="4763" w:type="dxa"/>
            <w:tcBorders>
              <w:top w:val="nil"/>
              <w:left w:val="nil"/>
              <w:bottom w:val="nil"/>
            </w:tcBorders>
          </w:tcPr>
          <w:p w14:paraId="37A382AB" w14:textId="77777777" w:rsidR="004F174E" w:rsidRPr="00EE1122" w:rsidRDefault="004F174E" w:rsidP="00140776">
            <w:pPr>
              <w:spacing w:line="360" w:lineRule="auto"/>
              <w:rPr>
                <w:rFonts w:ascii="Times New Roman" w:hAnsi="Times New Roman" w:cs="Times New Roman"/>
              </w:rPr>
            </w:pPr>
            <w:r w:rsidRPr="00EE1122">
              <w:rPr>
                <w:rFonts w:ascii="Times New Roman" w:hAnsi="Times New Roman" w:cs="Times New Roman"/>
              </w:rPr>
              <w:t>Date : .......... / .......... / 20..........</w:t>
            </w:r>
          </w:p>
        </w:tc>
      </w:tr>
      <w:tr w:rsidR="004F174E" w:rsidRPr="00EE1122" w14:paraId="4A9AD573" w14:textId="77777777" w:rsidTr="004F174E">
        <w:tc>
          <w:tcPr>
            <w:tcW w:w="4865" w:type="dxa"/>
            <w:tcBorders>
              <w:top w:val="nil"/>
              <w:bottom w:val="nil"/>
              <w:right w:val="nil"/>
            </w:tcBorders>
          </w:tcPr>
          <w:p w14:paraId="110CC699" w14:textId="5BCA2CDD" w:rsidR="004F174E" w:rsidRPr="00EE1122" w:rsidRDefault="004F174E" w:rsidP="00140776">
            <w:pPr>
              <w:spacing w:after="0" w:line="360" w:lineRule="auto"/>
              <w:rPr>
                <w:rFonts w:ascii="Times New Roman" w:hAnsi="Times New Roman" w:cs="Times New Roman"/>
              </w:rPr>
            </w:pPr>
            <w:r w:rsidRPr="00EE1122">
              <w:rPr>
                <w:rFonts w:ascii="Times New Roman" w:hAnsi="Times New Roman" w:cs="Times New Roman"/>
              </w:rPr>
              <w:t>Service de médecine interne</w:t>
            </w:r>
          </w:p>
        </w:tc>
        <w:tc>
          <w:tcPr>
            <w:tcW w:w="4763" w:type="dxa"/>
            <w:vMerge w:val="restart"/>
            <w:tcBorders>
              <w:top w:val="nil"/>
              <w:left w:val="nil"/>
              <w:bottom w:val="nil"/>
            </w:tcBorders>
          </w:tcPr>
          <w:p w14:paraId="322B8505" w14:textId="77777777" w:rsidR="004F174E" w:rsidRPr="00EE1122" w:rsidRDefault="004F174E" w:rsidP="00140776">
            <w:pPr>
              <w:spacing w:line="360" w:lineRule="auto"/>
              <w:rPr>
                <w:rFonts w:ascii="Times New Roman" w:hAnsi="Times New Roman" w:cs="Times New Roman"/>
              </w:rPr>
            </w:pPr>
            <w:r w:rsidRPr="00EE1122">
              <w:rPr>
                <w:rFonts w:ascii="Times New Roman" w:hAnsi="Times New Roman" w:cs="Times New Roman"/>
              </w:rPr>
              <w:t>Signature</w:t>
            </w:r>
          </w:p>
        </w:tc>
      </w:tr>
      <w:tr w:rsidR="004F174E" w:rsidRPr="00EE1122" w14:paraId="75A2677F" w14:textId="77777777" w:rsidTr="004F174E">
        <w:trPr>
          <w:trHeight w:val="1418"/>
        </w:trPr>
        <w:tc>
          <w:tcPr>
            <w:tcW w:w="4865" w:type="dxa"/>
            <w:tcBorders>
              <w:top w:val="nil"/>
              <w:right w:val="nil"/>
            </w:tcBorders>
          </w:tcPr>
          <w:p w14:paraId="546F0E6F" w14:textId="77777777" w:rsidR="004F174E" w:rsidRPr="00EE1122" w:rsidRDefault="004F174E" w:rsidP="00140776">
            <w:pPr>
              <w:spacing w:after="0" w:line="360" w:lineRule="auto"/>
              <w:jc w:val="both"/>
              <w:rPr>
                <w:rFonts w:ascii="Times New Roman" w:hAnsi="Times New Roman" w:cs="Times New Roman"/>
              </w:rPr>
            </w:pPr>
            <w:r w:rsidRPr="00EE1122">
              <w:rPr>
                <w:rFonts w:ascii="Times New Roman" w:hAnsi="Times New Roman" w:cs="Times New Roman"/>
              </w:rPr>
              <w:t>Centre Hospitalier René-Dubos</w:t>
            </w:r>
          </w:p>
          <w:p w14:paraId="43899336" w14:textId="77777777" w:rsidR="004F174E" w:rsidRPr="00EE1122" w:rsidRDefault="004F174E" w:rsidP="00140776">
            <w:pPr>
              <w:spacing w:after="0" w:line="360" w:lineRule="auto"/>
              <w:jc w:val="both"/>
              <w:rPr>
                <w:rFonts w:ascii="Times New Roman" w:hAnsi="Times New Roman" w:cs="Times New Roman"/>
              </w:rPr>
            </w:pPr>
            <w:r w:rsidRPr="00EE1122">
              <w:rPr>
                <w:rFonts w:ascii="Times New Roman" w:hAnsi="Times New Roman" w:cs="Times New Roman"/>
              </w:rPr>
              <w:t>6 avenue de l’Ile de France CS 90079</w:t>
            </w:r>
          </w:p>
          <w:p w14:paraId="30FB854E" w14:textId="0FE1651F" w:rsidR="004F174E" w:rsidRPr="00EE1122" w:rsidRDefault="004F174E" w:rsidP="00140776">
            <w:pPr>
              <w:spacing w:after="0" w:line="360" w:lineRule="auto"/>
              <w:rPr>
                <w:rFonts w:ascii="Times New Roman" w:hAnsi="Times New Roman" w:cs="Times New Roman"/>
              </w:rPr>
            </w:pPr>
            <w:r w:rsidRPr="00EE1122">
              <w:rPr>
                <w:rFonts w:ascii="Times New Roman" w:hAnsi="Times New Roman" w:cs="Times New Roman"/>
              </w:rPr>
              <w:t>95303 CERGY PONTOISE Cedex</w:t>
            </w:r>
          </w:p>
        </w:tc>
        <w:tc>
          <w:tcPr>
            <w:tcW w:w="4763" w:type="dxa"/>
            <w:vMerge/>
            <w:tcBorders>
              <w:top w:val="nil"/>
              <w:left w:val="nil"/>
            </w:tcBorders>
          </w:tcPr>
          <w:p w14:paraId="3C35C3B9" w14:textId="77777777" w:rsidR="004F174E" w:rsidRPr="00EE1122" w:rsidRDefault="004F174E" w:rsidP="00140776">
            <w:pPr>
              <w:spacing w:line="360" w:lineRule="auto"/>
              <w:rPr>
                <w:rFonts w:ascii="Times New Roman" w:hAnsi="Times New Roman" w:cs="Times New Roman"/>
              </w:rPr>
            </w:pPr>
          </w:p>
        </w:tc>
      </w:tr>
      <w:tr w:rsidR="007B61AD" w:rsidRPr="00EE1122" w14:paraId="0CF40705" w14:textId="77777777" w:rsidTr="004F174E">
        <w:trPr>
          <w:trHeight w:hRule="exact" w:val="454"/>
        </w:trPr>
        <w:tc>
          <w:tcPr>
            <w:tcW w:w="4865" w:type="dxa"/>
            <w:tcBorders>
              <w:left w:val="nil"/>
              <w:bottom w:val="single" w:sz="4" w:space="0" w:color="000000"/>
              <w:right w:val="nil"/>
            </w:tcBorders>
          </w:tcPr>
          <w:p w14:paraId="7269646D" w14:textId="77777777" w:rsidR="007B61AD" w:rsidRPr="00EE1122" w:rsidRDefault="007B61AD" w:rsidP="00140776">
            <w:pPr>
              <w:spacing w:line="360" w:lineRule="auto"/>
              <w:rPr>
                <w:rFonts w:ascii="Times New Roman" w:hAnsi="Times New Roman" w:cs="Times New Roman"/>
              </w:rPr>
            </w:pPr>
          </w:p>
        </w:tc>
        <w:tc>
          <w:tcPr>
            <w:tcW w:w="4763" w:type="dxa"/>
            <w:tcBorders>
              <w:left w:val="nil"/>
              <w:bottom w:val="single" w:sz="4" w:space="0" w:color="000000"/>
              <w:right w:val="nil"/>
            </w:tcBorders>
          </w:tcPr>
          <w:p w14:paraId="503E9C03" w14:textId="77777777" w:rsidR="007B61AD" w:rsidRPr="00EE1122" w:rsidRDefault="007B61AD" w:rsidP="00140776">
            <w:pPr>
              <w:spacing w:line="360" w:lineRule="auto"/>
              <w:rPr>
                <w:rFonts w:ascii="Times New Roman" w:hAnsi="Times New Roman" w:cs="Times New Roman"/>
              </w:rPr>
            </w:pPr>
          </w:p>
        </w:tc>
      </w:tr>
      <w:tr w:rsidR="007B61AD" w:rsidRPr="00EE1122" w14:paraId="7B72792F" w14:textId="77777777" w:rsidTr="004F174E">
        <w:tc>
          <w:tcPr>
            <w:tcW w:w="9628" w:type="dxa"/>
            <w:gridSpan w:val="2"/>
            <w:tcBorders>
              <w:bottom w:val="nil"/>
            </w:tcBorders>
          </w:tcPr>
          <w:p w14:paraId="08BDFBD3" w14:textId="77777777" w:rsidR="007B61AD" w:rsidRPr="00EE1122" w:rsidRDefault="007B61AD" w:rsidP="00140776">
            <w:pPr>
              <w:spacing w:after="120" w:line="360" w:lineRule="auto"/>
              <w:rPr>
                <w:rFonts w:ascii="Times New Roman" w:hAnsi="Times New Roman" w:cs="Times New Roman"/>
                <w:b/>
              </w:rPr>
            </w:pPr>
            <w:r w:rsidRPr="00EE1122">
              <w:rPr>
                <w:rFonts w:ascii="Times New Roman" w:hAnsi="Times New Roman" w:cs="Times New Roman"/>
                <w:b/>
              </w:rPr>
              <w:t>Promoteur de l’étude :</w:t>
            </w:r>
          </w:p>
        </w:tc>
      </w:tr>
      <w:tr w:rsidR="004F174E" w:rsidRPr="00EE1122" w14:paraId="50E553D3" w14:textId="77777777" w:rsidTr="004F174E">
        <w:tc>
          <w:tcPr>
            <w:tcW w:w="4865" w:type="dxa"/>
            <w:tcBorders>
              <w:top w:val="nil"/>
              <w:bottom w:val="nil"/>
              <w:right w:val="nil"/>
            </w:tcBorders>
          </w:tcPr>
          <w:p w14:paraId="719FEE5E" w14:textId="3108F908" w:rsidR="004F174E" w:rsidRPr="00EE1122" w:rsidRDefault="004F174E" w:rsidP="00140776">
            <w:pPr>
              <w:spacing w:line="360" w:lineRule="auto"/>
              <w:rPr>
                <w:rFonts w:ascii="Times New Roman" w:hAnsi="Times New Roman" w:cs="Times New Roman"/>
                <w:b/>
              </w:rPr>
            </w:pPr>
            <w:r w:rsidRPr="00EE1122">
              <w:rPr>
                <w:rFonts w:ascii="Times New Roman" w:hAnsi="Times New Roman" w:cs="Times New Roman"/>
                <w:b/>
              </w:rPr>
              <w:t xml:space="preserve">Alexandre AUBERT </w:t>
            </w:r>
          </w:p>
        </w:tc>
        <w:tc>
          <w:tcPr>
            <w:tcW w:w="4763" w:type="dxa"/>
            <w:tcBorders>
              <w:top w:val="nil"/>
              <w:left w:val="nil"/>
              <w:bottom w:val="nil"/>
            </w:tcBorders>
          </w:tcPr>
          <w:p w14:paraId="1F887460" w14:textId="77777777" w:rsidR="004F174E" w:rsidRPr="00EE1122" w:rsidRDefault="004F174E" w:rsidP="00140776">
            <w:pPr>
              <w:spacing w:line="360" w:lineRule="auto"/>
              <w:rPr>
                <w:rFonts w:ascii="Times New Roman" w:hAnsi="Times New Roman" w:cs="Times New Roman"/>
              </w:rPr>
            </w:pPr>
            <w:r w:rsidRPr="00EE1122">
              <w:rPr>
                <w:rFonts w:ascii="Times New Roman" w:hAnsi="Times New Roman" w:cs="Times New Roman"/>
              </w:rPr>
              <w:t>Date : .......... / .......... / 20..........</w:t>
            </w:r>
          </w:p>
        </w:tc>
      </w:tr>
      <w:tr w:rsidR="004F174E" w:rsidRPr="00EE1122" w14:paraId="019166A6" w14:textId="77777777" w:rsidTr="004F174E">
        <w:trPr>
          <w:trHeight w:val="1418"/>
        </w:trPr>
        <w:tc>
          <w:tcPr>
            <w:tcW w:w="4865" w:type="dxa"/>
            <w:tcBorders>
              <w:top w:val="nil"/>
              <w:bottom w:val="single" w:sz="4" w:space="0" w:color="000000"/>
              <w:right w:val="nil"/>
            </w:tcBorders>
          </w:tcPr>
          <w:p w14:paraId="404683FE" w14:textId="77777777" w:rsidR="004F174E" w:rsidRPr="00EE1122" w:rsidRDefault="004F174E" w:rsidP="00140776">
            <w:pPr>
              <w:spacing w:after="0" w:line="360" w:lineRule="auto"/>
              <w:jc w:val="both"/>
            </w:pPr>
            <w:r w:rsidRPr="00EE1122">
              <w:rPr>
                <w:rFonts w:ascii="Times New Roman" w:hAnsi="Times New Roman" w:cs="Times New Roman"/>
                <w:b/>
              </w:rPr>
              <w:t>Directeur Général</w:t>
            </w:r>
          </w:p>
          <w:p w14:paraId="6C428A2D" w14:textId="77777777" w:rsidR="004F174E" w:rsidRPr="00EE1122" w:rsidRDefault="004F174E" w:rsidP="00140776">
            <w:pPr>
              <w:spacing w:after="0" w:line="360" w:lineRule="auto"/>
              <w:jc w:val="both"/>
            </w:pPr>
            <w:r w:rsidRPr="00EE1122">
              <w:rPr>
                <w:rFonts w:ascii="Times New Roman" w:hAnsi="Times New Roman" w:cs="Times New Roman"/>
              </w:rPr>
              <w:t>Centre Hospitalier René-Dubos</w:t>
            </w:r>
          </w:p>
          <w:p w14:paraId="4FBBD78F" w14:textId="77777777" w:rsidR="004F174E" w:rsidRPr="00EE1122" w:rsidRDefault="004F174E" w:rsidP="00140776">
            <w:pPr>
              <w:spacing w:after="0" w:line="360" w:lineRule="auto"/>
              <w:jc w:val="both"/>
            </w:pPr>
            <w:r w:rsidRPr="00EE1122">
              <w:rPr>
                <w:rFonts w:ascii="Times New Roman" w:hAnsi="Times New Roman" w:cs="Times New Roman"/>
              </w:rPr>
              <w:t>6 avenue de l’Ile de France CS 90079</w:t>
            </w:r>
          </w:p>
          <w:p w14:paraId="4369EE84" w14:textId="7449627C" w:rsidR="004F174E" w:rsidRPr="00EE1122" w:rsidRDefault="004F174E" w:rsidP="00140776">
            <w:pPr>
              <w:spacing w:after="0" w:line="360" w:lineRule="auto"/>
              <w:rPr>
                <w:rFonts w:ascii="Times New Roman" w:hAnsi="Times New Roman" w:cs="Times New Roman"/>
              </w:rPr>
            </w:pPr>
            <w:r w:rsidRPr="00EE1122">
              <w:rPr>
                <w:rFonts w:ascii="Times New Roman" w:hAnsi="Times New Roman" w:cs="Times New Roman"/>
              </w:rPr>
              <w:t>95303 CERGY - PONTOISE Cedex</w:t>
            </w:r>
          </w:p>
        </w:tc>
        <w:tc>
          <w:tcPr>
            <w:tcW w:w="4763" w:type="dxa"/>
            <w:tcBorders>
              <w:top w:val="nil"/>
              <w:left w:val="nil"/>
              <w:bottom w:val="single" w:sz="4" w:space="0" w:color="000000"/>
            </w:tcBorders>
          </w:tcPr>
          <w:p w14:paraId="51F00F8D" w14:textId="77777777" w:rsidR="004F174E" w:rsidRPr="00EE1122" w:rsidRDefault="004F174E" w:rsidP="00140776">
            <w:pPr>
              <w:spacing w:line="360" w:lineRule="auto"/>
              <w:rPr>
                <w:rFonts w:ascii="Times New Roman" w:hAnsi="Times New Roman" w:cs="Times New Roman"/>
              </w:rPr>
            </w:pPr>
            <w:r w:rsidRPr="00EE1122">
              <w:rPr>
                <w:rFonts w:ascii="Times New Roman" w:hAnsi="Times New Roman" w:cs="Times New Roman"/>
              </w:rPr>
              <w:t>Signature</w:t>
            </w:r>
          </w:p>
        </w:tc>
      </w:tr>
      <w:tr w:rsidR="004F174E" w:rsidRPr="00EE1122" w14:paraId="2CADE94E" w14:textId="77777777" w:rsidTr="004F174E">
        <w:trPr>
          <w:trHeight w:hRule="exact" w:val="454"/>
        </w:trPr>
        <w:tc>
          <w:tcPr>
            <w:tcW w:w="4865" w:type="dxa"/>
            <w:tcBorders>
              <w:top w:val="single" w:sz="4" w:space="0" w:color="000000"/>
              <w:left w:val="nil"/>
              <w:bottom w:val="single" w:sz="4" w:space="0" w:color="000000"/>
              <w:right w:val="nil"/>
            </w:tcBorders>
          </w:tcPr>
          <w:p w14:paraId="421B9A4A" w14:textId="77777777" w:rsidR="004F174E" w:rsidRPr="00EE1122" w:rsidRDefault="004F174E" w:rsidP="00140776">
            <w:pPr>
              <w:spacing w:after="0" w:line="360" w:lineRule="auto"/>
              <w:rPr>
                <w:rFonts w:ascii="Times New Roman" w:hAnsi="Times New Roman" w:cs="Times New Roman"/>
                <w:b/>
              </w:rPr>
            </w:pPr>
          </w:p>
        </w:tc>
        <w:tc>
          <w:tcPr>
            <w:tcW w:w="4763" w:type="dxa"/>
            <w:tcBorders>
              <w:top w:val="single" w:sz="4" w:space="0" w:color="000000"/>
              <w:left w:val="nil"/>
              <w:bottom w:val="single" w:sz="4" w:space="0" w:color="000000"/>
              <w:right w:val="nil"/>
            </w:tcBorders>
          </w:tcPr>
          <w:p w14:paraId="37FAD443" w14:textId="77777777" w:rsidR="004F174E" w:rsidRPr="00EE1122" w:rsidRDefault="004F174E" w:rsidP="00140776">
            <w:pPr>
              <w:spacing w:line="360" w:lineRule="auto"/>
              <w:rPr>
                <w:rFonts w:ascii="Times New Roman" w:hAnsi="Times New Roman" w:cs="Times New Roman"/>
              </w:rPr>
            </w:pPr>
          </w:p>
        </w:tc>
      </w:tr>
      <w:tr w:rsidR="004F174E" w:rsidRPr="00EE1122" w14:paraId="653C0359" w14:textId="77777777" w:rsidTr="004F174E">
        <w:tc>
          <w:tcPr>
            <w:tcW w:w="9628" w:type="dxa"/>
            <w:gridSpan w:val="2"/>
            <w:tcBorders>
              <w:top w:val="single" w:sz="4" w:space="0" w:color="000000"/>
              <w:bottom w:val="nil"/>
            </w:tcBorders>
          </w:tcPr>
          <w:p w14:paraId="26DC1C72" w14:textId="77777777" w:rsidR="004F174E" w:rsidRPr="00EE1122" w:rsidRDefault="004F174E" w:rsidP="00140776">
            <w:pPr>
              <w:spacing w:after="120" w:line="360" w:lineRule="auto"/>
              <w:rPr>
                <w:rFonts w:ascii="Times New Roman" w:hAnsi="Times New Roman" w:cs="Times New Roman"/>
                <w:b/>
              </w:rPr>
            </w:pPr>
            <w:r w:rsidRPr="00EE1122">
              <w:rPr>
                <w:rFonts w:ascii="Times New Roman" w:hAnsi="Times New Roman" w:cs="Times New Roman"/>
                <w:b/>
              </w:rPr>
              <w:t>Investigateur Principal :</w:t>
            </w:r>
          </w:p>
        </w:tc>
      </w:tr>
      <w:tr w:rsidR="004F174E" w:rsidRPr="00EE1122" w14:paraId="4CAD66DF" w14:textId="77777777" w:rsidTr="004F174E">
        <w:trPr>
          <w:trHeight w:val="1418"/>
        </w:trPr>
        <w:tc>
          <w:tcPr>
            <w:tcW w:w="4865" w:type="dxa"/>
            <w:tcBorders>
              <w:top w:val="nil"/>
              <w:right w:val="nil"/>
            </w:tcBorders>
          </w:tcPr>
          <w:p w14:paraId="4A59678A" w14:textId="77777777" w:rsidR="004F174E" w:rsidRPr="00EE1122" w:rsidRDefault="004F174E" w:rsidP="00140776">
            <w:pPr>
              <w:spacing w:after="0" w:line="360" w:lineRule="auto"/>
              <w:rPr>
                <w:rFonts w:ascii="Times New Roman" w:hAnsi="Times New Roman" w:cs="Times New Roman"/>
              </w:rPr>
            </w:pPr>
            <w:r w:rsidRPr="00EE1122">
              <w:rPr>
                <w:rFonts w:ascii="Times New Roman" w:hAnsi="Times New Roman" w:cs="Times New Roman"/>
              </w:rPr>
              <w:t>Nom – Prénom :</w:t>
            </w:r>
          </w:p>
          <w:p w14:paraId="62E5FCC9" w14:textId="77777777" w:rsidR="004F174E" w:rsidRPr="00EE1122" w:rsidRDefault="004F174E" w:rsidP="00140776">
            <w:pPr>
              <w:spacing w:after="0" w:line="360" w:lineRule="auto"/>
              <w:rPr>
                <w:rFonts w:ascii="Times New Roman" w:hAnsi="Times New Roman" w:cs="Times New Roman"/>
                <w:b/>
                <w:color w:val="A6A6A6"/>
              </w:rPr>
            </w:pPr>
            <w:r w:rsidRPr="00EE1122">
              <w:rPr>
                <w:rFonts w:ascii="Times New Roman" w:hAnsi="Times New Roman" w:cs="Times New Roman"/>
              </w:rPr>
              <w:t>____________________________________</w:t>
            </w:r>
          </w:p>
        </w:tc>
        <w:tc>
          <w:tcPr>
            <w:tcW w:w="4763" w:type="dxa"/>
            <w:tcBorders>
              <w:top w:val="nil"/>
              <w:left w:val="nil"/>
            </w:tcBorders>
          </w:tcPr>
          <w:p w14:paraId="2C1F9B30" w14:textId="77777777" w:rsidR="004F174E" w:rsidRPr="00EE1122" w:rsidRDefault="004F174E" w:rsidP="00140776">
            <w:pPr>
              <w:spacing w:after="0" w:line="360" w:lineRule="auto"/>
              <w:rPr>
                <w:rFonts w:ascii="Times New Roman" w:hAnsi="Times New Roman" w:cs="Times New Roman"/>
              </w:rPr>
            </w:pPr>
            <w:r w:rsidRPr="00EE1122">
              <w:rPr>
                <w:rFonts w:ascii="Times New Roman" w:hAnsi="Times New Roman" w:cs="Times New Roman"/>
              </w:rPr>
              <w:t xml:space="preserve">Date : .......... / .......... / 20.......... </w:t>
            </w:r>
          </w:p>
          <w:p w14:paraId="5391570E" w14:textId="77777777" w:rsidR="004F174E" w:rsidRPr="00EE1122" w:rsidRDefault="004F174E" w:rsidP="00140776">
            <w:pPr>
              <w:spacing w:after="0" w:line="360" w:lineRule="auto"/>
              <w:rPr>
                <w:rFonts w:ascii="Times New Roman" w:hAnsi="Times New Roman" w:cs="Times New Roman"/>
              </w:rPr>
            </w:pPr>
          </w:p>
          <w:p w14:paraId="09C58D08" w14:textId="77777777" w:rsidR="004F174E" w:rsidRPr="00EE1122" w:rsidRDefault="004F174E" w:rsidP="00140776">
            <w:pPr>
              <w:spacing w:after="0" w:line="360" w:lineRule="auto"/>
              <w:rPr>
                <w:rFonts w:ascii="Times New Roman" w:hAnsi="Times New Roman" w:cs="Times New Roman"/>
              </w:rPr>
            </w:pPr>
            <w:r w:rsidRPr="00EE1122">
              <w:rPr>
                <w:rFonts w:ascii="Times New Roman" w:hAnsi="Times New Roman" w:cs="Times New Roman"/>
              </w:rPr>
              <w:t>Signature :</w:t>
            </w:r>
          </w:p>
          <w:p w14:paraId="7AC01051" w14:textId="77777777" w:rsidR="004F174E" w:rsidRPr="00EE1122" w:rsidRDefault="004F174E" w:rsidP="00140776">
            <w:pPr>
              <w:spacing w:after="0" w:line="360" w:lineRule="auto"/>
              <w:rPr>
                <w:rFonts w:ascii="Times New Roman" w:hAnsi="Times New Roman" w:cs="Times New Roman"/>
              </w:rPr>
            </w:pPr>
          </w:p>
          <w:p w14:paraId="353EFE45" w14:textId="77777777" w:rsidR="004F174E" w:rsidRPr="00EE1122" w:rsidRDefault="004F174E" w:rsidP="00140776">
            <w:pPr>
              <w:spacing w:after="0" w:line="360" w:lineRule="auto"/>
              <w:rPr>
                <w:rFonts w:ascii="Times New Roman" w:hAnsi="Times New Roman" w:cs="Times New Roman"/>
              </w:rPr>
            </w:pPr>
          </w:p>
        </w:tc>
      </w:tr>
    </w:tbl>
    <w:p w14:paraId="33504FA1" w14:textId="77777777" w:rsidR="007B61AD" w:rsidRPr="00EE1122" w:rsidRDefault="007B61AD" w:rsidP="00140776">
      <w:pPr>
        <w:spacing w:line="360" w:lineRule="auto"/>
        <w:rPr>
          <w:rFonts w:ascii="Times New Roman" w:hAnsi="Times New Roman" w:cs="Times New Roman"/>
        </w:rPr>
      </w:pPr>
      <w:r w:rsidRPr="00EE1122">
        <w:rPr>
          <w:rFonts w:ascii="Times New Roman" w:hAnsi="Times New Roman" w:cs="Times New Roman"/>
        </w:rPr>
        <w:br w:type="page"/>
      </w:r>
    </w:p>
    <w:p w14:paraId="4780A80D" w14:textId="77777777" w:rsidR="00EA3E1B" w:rsidRPr="00EE1122" w:rsidRDefault="00EA3E1B" w:rsidP="00140776">
      <w:pPr>
        <w:spacing w:line="360" w:lineRule="auto"/>
        <w:rPr>
          <w:rFonts w:ascii="Times New Roman" w:hAnsi="Times New Roman" w:cs="Times New Roman"/>
        </w:rPr>
      </w:pPr>
    </w:p>
    <w:p w14:paraId="20E34B2A" w14:textId="77777777" w:rsidR="00EA3E1B" w:rsidRPr="00EE1122" w:rsidRDefault="00EA3E1B" w:rsidP="00140776">
      <w:pPr>
        <w:spacing w:line="360" w:lineRule="auto"/>
        <w:jc w:val="center"/>
        <w:rPr>
          <w:rFonts w:ascii="Times New Roman" w:hAnsi="Times New Roman" w:cs="Times New Roman"/>
          <w:b/>
          <w:bCs/>
          <w:sz w:val="40"/>
          <w:szCs w:val="40"/>
        </w:rPr>
      </w:pPr>
      <w:r w:rsidRPr="00EE1122">
        <w:rPr>
          <w:rFonts w:ascii="Times New Roman" w:hAnsi="Times New Roman" w:cs="Times New Roman"/>
          <w:b/>
          <w:bCs/>
          <w:sz w:val="40"/>
          <w:szCs w:val="40"/>
        </w:rPr>
        <w:t>RESUME DU PROTOCOLE</w:t>
      </w:r>
    </w:p>
    <w:p w14:paraId="4AC74F9B" w14:textId="77777777" w:rsidR="00EA3E1B" w:rsidRPr="00EE1122" w:rsidRDefault="00EA3E1B" w:rsidP="00140776">
      <w:pPr>
        <w:spacing w:line="360" w:lineRule="auto"/>
        <w:jc w:val="center"/>
        <w:rPr>
          <w:rFonts w:ascii="Times New Roman" w:hAnsi="Times New Roman" w:cs="Times New Roman"/>
          <w:b/>
          <w:bCs/>
          <w:sz w:val="28"/>
          <w:szCs w:val="28"/>
        </w:rPr>
      </w:pPr>
    </w:p>
    <w:tbl>
      <w:tblPr>
        <w:tblW w:w="5000" w:type="pct"/>
        <w:tblInd w:w="-10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2047"/>
        <w:gridCol w:w="7581"/>
      </w:tblGrid>
      <w:tr w:rsidR="007B61AD" w:rsidRPr="00EE1122" w14:paraId="2D5B66B9" w14:textId="77777777" w:rsidTr="007B61AD">
        <w:trPr>
          <w:cantSplit/>
        </w:trPr>
        <w:tc>
          <w:tcPr>
            <w:tcW w:w="2047" w:type="dxa"/>
            <w:tcBorders>
              <w:top w:val="single" w:sz="4" w:space="0" w:color="808080"/>
              <w:left w:val="single" w:sz="4" w:space="0" w:color="808080"/>
              <w:bottom w:val="single" w:sz="4" w:space="0" w:color="808080"/>
              <w:right w:val="single" w:sz="4" w:space="0" w:color="808080"/>
            </w:tcBorders>
            <w:tcMar>
              <w:left w:w="108" w:type="dxa"/>
            </w:tcMar>
          </w:tcPr>
          <w:p w14:paraId="428C74C2" w14:textId="77777777" w:rsidR="007B61AD" w:rsidRPr="00EE1122" w:rsidRDefault="007B61AD" w:rsidP="005400F7">
            <w:pPr>
              <w:tabs>
                <w:tab w:val="left" w:pos="5387"/>
              </w:tabs>
              <w:spacing w:after="0"/>
              <w:rPr>
                <w:rFonts w:ascii="Times New Roman" w:hAnsi="Times New Roman" w:cs="Times New Roman"/>
                <w:b/>
                <w:bCs/>
              </w:rPr>
            </w:pPr>
            <w:r w:rsidRPr="00EE1122">
              <w:rPr>
                <w:rFonts w:ascii="Times New Roman" w:hAnsi="Times New Roman" w:cs="Times New Roman"/>
                <w:b/>
                <w:bCs/>
              </w:rPr>
              <w:t>Promoteur</w:t>
            </w:r>
          </w:p>
        </w:tc>
        <w:tc>
          <w:tcPr>
            <w:tcW w:w="7581" w:type="dxa"/>
            <w:tcBorders>
              <w:top w:val="single" w:sz="4" w:space="0" w:color="808080"/>
              <w:left w:val="single" w:sz="4" w:space="0" w:color="808080"/>
              <w:bottom w:val="single" w:sz="4" w:space="0" w:color="808080"/>
              <w:right w:val="single" w:sz="4" w:space="0" w:color="808080"/>
            </w:tcBorders>
            <w:tcMar>
              <w:left w:w="108" w:type="dxa"/>
            </w:tcMar>
          </w:tcPr>
          <w:p w14:paraId="2167FCD6" w14:textId="77777777" w:rsidR="007B61AD" w:rsidRPr="00EE1122" w:rsidRDefault="007B61AD" w:rsidP="005400F7">
            <w:pPr>
              <w:spacing w:after="120"/>
              <w:rPr>
                <w:rFonts w:ascii="Times New Roman" w:hAnsi="Times New Roman" w:cs="Times New Roman"/>
                <w:b/>
                <w:bCs/>
              </w:rPr>
            </w:pPr>
            <w:r w:rsidRPr="00EE1122">
              <w:rPr>
                <w:rFonts w:ascii="Times New Roman" w:hAnsi="Times New Roman" w:cs="Times New Roman"/>
                <w:b/>
                <w:bCs/>
              </w:rPr>
              <w:t xml:space="preserve">Centre Hospitalier René-Dubos </w:t>
            </w:r>
          </w:p>
        </w:tc>
      </w:tr>
      <w:tr w:rsidR="007B61AD" w:rsidRPr="00EE1122" w14:paraId="541F7BE3" w14:textId="77777777" w:rsidTr="007B61AD">
        <w:trPr>
          <w:cantSplit/>
        </w:trPr>
        <w:tc>
          <w:tcPr>
            <w:tcW w:w="2047" w:type="dxa"/>
            <w:tcBorders>
              <w:top w:val="single" w:sz="4" w:space="0" w:color="808080"/>
              <w:left w:val="single" w:sz="4" w:space="0" w:color="808080"/>
              <w:bottom w:val="single" w:sz="4" w:space="0" w:color="808080"/>
              <w:right w:val="single" w:sz="4" w:space="0" w:color="808080"/>
            </w:tcBorders>
            <w:tcMar>
              <w:left w:w="108" w:type="dxa"/>
            </w:tcMar>
          </w:tcPr>
          <w:p w14:paraId="26809DE7" w14:textId="77777777" w:rsidR="007B61AD" w:rsidRPr="00EE1122" w:rsidRDefault="007B61AD" w:rsidP="005400F7">
            <w:pPr>
              <w:tabs>
                <w:tab w:val="left" w:pos="5387"/>
              </w:tabs>
              <w:spacing w:after="0"/>
              <w:rPr>
                <w:rFonts w:ascii="Times New Roman" w:hAnsi="Times New Roman" w:cs="Times New Roman"/>
                <w:b/>
                <w:bCs/>
              </w:rPr>
            </w:pPr>
            <w:r w:rsidRPr="00EE1122">
              <w:rPr>
                <w:rFonts w:ascii="Times New Roman" w:hAnsi="Times New Roman" w:cs="Times New Roman"/>
                <w:b/>
                <w:bCs/>
              </w:rPr>
              <w:t>Titre</w:t>
            </w:r>
          </w:p>
        </w:tc>
        <w:tc>
          <w:tcPr>
            <w:tcW w:w="7581" w:type="dxa"/>
            <w:tcBorders>
              <w:top w:val="single" w:sz="4" w:space="0" w:color="808080"/>
              <w:left w:val="single" w:sz="4" w:space="0" w:color="808080"/>
              <w:bottom w:val="single" w:sz="4" w:space="0" w:color="808080"/>
              <w:right w:val="single" w:sz="4" w:space="0" w:color="808080"/>
            </w:tcBorders>
            <w:tcMar>
              <w:left w:w="108" w:type="dxa"/>
            </w:tcMar>
          </w:tcPr>
          <w:p w14:paraId="2F366077" w14:textId="08F6005B" w:rsidR="007B61AD" w:rsidRPr="00EE1122" w:rsidRDefault="008D336F" w:rsidP="005400F7">
            <w:pPr>
              <w:pStyle w:val="Default"/>
              <w:autoSpaceDE w:val="0"/>
              <w:autoSpaceDN w:val="0"/>
              <w:adjustRightInd w:val="0"/>
              <w:spacing w:line="276" w:lineRule="auto"/>
              <w:jc w:val="both"/>
              <w:rPr>
                <w:b/>
                <w:bCs/>
              </w:rPr>
            </w:pPr>
            <w:r w:rsidRPr="00EE1122">
              <w:rPr>
                <w:color w:val="auto"/>
                <w:sz w:val="22"/>
                <w:szCs w:val="22"/>
              </w:rPr>
              <w:t xml:space="preserve">Comparaison de la Prednisolone et de la Dexaméthasone sur la mortalité à J28 chez des patients sous oxygénothérapie, </w:t>
            </w:r>
            <w:r w:rsidR="00044380" w:rsidRPr="00EE1122">
              <w:rPr>
                <w:color w:val="auto"/>
                <w:sz w:val="22"/>
                <w:szCs w:val="22"/>
              </w:rPr>
              <w:t>atteints de la CoVi</w:t>
            </w:r>
            <w:r w:rsidRPr="00EE1122">
              <w:rPr>
                <w:color w:val="auto"/>
                <w:sz w:val="22"/>
                <w:szCs w:val="22"/>
              </w:rPr>
              <w:t>D-19 : étude multicentrique, randomisée, de non-infériorité en ouvert</w:t>
            </w:r>
          </w:p>
        </w:tc>
      </w:tr>
      <w:tr w:rsidR="007B61AD" w:rsidRPr="00EE1122" w14:paraId="1A16E30C" w14:textId="77777777" w:rsidTr="007B61AD">
        <w:trPr>
          <w:cantSplit/>
        </w:trPr>
        <w:tc>
          <w:tcPr>
            <w:tcW w:w="2047" w:type="dxa"/>
            <w:tcBorders>
              <w:top w:val="single" w:sz="4" w:space="0" w:color="808080"/>
              <w:left w:val="single" w:sz="4" w:space="0" w:color="808080"/>
              <w:bottom w:val="single" w:sz="4" w:space="0" w:color="808080"/>
              <w:right w:val="single" w:sz="4" w:space="0" w:color="808080"/>
            </w:tcBorders>
            <w:tcMar>
              <w:left w:w="108" w:type="dxa"/>
            </w:tcMar>
          </w:tcPr>
          <w:p w14:paraId="56E09851" w14:textId="77777777" w:rsidR="007B61AD" w:rsidRPr="00EE1122" w:rsidRDefault="007B61AD" w:rsidP="005400F7">
            <w:pPr>
              <w:tabs>
                <w:tab w:val="left" w:pos="5387"/>
              </w:tabs>
              <w:spacing w:after="0"/>
              <w:rPr>
                <w:rFonts w:ascii="Times New Roman" w:hAnsi="Times New Roman" w:cs="Times New Roman"/>
                <w:b/>
                <w:bCs/>
              </w:rPr>
            </w:pPr>
            <w:r w:rsidRPr="00EE1122">
              <w:rPr>
                <w:rFonts w:ascii="Times New Roman" w:hAnsi="Times New Roman" w:cs="Times New Roman"/>
                <w:b/>
                <w:bCs/>
              </w:rPr>
              <w:t>Titre abrégé</w:t>
            </w:r>
          </w:p>
        </w:tc>
        <w:tc>
          <w:tcPr>
            <w:tcW w:w="7581" w:type="dxa"/>
            <w:tcBorders>
              <w:top w:val="single" w:sz="4" w:space="0" w:color="808080"/>
              <w:left w:val="single" w:sz="4" w:space="0" w:color="808080"/>
              <w:bottom w:val="single" w:sz="4" w:space="0" w:color="808080"/>
              <w:right w:val="single" w:sz="4" w:space="0" w:color="808080"/>
            </w:tcBorders>
            <w:tcMar>
              <w:left w:w="108" w:type="dxa"/>
            </w:tcMar>
          </w:tcPr>
          <w:p w14:paraId="01404800" w14:textId="3B3D2586" w:rsidR="007B61AD" w:rsidRPr="00EE1122" w:rsidRDefault="008D336F" w:rsidP="00B4514D">
            <w:pPr>
              <w:spacing w:after="0"/>
              <w:rPr>
                <w:rFonts w:ascii="Times New Roman" w:hAnsi="Times New Roman" w:cs="Times New Roman"/>
                <w:b/>
                <w:bCs/>
              </w:rPr>
            </w:pPr>
            <w:proofErr w:type="spellStart"/>
            <w:r w:rsidRPr="00EE1122">
              <w:rPr>
                <w:rFonts w:ascii="Times New Roman" w:hAnsi="Times New Roman" w:cs="Times New Roman"/>
                <w:b/>
                <w:bCs/>
              </w:rPr>
              <w:t>C</w:t>
            </w:r>
            <w:r w:rsidR="00B4514D" w:rsidRPr="00EE1122">
              <w:rPr>
                <w:rFonts w:ascii="Times New Roman" w:hAnsi="Times New Roman" w:cs="Times New Roman"/>
                <w:b/>
                <w:bCs/>
              </w:rPr>
              <w:t>oPre</w:t>
            </w:r>
            <w:r w:rsidRPr="00EE1122">
              <w:rPr>
                <w:rFonts w:ascii="Times New Roman" w:hAnsi="Times New Roman" w:cs="Times New Roman"/>
                <w:b/>
                <w:bCs/>
              </w:rPr>
              <w:t>D</w:t>
            </w:r>
            <w:r w:rsidR="00B4514D" w:rsidRPr="00EE1122">
              <w:rPr>
                <w:rFonts w:ascii="Times New Roman" w:hAnsi="Times New Roman" w:cs="Times New Roman"/>
                <w:b/>
                <w:bCs/>
              </w:rPr>
              <w:t>ex</w:t>
            </w:r>
            <w:proofErr w:type="spellEnd"/>
          </w:p>
        </w:tc>
      </w:tr>
      <w:tr w:rsidR="007B61AD" w:rsidRPr="00EE1122" w14:paraId="2079B5A7" w14:textId="77777777" w:rsidTr="00EE21F0">
        <w:trPr>
          <w:cantSplit/>
          <w:trHeight w:val="451"/>
        </w:trPr>
        <w:tc>
          <w:tcPr>
            <w:tcW w:w="2047" w:type="dxa"/>
            <w:tcBorders>
              <w:top w:val="single" w:sz="4" w:space="0" w:color="808080"/>
              <w:left w:val="single" w:sz="4" w:space="0" w:color="808080"/>
              <w:bottom w:val="single" w:sz="4" w:space="0" w:color="808080"/>
              <w:right w:val="single" w:sz="4" w:space="0" w:color="808080"/>
            </w:tcBorders>
            <w:tcMar>
              <w:left w:w="108" w:type="dxa"/>
            </w:tcMar>
          </w:tcPr>
          <w:p w14:paraId="7B10FBEE" w14:textId="77777777" w:rsidR="007B61AD" w:rsidRPr="00EE1122" w:rsidRDefault="007B61AD" w:rsidP="005400F7">
            <w:pPr>
              <w:tabs>
                <w:tab w:val="left" w:pos="5387"/>
              </w:tabs>
              <w:spacing w:after="0"/>
              <w:rPr>
                <w:rFonts w:ascii="Times New Roman" w:hAnsi="Times New Roman" w:cs="Times New Roman"/>
                <w:b/>
                <w:bCs/>
              </w:rPr>
            </w:pPr>
            <w:r w:rsidRPr="00EE1122">
              <w:rPr>
                <w:rFonts w:ascii="Times New Roman" w:hAnsi="Times New Roman" w:cs="Times New Roman"/>
                <w:b/>
                <w:bCs/>
              </w:rPr>
              <w:t>Investigateur coordonnateur</w:t>
            </w:r>
          </w:p>
        </w:tc>
        <w:tc>
          <w:tcPr>
            <w:tcW w:w="7581" w:type="dxa"/>
            <w:tcBorders>
              <w:top w:val="single" w:sz="4" w:space="0" w:color="808080"/>
              <w:left w:val="single" w:sz="4" w:space="0" w:color="808080"/>
              <w:bottom w:val="single" w:sz="4" w:space="0" w:color="808080"/>
              <w:right w:val="single" w:sz="4" w:space="0" w:color="808080"/>
            </w:tcBorders>
            <w:tcMar>
              <w:left w:w="108" w:type="dxa"/>
            </w:tcMar>
          </w:tcPr>
          <w:p w14:paraId="559DC41F" w14:textId="3EFE9810" w:rsidR="007B61AD" w:rsidRPr="00EE1122" w:rsidRDefault="004F174E" w:rsidP="005400F7">
            <w:pPr>
              <w:spacing w:after="120"/>
              <w:rPr>
                <w:rFonts w:ascii="Times New Roman" w:hAnsi="Times New Roman" w:cs="Times New Roman"/>
                <w:b/>
                <w:bCs/>
              </w:rPr>
            </w:pPr>
            <w:r w:rsidRPr="00EE1122">
              <w:rPr>
                <w:rFonts w:ascii="Times New Roman" w:hAnsi="Times New Roman" w:cs="Times New Roman"/>
                <w:b/>
                <w:bCs/>
                <w:sz w:val="20"/>
                <w:szCs w:val="20"/>
              </w:rPr>
              <w:t>Dr Edouard DEVAUD</w:t>
            </w:r>
          </w:p>
        </w:tc>
      </w:tr>
      <w:tr w:rsidR="007B61AD" w:rsidRPr="00EE1122" w14:paraId="530AB213" w14:textId="77777777" w:rsidTr="007B61AD">
        <w:trPr>
          <w:cantSplit/>
        </w:trPr>
        <w:tc>
          <w:tcPr>
            <w:tcW w:w="2047" w:type="dxa"/>
            <w:tcBorders>
              <w:top w:val="single" w:sz="4" w:space="0" w:color="808080"/>
              <w:left w:val="single" w:sz="4" w:space="0" w:color="808080"/>
              <w:bottom w:val="single" w:sz="4" w:space="0" w:color="808080"/>
              <w:right w:val="single" w:sz="4" w:space="0" w:color="808080"/>
            </w:tcBorders>
            <w:tcMar>
              <w:left w:w="108" w:type="dxa"/>
            </w:tcMar>
          </w:tcPr>
          <w:p w14:paraId="783A79B8" w14:textId="77777777" w:rsidR="007B61AD" w:rsidRPr="00EE1122" w:rsidRDefault="007B61AD" w:rsidP="005400F7">
            <w:pPr>
              <w:tabs>
                <w:tab w:val="left" w:pos="5387"/>
              </w:tabs>
              <w:spacing w:after="0"/>
              <w:rPr>
                <w:rFonts w:ascii="Times New Roman" w:hAnsi="Times New Roman" w:cs="Times New Roman"/>
                <w:b/>
                <w:bCs/>
              </w:rPr>
            </w:pPr>
            <w:r w:rsidRPr="00EE1122">
              <w:rPr>
                <w:rFonts w:ascii="Times New Roman" w:hAnsi="Times New Roman" w:cs="Times New Roman"/>
                <w:b/>
                <w:bCs/>
              </w:rPr>
              <w:t>Objectif principal</w:t>
            </w:r>
          </w:p>
        </w:tc>
        <w:tc>
          <w:tcPr>
            <w:tcW w:w="7581" w:type="dxa"/>
            <w:tcBorders>
              <w:top w:val="single" w:sz="4" w:space="0" w:color="808080"/>
              <w:left w:val="single" w:sz="4" w:space="0" w:color="808080"/>
              <w:bottom w:val="single" w:sz="4" w:space="0" w:color="808080"/>
              <w:right w:val="single" w:sz="4" w:space="0" w:color="808080"/>
            </w:tcBorders>
            <w:tcMar>
              <w:left w:w="108" w:type="dxa"/>
            </w:tcMar>
          </w:tcPr>
          <w:p w14:paraId="765C6E91" w14:textId="007D1DD8" w:rsidR="007B61AD" w:rsidRPr="00EE1122" w:rsidRDefault="00C671B4" w:rsidP="005400F7">
            <w:pPr>
              <w:pStyle w:val="Default"/>
              <w:autoSpaceDE w:val="0"/>
              <w:autoSpaceDN w:val="0"/>
              <w:adjustRightInd w:val="0"/>
              <w:spacing w:line="276" w:lineRule="auto"/>
              <w:jc w:val="both"/>
              <w:rPr>
                <w:b/>
                <w:bCs/>
              </w:rPr>
            </w:pPr>
            <w:r w:rsidRPr="00EE1122">
              <w:rPr>
                <w:color w:val="auto"/>
                <w:sz w:val="22"/>
                <w:szCs w:val="22"/>
              </w:rPr>
              <w:t>Evaluation</w:t>
            </w:r>
            <w:r w:rsidR="00BE76E5" w:rsidRPr="00EE1122">
              <w:rPr>
                <w:color w:val="auto"/>
                <w:sz w:val="22"/>
                <w:szCs w:val="22"/>
              </w:rPr>
              <w:t xml:space="preserve"> de</w:t>
            </w:r>
            <w:r w:rsidR="004F174E" w:rsidRPr="00EE1122">
              <w:rPr>
                <w:color w:val="auto"/>
                <w:sz w:val="22"/>
                <w:szCs w:val="22"/>
              </w:rPr>
              <w:t xml:space="preserve"> la mortalité à J28</w:t>
            </w:r>
            <w:r w:rsidR="004F174E" w:rsidRPr="00EE1122">
              <w:rPr>
                <w:b/>
                <w:bCs/>
              </w:rPr>
              <w:t xml:space="preserve"> </w:t>
            </w:r>
          </w:p>
        </w:tc>
      </w:tr>
      <w:tr w:rsidR="007B61AD" w:rsidRPr="00EE1122" w14:paraId="4810E521" w14:textId="77777777" w:rsidTr="007B61AD">
        <w:trPr>
          <w:cantSplit/>
        </w:trPr>
        <w:tc>
          <w:tcPr>
            <w:tcW w:w="2047" w:type="dxa"/>
            <w:tcBorders>
              <w:top w:val="single" w:sz="4" w:space="0" w:color="808080"/>
              <w:left w:val="single" w:sz="4" w:space="0" w:color="808080"/>
              <w:bottom w:val="single" w:sz="4" w:space="0" w:color="808080"/>
              <w:right w:val="single" w:sz="4" w:space="0" w:color="808080"/>
            </w:tcBorders>
            <w:tcMar>
              <w:left w:w="108" w:type="dxa"/>
            </w:tcMar>
          </w:tcPr>
          <w:p w14:paraId="5C5E776A" w14:textId="77777777" w:rsidR="007B61AD" w:rsidRPr="00EE1122" w:rsidRDefault="007B61AD" w:rsidP="005400F7">
            <w:pPr>
              <w:tabs>
                <w:tab w:val="left" w:pos="5387"/>
              </w:tabs>
              <w:spacing w:after="0"/>
              <w:rPr>
                <w:rFonts w:ascii="Times New Roman" w:hAnsi="Times New Roman" w:cs="Times New Roman"/>
                <w:b/>
                <w:bCs/>
              </w:rPr>
            </w:pPr>
            <w:r w:rsidRPr="00EE1122">
              <w:rPr>
                <w:rFonts w:ascii="Times New Roman" w:hAnsi="Times New Roman" w:cs="Times New Roman"/>
                <w:b/>
                <w:bCs/>
              </w:rPr>
              <w:t>Objectifs secondaires</w:t>
            </w:r>
          </w:p>
        </w:tc>
        <w:tc>
          <w:tcPr>
            <w:tcW w:w="7581" w:type="dxa"/>
            <w:tcBorders>
              <w:top w:val="single" w:sz="4" w:space="0" w:color="808080"/>
              <w:left w:val="single" w:sz="4" w:space="0" w:color="808080"/>
              <w:bottom w:val="single" w:sz="4" w:space="0" w:color="808080"/>
              <w:right w:val="single" w:sz="4" w:space="0" w:color="808080"/>
            </w:tcBorders>
            <w:tcMar>
              <w:left w:w="108" w:type="dxa"/>
            </w:tcMar>
          </w:tcPr>
          <w:p w14:paraId="246E2841" w14:textId="0A797D1E" w:rsidR="00792837" w:rsidRPr="00C14795" w:rsidRDefault="00792837" w:rsidP="00AA45AA">
            <w:pPr>
              <w:pStyle w:val="Default"/>
              <w:numPr>
                <w:ilvl w:val="0"/>
                <w:numId w:val="6"/>
              </w:numPr>
              <w:autoSpaceDE w:val="0"/>
              <w:autoSpaceDN w:val="0"/>
              <w:adjustRightInd w:val="0"/>
              <w:spacing w:line="276" w:lineRule="auto"/>
              <w:jc w:val="both"/>
              <w:rPr>
                <w:ins w:id="9" w:author="Véronique DA COSTA" w:date="2021-01-19T11:36:00Z"/>
                <w:color w:val="auto"/>
                <w:sz w:val="22"/>
                <w:szCs w:val="22"/>
                <w:highlight w:val="yellow"/>
              </w:rPr>
            </w:pPr>
            <w:ins w:id="10" w:author="Véronique DA COSTA" w:date="2021-01-19T11:36:00Z">
              <w:r w:rsidRPr="00C14795">
                <w:rPr>
                  <w:color w:val="auto"/>
                  <w:sz w:val="22"/>
                  <w:szCs w:val="22"/>
                  <w:highlight w:val="yellow"/>
                </w:rPr>
                <w:t>Compar</w:t>
              </w:r>
            </w:ins>
            <w:ins w:id="11" w:author="Véronique DA COSTA" w:date="2021-01-19T12:01:00Z">
              <w:r w:rsidR="004D7B6E">
                <w:rPr>
                  <w:color w:val="auto"/>
                  <w:sz w:val="22"/>
                  <w:szCs w:val="22"/>
                  <w:highlight w:val="yellow"/>
                </w:rPr>
                <w:t>aison du</w:t>
              </w:r>
            </w:ins>
            <w:ins w:id="12" w:author="Véronique DA COSTA" w:date="2021-01-19T11:36:00Z">
              <w:r w:rsidRPr="00C14795">
                <w:rPr>
                  <w:color w:val="auto"/>
                  <w:sz w:val="22"/>
                  <w:szCs w:val="22"/>
                  <w:highlight w:val="yellow"/>
                </w:rPr>
                <w:t xml:space="preserve"> devenir des pati</w:t>
              </w:r>
            </w:ins>
            <w:ins w:id="13" w:author="Véronique DA COSTA" w:date="2021-01-19T11:37:00Z">
              <w:r w:rsidRPr="00C14795">
                <w:rPr>
                  <w:color w:val="auto"/>
                  <w:sz w:val="22"/>
                  <w:szCs w:val="22"/>
                  <w:highlight w:val="yellow"/>
                </w:rPr>
                <w:t>ents dans les deux group</w:t>
              </w:r>
            </w:ins>
            <w:ins w:id="14" w:author="Véronique DA COSTA" w:date="2021-01-19T12:00:00Z">
              <w:r w:rsidR="004D7B6E" w:rsidRPr="00C14795">
                <w:rPr>
                  <w:color w:val="auto"/>
                  <w:sz w:val="22"/>
                  <w:szCs w:val="22"/>
                  <w:highlight w:val="yellow"/>
                </w:rPr>
                <w:t>e</w:t>
              </w:r>
            </w:ins>
            <w:ins w:id="15" w:author="Véronique DA COSTA" w:date="2021-01-19T11:37:00Z">
              <w:r w:rsidRPr="00C14795">
                <w:rPr>
                  <w:color w:val="auto"/>
                  <w:sz w:val="22"/>
                  <w:szCs w:val="22"/>
                  <w:highlight w:val="yellow"/>
                </w:rPr>
                <w:t xml:space="preserve">s </w:t>
              </w:r>
            </w:ins>
          </w:p>
          <w:p w14:paraId="743D0929" w14:textId="68DDEA30" w:rsidR="007B61AD" w:rsidRPr="00EE1122" w:rsidRDefault="00BE76E5" w:rsidP="00AA45AA">
            <w:pPr>
              <w:pStyle w:val="Default"/>
              <w:numPr>
                <w:ilvl w:val="0"/>
                <w:numId w:val="6"/>
              </w:numPr>
              <w:autoSpaceDE w:val="0"/>
              <w:autoSpaceDN w:val="0"/>
              <w:adjustRightInd w:val="0"/>
              <w:spacing w:line="276" w:lineRule="auto"/>
              <w:jc w:val="both"/>
              <w:rPr>
                <w:color w:val="auto"/>
                <w:sz w:val="22"/>
                <w:szCs w:val="22"/>
              </w:rPr>
            </w:pPr>
            <w:r w:rsidRPr="00EE1122">
              <w:rPr>
                <w:color w:val="auto"/>
                <w:sz w:val="22"/>
                <w:szCs w:val="22"/>
              </w:rPr>
              <w:t>Evolution des symptômes respiratoire</w:t>
            </w:r>
            <w:r w:rsidR="00C671B4" w:rsidRPr="00EE1122">
              <w:rPr>
                <w:color w:val="auto"/>
                <w:sz w:val="22"/>
                <w:szCs w:val="22"/>
              </w:rPr>
              <w:t>s dans les deux groupes</w:t>
            </w:r>
          </w:p>
          <w:p w14:paraId="53B24640" w14:textId="5BAF2573" w:rsidR="00A20CAA" w:rsidRPr="00EE1122" w:rsidRDefault="00A20CAA" w:rsidP="00AA45AA">
            <w:pPr>
              <w:pStyle w:val="Default"/>
              <w:numPr>
                <w:ilvl w:val="0"/>
                <w:numId w:val="6"/>
              </w:numPr>
              <w:autoSpaceDE w:val="0"/>
              <w:autoSpaceDN w:val="0"/>
              <w:adjustRightInd w:val="0"/>
              <w:spacing w:line="276" w:lineRule="auto"/>
              <w:jc w:val="both"/>
              <w:rPr>
                <w:color w:val="auto"/>
                <w:sz w:val="22"/>
                <w:szCs w:val="22"/>
              </w:rPr>
            </w:pPr>
            <w:r w:rsidRPr="00EE1122">
              <w:rPr>
                <w:color w:val="auto"/>
                <w:sz w:val="22"/>
                <w:szCs w:val="22"/>
              </w:rPr>
              <w:t>Description de la satisfaction des patients à J</w:t>
            </w:r>
            <w:r w:rsidR="00704B41" w:rsidRPr="00EE1122">
              <w:rPr>
                <w:color w:val="auto"/>
                <w:sz w:val="22"/>
                <w:szCs w:val="22"/>
              </w:rPr>
              <w:t>12</w:t>
            </w:r>
            <w:r w:rsidRPr="00EE1122">
              <w:rPr>
                <w:color w:val="auto"/>
                <w:sz w:val="22"/>
                <w:szCs w:val="22"/>
              </w:rPr>
              <w:t xml:space="preserve"> vis-à-vis de la prise du traitement </w:t>
            </w:r>
          </w:p>
          <w:p w14:paraId="66C20C8E" w14:textId="57EBD64A" w:rsidR="00A20CAA" w:rsidRPr="00EE1122" w:rsidRDefault="00A20CAA" w:rsidP="00AA45AA">
            <w:pPr>
              <w:pStyle w:val="Default"/>
              <w:numPr>
                <w:ilvl w:val="0"/>
                <w:numId w:val="6"/>
              </w:numPr>
              <w:autoSpaceDE w:val="0"/>
              <w:autoSpaceDN w:val="0"/>
              <w:adjustRightInd w:val="0"/>
              <w:spacing w:line="276" w:lineRule="auto"/>
              <w:jc w:val="both"/>
              <w:rPr>
                <w:color w:val="auto"/>
                <w:sz w:val="22"/>
                <w:szCs w:val="22"/>
              </w:rPr>
            </w:pPr>
            <w:r w:rsidRPr="00EE1122">
              <w:rPr>
                <w:color w:val="auto"/>
                <w:sz w:val="22"/>
                <w:szCs w:val="22"/>
              </w:rPr>
              <w:t xml:space="preserve">Comparaison </w:t>
            </w:r>
            <w:r w:rsidR="00B4250A" w:rsidRPr="00EE1122">
              <w:rPr>
                <w:color w:val="auto"/>
                <w:sz w:val="22"/>
                <w:szCs w:val="22"/>
              </w:rPr>
              <w:t xml:space="preserve">de l’évolution </w:t>
            </w:r>
            <w:r w:rsidRPr="00EE1122">
              <w:rPr>
                <w:color w:val="auto"/>
                <w:sz w:val="22"/>
                <w:szCs w:val="22"/>
              </w:rPr>
              <w:t xml:space="preserve">de la qualité de vie </w:t>
            </w:r>
            <w:r w:rsidR="00747002" w:rsidRPr="00EE1122">
              <w:rPr>
                <w:color w:val="auto"/>
                <w:sz w:val="22"/>
                <w:szCs w:val="22"/>
              </w:rPr>
              <w:t>entre J1</w:t>
            </w:r>
            <w:r w:rsidR="00B4250A" w:rsidRPr="00EE1122">
              <w:rPr>
                <w:color w:val="auto"/>
                <w:sz w:val="22"/>
                <w:szCs w:val="22"/>
              </w:rPr>
              <w:t xml:space="preserve"> et</w:t>
            </w:r>
            <w:r w:rsidRPr="00EE1122">
              <w:rPr>
                <w:color w:val="auto"/>
                <w:sz w:val="22"/>
                <w:szCs w:val="22"/>
              </w:rPr>
              <w:t xml:space="preserve"> J28 entre les </w:t>
            </w:r>
            <w:r w:rsidR="00C671B4" w:rsidRPr="00EE1122">
              <w:rPr>
                <w:color w:val="auto"/>
                <w:sz w:val="22"/>
                <w:szCs w:val="22"/>
              </w:rPr>
              <w:t xml:space="preserve">groupes </w:t>
            </w:r>
            <w:r w:rsidRPr="00EE1122">
              <w:rPr>
                <w:color w:val="auto"/>
                <w:sz w:val="22"/>
                <w:szCs w:val="22"/>
              </w:rPr>
              <w:t>de randomisation</w:t>
            </w:r>
          </w:p>
          <w:p w14:paraId="2F1808A8" w14:textId="60F51E4B" w:rsidR="00137F0A" w:rsidRPr="00EE1122" w:rsidRDefault="00137F0A" w:rsidP="00AA45AA">
            <w:pPr>
              <w:pStyle w:val="Default"/>
              <w:numPr>
                <w:ilvl w:val="0"/>
                <w:numId w:val="6"/>
              </w:numPr>
              <w:autoSpaceDE w:val="0"/>
              <w:autoSpaceDN w:val="0"/>
              <w:adjustRightInd w:val="0"/>
              <w:spacing w:line="276" w:lineRule="auto"/>
              <w:jc w:val="both"/>
              <w:rPr>
                <w:sz w:val="22"/>
                <w:szCs w:val="22"/>
              </w:rPr>
            </w:pPr>
            <w:r w:rsidRPr="00EE1122">
              <w:rPr>
                <w:sz w:val="22"/>
                <w:szCs w:val="22"/>
              </w:rPr>
              <w:t xml:space="preserve">Comparaison </w:t>
            </w:r>
            <w:r w:rsidRPr="00EE1122">
              <w:rPr>
                <w:color w:val="auto"/>
                <w:sz w:val="22"/>
                <w:szCs w:val="22"/>
              </w:rPr>
              <w:t>des</w:t>
            </w:r>
            <w:r w:rsidRPr="00EE1122">
              <w:rPr>
                <w:sz w:val="22"/>
                <w:szCs w:val="22"/>
              </w:rPr>
              <w:t xml:space="preserve"> évènements</w:t>
            </w:r>
            <w:r w:rsidR="00BD2A77" w:rsidRPr="00EE1122">
              <w:rPr>
                <w:sz w:val="22"/>
                <w:szCs w:val="22"/>
              </w:rPr>
              <w:t xml:space="preserve"> et effets </w:t>
            </w:r>
            <w:r w:rsidRPr="00EE1122">
              <w:rPr>
                <w:sz w:val="22"/>
                <w:szCs w:val="22"/>
              </w:rPr>
              <w:t>indésirables</w:t>
            </w:r>
            <w:r w:rsidR="00BD2A77" w:rsidRPr="00EE1122">
              <w:rPr>
                <w:sz w:val="22"/>
                <w:szCs w:val="22"/>
              </w:rPr>
              <w:t xml:space="preserve"> </w:t>
            </w:r>
            <w:r w:rsidR="00747002" w:rsidRPr="00EE1122">
              <w:rPr>
                <w:sz w:val="22"/>
                <w:szCs w:val="22"/>
              </w:rPr>
              <w:t>survenues entre J1</w:t>
            </w:r>
            <w:r w:rsidRPr="00EE1122">
              <w:rPr>
                <w:sz w:val="22"/>
                <w:szCs w:val="22"/>
              </w:rPr>
              <w:t xml:space="preserve"> et J28 entres les </w:t>
            </w:r>
            <w:r w:rsidR="00C671B4" w:rsidRPr="00EE1122">
              <w:rPr>
                <w:sz w:val="22"/>
                <w:szCs w:val="22"/>
              </w:rPr>
              <w:t xml:space="preserve">groupes </w:t>
            </w:r>
            <w:r w:rsidRPr="00EE1122">
              <w:rPr>
                <w:sz w:val="22"/>
                <w:szCs w:val="22"/>
              </w:rPr>
              <w:t>de randomisation</w:t>
            </w:r>
          </w:p>
        </w:tc>
      </w:tr>
      <w:tr w:rsidR="007B61AD" w:rsidRPr="00EE1122" w14:paraId="222C6399" w14:textId="77777777" w:rsidTr="007B61AD">
        <w:trPr>
          <w:cantSplit/>
        </w:trPr>
        <w:tc>
          <w:tcPr>
            <w:tcW w:w="2047" w:type="dxa"/>
            <w:tcBorders>
              <w:top w:val="single" w:sz="4" w:space="0" w:color="808080"/>
              <w:left w:val="single" w:sz="4" w:space="0" w:color="808080"/>
              <w:bottom w:val="single" w:sz="4" w:space="0" w:color="808080"/>
              <w:right w:val="single" w:sz="4" w:space="0" w:color="808080"/>
            </w:tcBorders>
            <w:tcMar>
              <w:left w:w="108" w:type="dxa"/>
            </w:tcMar>
          </w:tcPr>
          <w:p w14:paraId="4B33037F" w14:textId="77777777" w:rsidR="007B61AD" w:rsidRPr="00EE1122" w:rsidRDefault="007B61AD" w:rsidP="005400F7">
            <w:pPr>
              <w:tabs>
                <w:tab w:val="left" w:pos="5387"/>
              </w:tabs>
              <w:spacing w:after="0"/>
              <w:rPr>
                <w:rFonts w:ascii="Times New Roman" w:hAnsi="Times New Roman" w:cs="Times New Roman"/>
                <w:b/>
                <w:bCs/>
              </w:rPr>
            </w:pPr>
            <w:r w:rsidRPr="00EE1122">
              <w:rPr>
                <w:rFonts w:ascii="Times New Roman" w:hAnsi="Times New Roman" w:cs="Times New Roman"/>
                <w:b/>
                <w:bCs/>
              </w:rPr>
              <w:t>Critère d’évaluation principal</w:t>
            </w:r>
          </w:p>
        </w:tc>
        <w:tc>
          <w:tcPr>
            <w:tcW w:w="7581" w:type="dxa"/>
            <w:tcBorders>
              <w:top w:val="single" w:sz="4" w:space="0" w:color="808080"/>
              <w:left w:val="single" w:sz="4" w:space="0" w:color="808080"/>
              <w:bottom w:val="single" w:sz="4" w:space="0" w:color="808080"/>
              <w:right w:val="single" w:sz="4" w:space="0" w:color="808080"/>
            </w:tcBorders>
            <w:tcMar>
              <w:left w:w="108" w:type="dxa"/>
            </w:tcMar>
          </w:tcPr>
          <w:p w14:paraId="7F19F72D" w14:textId="39C1A6F3" w:rsidR="007B61AD" w:rsidRPr="00EE1122" w:rsidRDefault="00C671B4" w:rsidP="005400F7">
            <w:pPr>
              <w:pStyle w:val="Default"/>
              <w:autoSpaceDE w:val="0"/>
              <w:autoSpaceDN w:val="0"/>
              <w:adjustRightInd w:val="0"/>
              <w:spacing w:line="276" w:lineRule="auto"/>
              <w:jc w:val="both"/>
              <w:rPr>
                <w:b/>
                <w:bCs/>
              </w:rPr>
            </w:pPr>
            <w:r w:rsidRPr="00EE1122">
              <w:rPr>
                <w:color w:val="auto"/>
                <w:sz w:val="22"/>
                <w:szCs w:val="22"/>
              </w:rPr>
              <w:t>Statut vital</w:t>
            </w:r>
            <w:r w:rsidR="00BE76E5" w:rsidRPr="00EE1122">
              <w:rPr>
                <w:color w:val="auto"/>
                <w:sz w:val="22"/>
                <w:szCs w:val="22"/>
              </w:rPr>
              <w:t xml:space="preserve"> à J</w:t>
            </w:r>
            <w:r w:rsidRPr="00EE1122">
              <w:rPr>
                <w:color w:val="auto"/>
                <w:sz w:val="22"/>
                <w:szCs w:val="22"/>
              </w:rPr>
              <w:t>2</w:t>
            </w:r>
            <w:r w:rsidR="00BE76E5" w:rsidRPr="00EE1122">
              <w:rPr>
                <w:color w:val="auto"/>
                <w:sz w:val="22"/>
                <w:szCs w:val="22"/>
              </w:rPr>
              <w:t xml:space="preserve">8 dans le </w:t>
            </w:r>
            <w:r w:rsidRPr="00EE1122">
              <w:rPr>
                <w:color w:val="auto"/>
                <w:sz w:val="22"/>
                <w:szCs w:val="22"/>
              </w:rPr>
              <w:t xml:space="preserve">groupe </w:t>
            </w:r>
            <w:proofErr w:type="spellStart"/>
            <w:r w:rsidR="001F4A37" w:rsidRPr="00EE1122">
              <w:rPr>
                <w:color w:val="auto"/>
                <w:sz w:val="22"/>
                <w:szCs w:val="22"/>
              </w:rPr>
              <w:t>D</w:t>
            </w:r>
            <w:r w:rsidR="00BE76E5" w:rsidRPr="00EE1122">
              <w:rPr>
                <w:color w:val="auto"/>
                <w:sz w:val="22"/>
                <w:szCs w:val="22"/>
              </w:rPr>
              <w:t>examethasone</w:t>
            </w:r>
            <w:proofErr w:type="spellEnd"/>
            <w:r w:rsidR="00BE76E5" w:rsidRPr="00EE1122">
              <w:rPr>
                <w:color w:val="auto"/>
                <w:sz w:val="22"/>
                <w:szCs w:val="22"/>
              </w:rPr>
              <w:t xml:space="preserve"> vs le </w:t>
            </w:r>
            <w:r w:rsidRPr="00EE1122">
              <w:rPr>
                <w:color w:val="auto"/>
                <w:sz w:val="22"/>
                <w:szCs w:val="22"/>
              </w:rPr>
              <w:t xml:space="preserve">groupe </w:t>
            </w:r>
            <w:r w:rsidR="001F4A37" w:rsidRPr="00EE1122">
              <w:rPr>
                <w:color w:val="auto"/>
                <w:sz w:val="22"/>
                <w:szCs w:val="22"/>
              </w:rPr>
              <w:t>P</w:t>
            </w:r>
            <w:r w:rsidR="00BE76E5" w:rsidRPr="00EE1122">
              <w:rPr>
                <w:color w:val="auto"/>
                <w:sz w:val="22"/>
                <w:szCs w:val="22"/>
              </w:rPr>
              <w:t>rednisolone</w:t>
            </w:r>
          </w:p>
        </w:tc>
      </w:tr>
      <w:tr w:rsidR="007B61AD" w:rsidRPr="00EE1122" w14:paraId="216DCBBA" w14:textId="77777777" w:rsidTr="007B61AD">
        <w:trPr>
          <w:cantSplit/>
        </w:trPr>
        <w:tc>
          <w:tcPr>
            <w:tcW w:w="2047" w:type="dxa"/>
            <w:tcBorders>
              <w:top w:val="single" w:sz="4" w:space="0" w:color="808080"/>
              <w:left w:val="single" w:sz="4" w:space="0" w:color="808080"/>
              <w:bottom w:val="single" w:sz="4" w:space="0" w:color="808080"/>
              <w:right w:val="single" w:sz="4" w:space="0" w:color="808080"/>
            </w:tcBorders>
            <w:tcMar>
              <w:left w:w="108" w:type="dxa"/>
            </w:tcMar>
          </w:tcPr>
          <w:p w14:paraId="1BF5ADF0" w14:textId="77777777" w:rsidR="007B61AD" w:rsidRPr="00EE1122" w:rsidRDefault="007B61AD" w:rsidP="005400F7">
            <w:pPr>
              <w:tabs>
                <w:tab w:val="left" w:pos="5387"/>
              </w:tabs>
              <w:spacing w:after="0"/>
              <w:rPr>
                <w:rFonts w:ascii="Times New Roman" w:hAnsi="Times New Roman" w:cs="Times New Roman"/>
                <w:b/>
                <w:bCs/>
              </w:rPr>
            </w:pPr>
            <w:r w:rsidRPr="00EE1122">
              <w:rPr>
                <w:rFonts w:ascii="Times New Roman" w:hAnsi="Times New Roman" w:cs="Times New Roman"/>
                <w:b/>
                <w:bCs/>
              </w:rPr>
              <w:lastRenderedPageBreak/>
              <w:t>Critères d’évaluations secondaires</w:t>
            </w:r>
          </w:p>
        </w:tc>
        <w:tc>
          <w:tcPr>
            <w:tcW w:w="7581" w:type="dxa"/>
            <w:tcBorders>
              <w:top w:val="single" w:sz="4" w:space="0" w:color="808080"/>
              <w:left w:val="single" w:sz="4" w:space="0" w:color="808080"/>
              <w:bottom w:val="single" w:sz="4" w:space="0" w:color="808080"/>
              <w:right w:val="single" w:sz="4" w:space="0" w:color="808080"/>
            </w:tcBorders>
            <w:tcMar>
              <w:left w:w="108" w:type="dxa"/>
            </w:tcMar>
          </w:tcPr>
          <w:p w14:paraId="29A1C018" w14:textId="269B1115" w:rsidR="00792837" w:rsidRPr="002322EE" w:rsidRDefault="00792837" w:rsidP="00AA45AA">
            <w:pPr>
              <w:pStyle w:val="Paragraphedeliste"/>
              <w:numPr>
                <w:ilvl w:val="0"/>
                <w:numId w:val="9"/>
              </w:numPr>
              <w:spacing w:after="0"/>
              <w:jc w:val="both"/>
              <w:rPr>
                <w:ins w:id="16" w:author="Véronique DA COSTA" w:date="2021-01-19T11:40:00Z"/>
                <w:rFonts w:ascii="Times New Roman" w:hAnsi="Times New Roman" w:cs="Times New Roman"/>
                <w:highlight w:val="yellow"/>
              </w:rPr>
            </w:pPr>
            <w:ins w:id="17" w:author="Véronique DA COSTA" w:date="2021-01-19T11:40:00Z">
              <w:r w:rsidRPr="002322EE">
                <w:rPr>
                  <w:rFonts w:ascii="Times New Roman" w:hAnsi="Times New Roman" w:cs="Times New Roman"/>
                  <w:highlight w:val="yellow"/>
                </w:rPr>
                <w:t xml:space="preserve">Comparaison entre les groupes </w:t>
              </w:r>
              <w:proofErr w:type="spellStart"/>
              <w:r w:rsidRPr="002322EE">
                <w:rPr>
                  <w:rFonts w:ascii="Times New Roman" w:hAnsi="Times New Roman" w:cs="Times New Roman"/>
                  <w:highlight w:val="yellow"/>
                </w:rPr>
                <w:t>Dexamethasone</w:t>
              </w:r>
              <w:proofErr w:type="spellEnd"/>
              <w:r w:rsidRPr="002322EE">
                <w:rPr>
                  <w:rFonts w:ascii="Times New Roman" w:hAnsi="Times New Roman" w:cs="Times New Roman"/>
                  <w:highlight w:val="yellow"/>
                </w:rPr>
                <w:t xml:space="preserve"> et Prednisolone : </w:t>
              </w:r>
            </w:ins>
          </w:p>
          <w:p w14:paraId="25EB07E8" w14:textId="3F147F6F" w:rsidR="00792837" w:rsidRPr="002322EE" w:rsidRDefault="00792837" w:rsidP="00792837">
            <w:pPr>
              <w:pStyle w:val="Paragraphedeliste"/>
              <w:numPr>
                <w:ilvl w:val="1"/>
                <w:numId w:val="9"/>
              </w:numPr>
              <w:spacing w:after="0"/>
              <w:jc w:val="both"/>
              <w:rPr>
                <w:ins w:id="18" w:author="Véronique DA COSTA" w:date="2021-01-19T11:41:00Z"/>
                <w:rFonts w:ascii="Times New Roman" w:hAnsi="Times New Roman" w:cs="Times New Roman"/>
                <w:highlight w:val="yellow"/>
              </w:rPr>
            </w:pPr>
            <w:ins w:id="19" w:author="Véronique DA COSTA" w:date="2021-01-19T11:41:00Z">
              <w:r w:rsidRPr="002322EE">
                <w:rPr>
                  <w:rFonts w:ascii="Times New Roman" w:hAnsi="Times New Roman" w:cs="Times New Roman"/>
                  <w:highlight w:val="yellow"/>
                </w:rPr>
                <w:t>Nombre de jours d’oxygénothérapie</w:t>
              </w:r>
            </w:ins>
          </w:p>
          <w:p w14:paraId="10698863" w14:textId="5C0F4B2B" w:rsidR="00792837" w:rsidRPr="002322EE" w:rsidRDefault="00792837" w:rsidP="00792837">
            <w:pPr>
              <w:pStyle w:val="Paragraphedeliste"/>
              <w:numPr>
                <w:ilvl w:val="1"/>
                <w:numId w:val="9"/>
              </w:numPr>
              <w:spacing w:after="0"/>
              <w:jc w:val="both"/>
              <w:rPr>
                <w:ins w:id="20" w:author="Véronique DA COSTA" w:date="2021-01-19T11:41:00Z"/>
                <w:rFonts w:ascii="Times New Roman" w:hAnsi="Times New Roman" w:cs="Times New Roman"/>
                <w:highlight w:val="yellow"/>
              </w:rPr>
            </w:pPr>
            <w:ins w:id="21" w:author="Véronique DA COSTA" w:date="2021-01-19T11:41:00Z">
              <w:r w:rsidRPr="002322EE">
                <w:rPr>
                  <w:rFonts w:ascii="Times New Roman" w:hAnsi="Times New Roman" w:cs="Times New Roman"/>
                  <w:highlight w:val="yellow"/>
                </w:rPr>
                <w:t>Nombre de patients requérant une augmentation de l’oxygénothérapie (recours à l’oxygénothérapie à haut débit, CPAP/BIPAP, ventilation mécanique, ECMO)</w:t>
              </w:r>
            </w:ins>
          </w:p>
          <w:p w14:paraId="51C3958C" w14:textId="7C6A55A4" w:rsidR="00792837" w:rsidRPr="002322EE" w:rsidRDefault="00792837" w:rsidP="00792837">
            <w:pPr>
              <w:pStyle w:val="Paragraphedeliste"/>
              <w:numPr>
                <w:ilvl w:val="1"/>
                <w:numId w:val="9"/>
              </w:numPr>
              <w:spacing w:after="0"/>
              <w:jc w:val="both"/>
              <w:rPr>
                <w:ins w:id="22" w:author="Véronique DA COSTA" w:date="2021-01-19T11:41:00Z"/>
                <w:rFonts w:ascii="Times New Roman" w:hAnsi="Times New Roman" w:cs="Times New Roman"/>
                <w:highlight w:val="yellow"/>
              </w:rPr>
            </w:pPr>
            <w:ins w:id="23" w:author="Véronique DA COSTA" w:date="2021-01-19T11:41:00Z">
              <w:r w:rsidRPr="002322EE">
                <w:rPr>
                  <w:rFonts w:ascii="Times New Roman" w:hAnsi="Times New Roman" w:cs="Times New Roman"/>
                  <w:highlight w:val="yellow"/>
                </w:rPr>
                <w:t>Nombre de jours d’hospitalisation (hospitalisations pour les personnes en ambulatoires, nombre de jours d’hospitalisation)</w:t>
              </w:r>
            </w:ins>
          </w:p>
          <w:p w14:paraId="16647A67" w14:textId="57407A42" w:rsidR="00792837" w:rsidRPr="002322EE" w:rsidRDefault="00792837" w:rsidP="00792837">
            <w:pPr>
              <w:pStyle w:val="Paragraphedeliste"/>
              <w:numPr>
                <w:ilvl w:val="1"/>
                <w:numId w:val="9"/>
              </w:numPr>
              <w:spacing w:after="0"/>
              <w:jc w:val="both"/>
              <w:rPr>
                <w:ins w:id="24" w:author="Véronique DA COSTA" w:date="2021-01-19T11:42:00Z"/>
                <w:rFonts w:ascii="Times New Roman" w:hAnsi="Times New Roman" w:cs="Times New Roman"/>
                <w:highlight w:val="yellow"/>
              </w:rPr>
            </w:pPr>
            <w:ins w:id="25" w:author="Véronique DA COSTA" w:date="2021-01-19T11:42:00Z">
              <w:r w:rsidRPr="002322EE">
                <w:rPr>
                  <w:rFonts w:ascii="Times New Roman" w:hAnsi="Times New Roman" w:cs="Times New Roman"/>
                  <w:highlight w:val="yellow"/>
                </w:rPr>
                <w:t>Nombre de transfert en réanimation/soin intensif</w:t>
              </w:r>
            </w:ins>
          </w:p>
          <w:p w14:paraId="5F9F107D" w14:textId="7052AED3" w:rsidR="00792837" w:rsidRPr="002322EE" w:rsidRDefault="00792837" w:rsidP="00792837">
            <w:pPr>
              <w:pStyle w:val="Paragraphedeliste"/>
              <w:numPr>
                <w:ilvl w:val="1"/>
                <w:numId w:val="9"/>
              </w:numPr>
              <w:spacing w:after="0"/>
              <w:jc w:val="both"/>
              <w:rPr>
                <w:ins w:id="26" w:author="Véronique DA COSTA" w:date="2021-01-19T11:42:00Z"/>
                <w:rFonts w:ascii="Times New Roman" w:hAnsi="Times New Roman" w:cs="Times New Roman"/>
                <w:highlight w:val="yellow"/>
              </w:rPr>
            </w:pPr>
            <w:ins w:id="27" w:author="Véronique DA COSTA" w:date="2021-01-19T11:42:00Z">
              <w:r w:rsidRPr="002322EE">
                <w:rPr>
                  <w:rFonts w:ascii="Times New Roman" w:hAnsi="Times New Roman" w:cs="Times New Roman"/>
                  <w:highlight w:val="yellow"/>
                </w:rPr>
                <w:t xml:space="preserve">Nombre de patients ayant une atteinte organique autres que le poumon (évaluation de la gravité selon le CTCAE) </w:t>
              </w:r>
            </w:ins>
          </w:p>
          <w:p w14:paraId="502921E2" w14:textId="27B581BD" w:rsidR="00792837" w:rsidRPr="002322EE" w:rsidRDefault="00792837" w:rsidP="00792837">
            <w:pPr>
              <w:pStyle w:val="Paragraphedeliste"/>
              <w:numPr>
                <w:ilvl w:val="1"/>
                <w:numId w:val="9"/>
              </w:numPr>
              <w:spacing w:after="0"/>
              <w:jc w:val="both"/>
              <w:rPr>
                <w:ins w:id="28" w:author="Véronique DA COSTA" w:date="2021-01-19T11:43:00Z"/>
                <w:rFonts w:ascii="Times New Roman" w:hAnsi="Times New Roman" w:cs="Times New Roman"/>
                <w:highlight w:val="yellow"/>
              </w:rPr>
            </w:pPr>
            <w:ins w:id="29" w:author="Véronique DA COSTA" w:date="2021-01-19T11:42:00Z">
              <w:r w:rsidRPr="002322EE">
                <w:rPr>
                  <w:rFonts w:ascii="Times New Roman" w:hAnsi="Times New Roman" w:cs="Times New Roman"/>
                  <w:highlight w:val="yellow"/>
                </w:rPr>
                <w:t>Nombre d’infections liées à un agent pathogène autre que SARS-Cov-2</w:t>
              </w:r>
            </w:ins>
            <w:ins w:id="30" w:author="Véronique DA COSTA" w:date="2021-01-19T11:43:00Z">
              <w:r w:rsidRPr="002322EE">
                <w:rPr>
                  <w:rFonts w:ascii="Times New Roman" w:hAnsi="Times New Roman" w:cs="Times New Roman"/>
                  <w:highlight w:val="yellow"/>
                </w:rPr>
                <w:t xml:space="preserve"> (évaluation de la gravité selon le CTCAE)</w:t>
              </w:r>
            </w:ins>
          </w:p>
          <w:p w14:paraId="793EEA8D" w14:textId="7639E74D" w:rsidR="00792837" w:rsidRPr="002322EE" w:rsidRDefault="00792837" w:rsidP="002322EE">
            <w:pPr>
              <w:pStyle w:val="Paragraphedeliste"/>
              <w:numPr>
                <w:ilvl w:val="1"/>
                <w:numId w:val="9"/>
              </w:numPr>
              <w:spacing w:after="0"/>
              <w:jc w:val="both"/>
              <w:rPr>
                <w:ins w:id="31" w:author="Véronique DA COSTA" w:date="2021-01-19T11:37:00Z"/>
                <w:rFonts w:ascii="Times New Roman" w:hAnsi="Times New Roman" w:cs="Times New Roman"/>
                <w:highlight w:val="yellow"/>
              </w:rPr>
            </w:pPr>
            <w:ins w:id="32" w:author="Véronique DA COSTA" w:date="2021-01-19T11:43:00Z">
              <w:r w:rsidRPr="002322EE">
                <w:rPr>
                  <w:rFonts w:ascii="Times New Roman" w:hAnsi="Times New Roman" w:cs="Times New Roman"/>
                  <w:highlight w:val="yellow"/>
                </w:rPr>
                <w:t>Fréquences des complications liées à la corticothérapie (diabète, psychose aigue, ou autres effets indésirables considérés comme liés à la corticothérapie par l’investigateur</w:t>
              </w:r>
            </w:ins>
          </w:p>
          <w:p w14:paraId="085823A7" w14:textId="78D1F49A" w:rsidR="007B61AD" w:rsidRPr="00EE1122" w:rsidRDefault="00C671B4" w:rsidP="00AA45AA">
            <w:pPr>
              <w:pStyle w:val="Paragraphedeliste"/>
              <w:numPr>
                <w:ilvl w:val="0"/>
                <w:numId w:val="9"/>
              </w:numPr>
              <w:spacing w:after="0"/>
              <w:jc w:val="both"/>
              <w:rPr>
                <w:rFonts w:ascii="Times New Roman" w:hAnsi="Times New Roman" w:cs="Times New Roman"/>
              </w:rPr>
            </w:pPr>
            <w:r w:rsidRPr="00EE1122">
              <w:rPr>
                <w:rFonts w:ascii="Times New Roman" w:hAnsi="Times New Roman" w:cs="Times New Roman"/>
              </w:rPr>
              <w:t>Les symptômes respiratoires seront définis par la m</w:t>
            </w:r>
            <w:r w:rsidR="00A20CAA" w:rsidRPr="00EE1122">
              <w:rPr>
                <w:rFonts w:ascii="Times New Roman" w:hAnsi="Times New Roman" w:cs="Times New Roman"/>
              </w:rPr>
              <w:t xml:space="preserve">esure de la saturation en oxygène associée au débit d’oxygène et la fréquence respiratoire 1fois/jour pendant 14 jours puis </w:t>
            </w:r>
            <w:r w:rsidR="00AC71FD" w:rsidRPr="00EE1122">
              <w:rPr>
                <w:rFonts w:ascii="Times New Roman" w:hAnsi="Times New Roman" w:cs="Times New Roman"/>
              </w:rPr>
              <w:t>3 fois par semaine</w:t>
            </w:r>
            <w:r w:rsidR="00A20CAA" w:rsidRPr="00EE1122">
              <w:rPr>
                <w:rFonts w:ascii="Times New Roman" w:hAnsi="Times New Roman" w:cs="Times New Roman"/>
              </w:rPr>
              <w:t xml:space="preserve"> jusqu’à J28 </w:t>
            </w:r>
          </w:p>
          <w:p w14:paraId="3662B93B" w14:textId="7AC17E6F" w:rsidR="00A20CAA" w:rsidRPr="00EE1122" w:rsidRDefault="00A20CAA" w:rsidP="00AA45AA">
            <w:pPr>
              <w:pStyle w:val="Paragraphedeliste"/>
              <w:numPr>
                <w:ilvl w:val="0"/>
                <w:numId w:val="9"/>
              </w:numPr>
              <w:spacing w:after="0"/>
              <w:jc w:val="both"/>
              <w:rPr>
                <w:rFonts w:ascii="Times New Roman" w:hAnsi="Times New Roman" w:cs="Times New Roman"/>
              </w:rPr>
            </w:pPr>
            <w:r w:rsidRPr="00EE1122">
              <w:rPr>
                <w:rFonts w:ascii="Times New Roman" w:hAnsi="Times New Roman" w:cs="Times New Roman"/>
              </w:rPr>
              <w:t>Mesure de la satisfaction des patients à J</w:t>
            </w:r>
            <w:r w:rsidR="00704B41" w:rsidRPr="00EE1122">
              <w:rPr>
                <w:rFonts w:ascii="Times New Roman" w:hAnsi="Times New Roman" w:cs="Times New Roman"/>
              </w:rPr>
              <w:t>12</w:t>
            </w:r>
            <w:r w:rsidRPr="00EE1122">
              <w:rPr>
                <w:rFonts w:ascii="Times New Roman" w:hAnsi="Times New Roman" w:cs="Times New Roman"/>
              </w:rPr>
              <w:t xml:space="preserve"> par un questionnaire de type Likert </w:t>
            </w:r>
            <w:r w:rsidR="008525C4">
              <w:rPr>
                <w:rFonts w:ascii="Times New Roman" w:hAnsi="Times New Roman" w:cs="Times New Roman"/>
              </w:rPr>
              <w:t>(Annexe 2)</w:t>
            </w:r>
          </w:p>
          <w:p w14:paraId="0F520F6E" w14:textId="5B24525C" w:rsidR="00137F0A" w:rsidRPr="00EE1122" w:rsidRDefault="00A20CAA" w:rsidP="00AA45AA">
            <w:pPr>
              <w:pStyle w:val="Paragraphedeliste"/>
              <w:numPr>
                <w:ilvl w:val="0"/>
                <w:numId w:val="9"/>
              </w:numPr>
              <w:spacing w:after="0"/>
              <w:jc w:val="both"/>
              <w:rPr>
                <w:rFonts w:ascii="Times New Roman" w:hAnsi="Times New Roman" w:cs="Times New Roman"/>
              </w:rPr>
            </w:pPr>
            <w:r w:rsidRPr="00EE1122">
              <w:rPr>
                <w:rFonts w:ascii="Times New Roman" w:hAnsi="Times New Roman" w:cs="Times New Roman"/>
              </w:rPr>
              <w:t xml:space="preserve">Mesure </w:t>
            </w:r>
            <w:r w:rsidR="00B4250A" w:rsidRPr="00EE1122">
              <w:rPr>
                <w:rFonts w:ascii="Times New Roman" w:hAnsi="Times New Roman" w:cs="Times New Roman"/>
              </w:rPr>
              <w:t xml:space="preserve">de l’évolution </w:t>
            </w:r>
            <w:r w:rsidRPr="00EE1122">
              <w:rPr>
                <w:rFonts w:ascii="Times New Roman" w:hAnsi="Times New Roman" w:cs="Times New Roman"/>
              </w:rPr>
              <w:t xml:space="preserve">de la qualité de vie avec l’auto-questionnaire </w:t>
            </w:r>
            <w:r w:rsidR="00B4250A" w:rsidRPr="00EE1122">
              <w:rPr>
                <w:rFonts w:ascii="Times New Roman" w:hAnsi="Times New Roman" w:cs="Times New Roman"/>
              </w:rPr>
              <w:t>EQ5D</w:t>
            </w:r>
            <w:r w:rsidRPr="00EE1122">
              <w:rPr>
                <w:rFonts w:ascii="Times New Roman" w:hAnsi="Times New Roman" w:cs="Times New Roman"/>
              </w:rPr>
              <w:t xml:space="preserve"> (Annexe</w:t>
            </w:r>
            <w:r w:rsidR="008525C4">
              <w:rPr>
                <w:rFonts w:ascii="Times New Roman" w:hAnsi="Times New Roman" w:cs="Times New Roman"/>
              </w:rPr>
              <w:t xml:space="preserve"> 3</w:t>
            </w:r>
            <w:r w:rsidR="00C671B4" w:rsidRPr="00EE1122">
              <w:rPr>
                <w:rFonts w:ascii="Times New Roman" w:hAnsi="Times New Roman" w:cs="Times New Roman"/>
              </w:rPr>
              <w:t>)</w:t>
            </w:r>
          </w:p>
          <w:p w14:paraId="3B1EA35C" w14:textId="27841B6E" w:rsidR="00A20CAA" w:rsidRPr="00EE1122" w:rsidRDefault="00137F0A" w:rsidP="00AA45AA">
            <w:pPr>
              <w:pStyle w:val="Paragraphedeliste"/>
              <w:numPr>
                <w:ilvl w:val="0"/>
                <w:numId w:val="9"/>
              </w:numPr>
              <w:spacing w:after="0"/>
              <w:jc w:val="both"/>
              <w:rPr>
                <w:rFonts w:ascii="Times New Roman" w:hAnsi="Times New Roman" w:cs="Times New Roman"/>
              </w:rPr>
            </w:pPr>
            <w:r w:rsidRPr="00EE1122">
              <w:rPr>
                <w:rFonts w:ascii="Times New Roman" w:hAnsi="Times New Roman" w:cs="Times New Roman"/>
              </w:rPr>
              <w:t>Proportion d’évènements</w:t>
            </w:r>
            <w:r w:rsidR="00BD2A77" w:rsidRPr="00EE1122">
              <w:rPr>
                <w:rFonts w:ascii="Times New Roman" w:hAnsi="Times New Roman" w:cs="Times New Roman"/>
              </w:rPr>
              <w:t xml:space="preserve"> et d’effets</w:t>
            </w:r>
            <w:r w:rsidRPr="00EE1122">
              <w:rPr>
                <w:rFonts w:ascii="Times New Roman" w:hAnsi="Times New Roman" w:cs="Times New Roman"/>
              </w:rPr>
              <w:t xml:space="preserve"> indésirables</w:t>
            </w:r>
            <w:r w:rsidR="007B64F4" w:rsidRPr="00EE1122">
              <w:rPr>
                <w:rFonts w:ascii="Times New Roman" w:hAnsi="Times New Roman" w:cs="Times New Roman"/>
              </w:rPr>
              <w:t xml:space="preserve"> pendant les 28 jours</w:t>
            </w:r>
          </w:p>
        </w:tc>
      </w:tr>
      <w:tr w:rsidR="004F174E" w:rsidRPr="00EE1122" w14:paraId="593B0F92" w14:textId="77777777" w:rsidTr="007B61AD">
        <w:trPr>
          <w:cantSplit/>
        </w:trPr>
        <w:tc>
          <w:tcPr>
            <w:tcW w:w="2047" w:type="dxa"/>
            <w:tcBorders>
              <w:top w:val="single" w:sz="4" w:space="0" w:color="808080"/>
              <w:left w:val="single" w:sz="4" w:space="0" w:color="808080"/>
              <w:bottom w:val="single" w:sz="4" w:space="0" w:color="808080"/>
              <w:right w:val="single" w:sz="4" w:space="0" w:color="808080"/>
            </w:tcBorders>
            <w:tcMar>
              <w:left w:w="108" w:type="dxa"/>
            </w:tcMar>
          </w:tcPr>
          <w:p w14:paraId="0C2D671B" w14:textId="77777777" w:rsidR="004F174E" w:rsidRPr="00EE1122" w:rsidRDefault="004F174E" w:rsidP="005400F7">
            <w:pPr>
              <w:tabs>
                <w:tab w:val="left" w:pos="5387"/>
              </w:tabs>
              <w:spacing w:after="0"/>
              <w:rPr>
                <w:rFonts w:ascii="Times New Roman" w:hAnsi="Times New Roman" w:cs="Times New Roman"/>
                <w:b/>
                <w:bCs/>
              </w:rPr>
            </w:pPr>
            <w:r w:rsidRPr="00EE1122">
              <w:rPr>
                <w:rFonts w:ascii="Times New Roman" w:hAnsi="Times New Roman" w:cs="Times New Roman"/>
                <w:b/>
                <w:bCs/>
              </w:rPr>
              <w:t>Méthodologie</w:t>
            </w:r>
          </w:p>
        </w:tc>
        <w:tc>
          <w:tcPr>
            <w:tcW w:w="7581" w:type="dxa"/>
            <w:tcBorders>
              <w:top w:val="single" w:sz="4" w:space="0" w:color="808080"/>
              <w:left w:val="single" w:sz="4" w:space="0" w:color="808080"/>
              <w:bottom w:val="single" w:sz="4" w:space="0" w:color="808080"/>
              <w:right w:val="single" w:sz="4" w:space="0" w:color="808080"/>
            </w:tcBorders>
            <w:tcMar>
              <w:left w:w="108" w:type="dxa"/>
            </w:tcMar>
          </w:tcPr>
          <w:p w14:paraId="44D923B1" w14:textId="743624A5" w:rsidR="004F174E" w:rsidRPr="00EE1122" w:rsidRDefault="004F174E" w:rsidP="005400F7">
            <w:pPr>
              <w:spacing w:after="120"/>
              <w:rPr>
                <w:rFonts w:ascii="Times New Roman" w:hAnsi="Times New Roman" w:cs="Times New Roman"/>
                <w:b/>
                <w:bCs/>
              </w:rPr>
            </w:pPr>
            <w:r w:rsidRPr="00EE1122">
              <w:rPr>
                <w:rFonts w:ascii="Times New Roman" w:hAnsi="Times New Roman" w:cs="Times New Roman"/>
                <w:lang w:eastAsia="fr-FR"/>
              </w:rPr>
              <w:t xml:space="preserve">Etude prospective, multicentrique, randomisée </w:t>
            </w:r>
            <w:r w:rsidR="007B64F4" w:rsidRPr="00EE1122">
              <w:rPr>
                <w:rFonts w:ascii="Times New Roman" w:hAnsi="Times New Roman" w:cs="Times New Roman"/>
                <w:lang w:eastAsia="fr-FR"/>
              </w:rPr>
              <w:t xml:space="preserve">de </w:t>
            </w:r>
            <w:r w:rsidR="00C14795" w:rsidRPr="00EE1122">
              <w:rPr>
                <w:rFonts w:ascii="Times New Roman" w:hAnsi="Times New Roman" w:cs="Times New Roman"/>
                <w:lang w:eastAsia="fr-FR"/>
              </w:rPr>
              <w:t>non-infériorité</w:t>
            </w:r>
          </w:p>
        </w:tc>
      </w:tr>
      <w:tr w:rsidR="004F174E" w:rsidRPr="00EE1122" w14:paraId="33F92AD3" w14:textId="77777777" w:rsidTr="007B61AD">
        <w:trPr>
          <w:cantSplit/>
        </w:trPr>
        <w:tc>
          <w:tcPr>
            <w:tcW w:w="2047" w:type="dxa"/>
            <w:tcBorders>
              <w:top w:val="single" w:sz="4" w:space="0" w:color="808080"/>
              <w:left w:val="single" w:sz="4" w:space="0" w:color="808080"/>
              <w:bottom w:val="single" w:sz="4" w:space="0" w:color="808080"/>
              <w:right w:val="single" w:sz="4" w:space="0" w:color="808080"/>
            </w:tcBorders>
            <w:tcMar>
              <w:left w:w="108" w:type="dxa"/>
            </w:tcMar>
          </w:tcPr>
          <w:p w14:paraId="49D13ED0" w14:textId="77777777" w:rsidR="004F174E" w:rsidRPr="00EE1122" w:rsidRDefault="004F174E" w:rsidP="005400F7">
            <w:pPr>
              <w:tabs>
                <w:tab w:val="left" w:pos="5387"/>
              </w:tabs>
              <w:spacing w:after="0"/>
              <w:rPr>
                <w:rFonts w:ascii="Times New Roman" w:hAnsi="Times New Roman" w:cs="Times New Roman"/>
                <w:b/>
                <w:bCs/>
              </w:rPr>
            </w:pPr>
            <w:r w:rsidRPr="00EE1122">
              <w:rPr>
                <w:rFonts w:ascii="Times New Roman" w:hAnsi="Times New Roman" w:cs="Times New Roman"/>
                <w:b/>
                <w:bCs/>
              </w:rPr>
              <w:t>Critères d’inclusion</w:t>
            </w:r>
          </w:p>
        </w:tc>
        <w:tc>
          <w:tcPr>
            <w:tcW w:w="7581" w:type="dxa"/>
            <w:tcBorders>
              <w:top w:val="single" w:sz="4" w:space="0" w:color="808080"/>
              <w:left w:val="single" w:sz="4" w:space="0" w:color="808080"/>
              <w:bottom w:val="single" w:sz="4" w:space="0" w:color="808080"/>
              <w:right w:val="single" w:sz="4" w:space="0" w:color="808080"/>
            </w:tcBorders>
            <w:tcMar>
              <w:left w:w="108" w:type="dxa"/>
            </w:tcMar>
          </w:tcPr>
          <w:p w14:paraId="51D41091" w14:textId="77777777" w:rsidR="004F174E" w:rsidRPr="00EE1122" w:rsidRDefault="004F174E" w:rsidP="00AA45AA">
            <w:pPr>
              <w:pStyle w:val="Paragraphedeliste"/>
              <w:numPr>
                <w:ilvl w:val="0"/>
                <w:numId w:val="9"/>
              </w:numPr>
              <w:spacing w:after="0"/>
              <w:jc w:val="both"/>
              <w:rPr>
                <w:rFonts w:ascii="Times New Roman" w:hAnsi="Times New Roman" w:cs="Times New Roman"/>
              </w:rPr>
            </w:pPr>
            <w:r w:rsidRPr="00EE1122">
              <w:rPr>
                <w:rFonts w:ascii="Times New Roman" w:hAnsi="Times New Roman" w:cs="Times New Roman"/>
              </w:rPr>
              <w:t>Patient âgé de plus de 18 ans</w:t>
            </w:r>
          </w:p>
          <w:p w14:paraId="2452AB37" w14:textId="23260273" w:rsidR="002E3DBB" w:rsidRPr="00EE1122" w:rsidRDefault="00ED0303" w:rsidP="00AA45AA">
            <w:pPr>
              <w:pStyle w:val="Paragraphedeliste"/>
              <w:numPr>
                <w:ilvl w:val="0"/>
                <w:numId w:val="9"/>
              </w:numPr>
              <w:spacing w:after="0"/>
              <w:jc w:val="both"/>
              <w:rPr>
                <w:rFonts w:ascii="Times New Roman" w:hAnsi="Times New Roman" w:cs="Times New Roman"/>
              </w:rPr>
            </w:pPr>
            <w:r w:rsidRPr="00EE1122">
              <w:rPr>
                <w:rFonts w:ascii="Times New Roman" w:hAnsi="Times New Roman" w:cs="Times New Roman"/>
              </w:rPr>
              <w:t xml:space="preserve">Ayant </w:t>
            </w:r>
            <w:r w:rsidR="00FE0038" w:rsidRPr="00EE1122">
              <w:rPr>
                <w:rFonts w:ascii="Times New Roman" w:hAnsi="Times New Roman" w:cs="Times New Roman"/>
              </w:rPr>
              <w:t>une pneumopathie à S</w:t>
            </w:r>
            <w:r w:rsidRPr="00EE1122">
              <w:rPr>
                <w:rFonts w:ascii="Times New Roman" w:hAnsi="Times New Roman" w:cs="Times New Roman"/>
              </w:rPr>
              <w:t>ARS-CoV</w:t>
            </w:r>
            <w:r w:rsidR="00FE0038" w:rsidRPr="00EE1122">
              <w:rPr>
                <w:rFonts w:ascii="Times New Roman" w:hAnsi="Times New Roman" w:cs="Times New Roman"/>
              </w:rPr>
              <w:t xml:space="preserve">-2 </w:t>
            </w:r>
            <w:r w:rsidR="008079F6" w:rsidRPr="00EE1122">
              <w:rPr>
                <w:rFonts w:ascii="Times New Roman" w:hAnsi="Times New Roman" w:cs="Times New Roman"/>
              </w:rPr>
              <w:t>document</w:t>
            </w:r>
            <w:r w:rsidR="00A20CAA" w:rsidRPr="00EE1122">
              <w:rPr>
                <w:rFonts w:ascii="Times New Roman" w:hAnsi="Times New Roman" w:cs="Times New Roman"/>
              </w:rPr>
              <w:t xml:space="preserve">ée </w:t>
            </w:r>
            <w:r w:rsidR="00C14795" w:rsidRPr="00EE1122">
              <w:rPr>
                <w:rFonts w:ascii="Times New Roman" w:hAnsi="Times New Roman" w:cs="Times New Roman"/>
              </w:rPr>
              <w:t>par RT</w:t>
            </w:r>
            <w:r w:rsidRPr="00EE1122">
              <w:rPr>
                <w:rFonts w:ascii="Times New Roman" w:hAnsi="Times New Roman" w:cs="Times New Roman"/>
              </w:rPr>
              <w:t>-</w:t>
            </w:r>
            <w:r w:rsidR="00FE0038" w:rsidRPr="00EE1122">
              <w:rPr>
                <w:rFonts w:ascii="Times New Roman" w:hAnsi="Times New Roman" w:cs="Times New Roman"/>
              </w:rPr>
              <w:t xml:space="preserve">PCR </w:t>
            </w:r>
            <w:proofErr w:type="spellStart"/>
            <w:r w:rsidR="008079F6" w:rsidRPr="00EE1122">
              <w:rPr>
                <w:rFonts w:ascii="Times New Roman" w:hAnsi="Times New Roman" w:cs="Times New Roman"/>
              </w:rPr>
              <w:t>naso-pharyngée</w:t>
            </w:r>
            <w:proofErr w:type="spellEnd"/>
            <w:r w:rsidR="008079F6" w:rsidRPr="00EE1122">
              <w:rPr>
                <w:rFonts w:ascii="Times New Roman" w:hAnsi="Times New Roman" w:cs="Times New Roman"/>
              </w:rPr>
              <w:t xml:space="preserve"> </w:t>
            </w:r>
            <w:r w:rsidRPr="00EE1122">
              <w:rPr>
                <w:rFonts w:ascii="Times New Roman" w:hAnsi="Times New Roman" w:cs="Times New Roman"/>
              </w:rPr>
              <w:t xml:space="preserve">ou </w:t>
            </w:r>
            <w:r w:rsidR="008079F6" w:rsidRPr="00EE1122">
              <w:rPr>
                <w:rFonts w:ascii="Times New Roman" w:hAnsi="Times New Roman" w:cs="Times New Roman"/>
              </w:rPr>
              <w:t>sur</w:t>
            </w:r>
            <w:r w:rsidR="00FE0038" w:rsidRPr="00EE1122">
              <w:rPr>
                <w:rFonts w:ascii="Times New Roman" w:hAnsi="Times New Roman" w:cs="Times New Roman"/>
              </w:rPr>
              <w:t xml:space="preserve"> LBA </w:t>
            </w:r>
            <w:r w:rsidRPr="00EE1122">
              <w:rPr>
                <w:rFonts w:ascii="Times New Roman" w:hAnsi="Times New Roman" w:cs="Times New Roman"/>
              </w:rPr>
              <w:t>ou une</w:t>
            </w:r>
            <w:r w:rsidR="00FE0038" w:rsidRPr="00EE1122">
              <w:rPr>
                <w:rFonts w:ascii="Times New Roman" w:hAnsi="Times New Roman" w:cs="Times New Roman"/>
              </w:rPr>
              <w:t xml:space="preserve"> description </w:t>
            </w:r>
            <w:r w:rsidR="007B64F4" w:rsidRPr="00EE1122">
              <w:rPr>
                <w:rFonts w:ascii="Times New Roman" w:hAnsi="Times New Roman" w:cs="Times New Roman"/>
              </w:rPr>
              <w:t xml:space="preserve">documentée </w:t>
            </w:r>
            <w:r w:rsidR="00FE0038" w:rsidRPr="00EE1122">
              <w:rPr>
                <w:rFonts w:ascii="Times New Roman" w:hAnsi="Times New Roman" w:cs="Times New Roman"/>
              </w:rPr>
              <w:t>de symptômes cliniques</w:t>
            </w:r>
            <w:r w:rsidRPr="00EE1122">
              <w:rPr>
                <w:rFonts w:ascii="Times New Roman" w:hAnsi="Times New Roman" w:cs="Times New Roman"/>
              </w:rPr>
              <w:t xml:space="preserve"> </w:t>
            </w:r>
            <w:r w:rsidR="008079F6" w:rsidRPr="00EE1122">
              <w:rPr>
                <w:rFonts w:ascii="Times New Roman" w:hAnsi="Times New Roman" w:cs="Times New Roman"/>
              </w:rPr>
              <w:t>étayée par une tomodensitométrie.</w:t>
            </w:r>
          </w:p>
          <w:p w14:paraId="4F8C6C15" w14:textId="625B839C" w:rsidR="004F174E" w:rsidRPr="00C14795" w:rsidRDefault="00E20960" w:rsidP="00AA45AA">
            <w:pPr>
              <w:pStyle w:val="Paragraphedeliste"/>
              <w:numPr>
                <w:ilvl w:val="0"/>
                <w:numId w:val="9"/>
              </w:numPr>
              <w:autoSpaceDE w:val="0"/>
              <w:autoSpaceDN w:val="0"/>
              <w:spacing w:after="0"/>
              <w:contextualSpacing/>
              <w:jc w:val="both"/>
              <w:rPr>
                <w:ins w:id="33" w:author="Véronique DA COSTA" w:date="2021-01-19T11:59:00Z"/>
                <w:rFonts w:ascii="Times New Roman" w:hAnsi="Times New Roman" w:cs="Times New Roman"/>
              </w:rPr>
            </w:pPr>
            <w:proofErr w:type="spellStart"/>
            <w:r w:rsidRPr="00EE1122">
              <w:rPr>
                <w:rFonts w:ascii="Times New Roman" w:hAnsi="Times New Roman" w:cs="Times New Roman"/>
                <w:color w:val="000000"/>
              </w:rPr>
              <w:t>O</w:t>
            </w:r>
            <w:r w:rsidR="002E3DBB" w:rsidRPr="00EE1122">
              <w:rPr>
                <w:rFonts w:ascii="Times New Roman" w:hAnsi="Times New Roman" w:cs="Times New Roman"/>
                <w:color w:val="000000"/>
              </w:rPr>
              <w:t>xygénorequérants</w:t>
            </w:r>
            <w:proofErr w:type="spellEnd"/>
            <w:r w:rsidR="00BD2A77" w:rsidRPr="00EE1122">
              <w:rPr>
                <w:rFonts w:ascii="Times New Roman" w:hAnsi="Times New Roman" w:cs="Times New Roman"/>
                <w:color w:val="000000"/>
              </w:rPr>
              <w:t xml:space="preserve"> avec une SpO2 sous supplémentation d’O2 ≥ 94 % ou ≥ 90% pour les patients ayant une comorbidité respiratoire</w:t>
            </w:r>
            <w:r w:rsidR="002E3DBB" w:rsidRPr="00EE1122">
              <w:rPr>
                <w:rFonts w:ascii="Times New Roman" w:hAnsi="Times New Roman" w:cs="Times New Roman"/>
                <w:color w:val="000000"/>
              </w:rPr>
              <w:t xml:space="preserve"> </w:t>
            </w:r>
          </w:p>
          <w:p w14:paraId="6BD4F58D" w14:textId="2D878792" w:rsidR="00AB46A5" w:rsidRPr="00C14795" w:rsidRDefault="004D7B6E" w:rsidP="00AA45AA">
            <w:pPr>
              <w:pStyle w:val="Paragraphedeliste"/>
              <w:numPr>
                <w:ilvl w:val="0"/>
                <w:numId w:val="9"/>
              </w:numPr>
              <w:autoSpaceDE w:val="0"/>
              <w:autoSpaceDN w:val="0"/>
              <w:spacing w:after="0"/>
              <w:contextualSpacing/>
              <w:jc w:val="both"/>
              <w:rPr>
                <w:rFonts w:ascii="Times New Roman" w:hAnsi="Times New Roman" w:cs="Times New Roman"/>
                <w:highlight w:val="yellow"/>
              </w:rPr>
            </w:pPr>
            <w:ins w:id="34" w:author="Véronique DA COSTA" w:date="2021-01-19T11:59:00Z">
              <w:r w:rsidRPr="00C14795">
                <w:rPr>
                  <w:rFonts w:ascii="Times New Roman" w:hAnsi="Times New Roman" w:cs="Times New Roman"/>
                  <w:color w:val="000000"/>
                  <w:highlight w:val="yellow"/>
                </w:rPr>
                <w:t>Test de gro</w:t>
              </w:r>
            </w:ins>
            <w:ins w:id="35" w:author="Véronique DA COSTA" w:date="2021-01-19T12:00:00Z">
              <w:r w:rsidRPr="00C14795">
                <w:rPr>
                  <w:rFonts w:ascii="Times New Roman" w:hAnsi="Times New Roman" w:cs="Times New Roman"/>
                  <w:color w:val="000000"/>
                  <w:highlight w:val="yellow"/>
                </w:rPr>
                <w:t xml:space="preserve">ssesse négatif pour les femmes en âge de procréer </w:t>
              </w:r>
            </w:ins>
          </w:p>
          <w:p w14:paraId="591B4090" w14:textId="77777777" w:rsidR="004F174E" w:rsidRPr="00EE1122" w:rsidRDefault="004F174E" w:rsidP="00AA45AA">
            <w:pPr>
              <w:pStyle w:val="Paragraphedeliste"/>
              <w:numPr>
                <w:ilvl w:val="0"/>
                <w:numId w:val="9"/>
              </w:numPr>
              <w:spacing w:after="0"/>
              <w:jc w:val="both"/>
              <w:rPr>
                <w:rFonts w:ascii="Times New Roman" w:hAnsi="Times New Roman" w:cs="Times New Roman"/>
              </w:rPr>
            </w:pPr>
            <w:r w:rsidRPr="00EE1122">
              <w:rPr>
                <w:rFonts w:ascii="Times New Roman" w:hAnsi="Times New Roman" w:cs="Times New Roman"/>
              </w:rPr>
              <w:t>Informé et ayant signé un consentement</w:t>
            </w:r>
          </w:p>
          <w:p w14:paraId="7B63852E" w14:textId="0588B37A" w:rsidR="004F174E" w:rsidRPr="00EE1122" w:rsidRDefault="004F174E" w:rsidP="00AA45AA">
            <w:pPr>
              <w:pStyle w:val="Paragraphedeliste"/>
              <w:numPr>
                <w:ilvl w:val="0"/>
                <w:numId w:val="9"/>
              </w:numPr>
              <w:spacing w:after="0"/>
              <w:jc w:val="both"/>
              <w:rPr>
                <w:b/>
                <w:bCs/>
              </w:rPr>
            </w:pPr>
            <w:r w:rsidRPr="00EE1122">
              <w:rPr>
                <w:rFonts w:ascii="Times New Roman" w:hAnsi="Times New Roman" w:cs="Times New Roman"/>
              </w:rPr>
              <w:t>Bénéficiaire d’un régime de sécurité sociale (ou ayant droit)</w:t>
            </w:r>
          </w:p>
        </w:tc>
      </w:tr>
      <w:tr w:rsidR="004F174E" w:rsidRPr="00EE1122" w14:paraId="7A302533" w14:textId="77777777" w:rsidTr="007B61AD">
        <w:trPr>
          <w:cantSplit/>
        </w:trPr>
        <w:tc>
          <w:tcPr>
            <w:tcW w:w="2047" w:type="dxa"/>
            <w:tcBorders>
              <w:top w:val="single" w:sz="4" w:space="0" w:color="808080"/>
              <w:left w:val="single" w:sz="4" w:space="0" w:color="808080"/>
              <w:bottom w:val="single" w:sz="4" w:space="0" w:color="808080"/>
              <w:right w:val="single" w:sz="4" w:space="0" w:color="808080"/>
            </w:tcBorders>
            <w:tcMar>
              <w:left w:w="108" w:type="dxa"/>
            </w:tcMar>
          </w:tcPr>
          <w:p w14:paraId="78ECB6E4" w14:textId="755BEA89" w:rsidR="004F174E" w:rsidRPr="00EE1122" w:rsidRDefault="004F174E" w:rsidP="005400F7">
            <w:pPr>
              <w:tabs>
                <w:tab w:val="left" w:pos="5387"/>
              </w:tabs>
              <w:spacing w:after="0"/>
              <w:rPr>
                <w:rFonts w:ascii="Times New Roman" w:hAnsi="Times New Roman" w:cs="Times New Roman"/>
                <w:b/>
                <w:bCs/>
              </w:rPr>
            </w:pPr>
            <w:r w:rsidRPr="00EE1122">
              <w:rPr>
                <w:rFonts w:ascii="Times New Roman" w:hAnsi="Times New Roman" w:cs="Times New Roman"/>
                <w:b/>
                <w:bCs/>
              </w:rPr>
              <w:lastRenderedPageBreak/>
              <w:t xml:space="preserve">Critères de </w:t>
            </w:r>
            <w:r w:rsidR="00C14795" w:rsidRPr="00EE1122">
              <w:rPr>
                <w:rFonts w:ascii="Times New Roman" w:hAnsi="Times New Roman" w:cs="Times New Roman"/>
                <w:b/>
                <w:bCs/>
              </w:rPr>
              <w:t>non-inclusion</w:t>
            </w:r>
          </w:p>
        </w:tc>
        <w:tc>
          <w:tcPr>
            <w:tcW w:w="7581" w:type="dxa"/>
            <w:tcBorders>
              <w:top w:val="single" w:sz="4" w:space="0" w:color="808080"/>
              <w:left w:val="single" w:sz="4" w:space="0" w:color="808080"/>
              <w:bottom w:val="single" w:sz="4" w:space="0" w:color="808080"/>
              <w:right w:val="single" w:sz="4" w:space="0" w:color="808080"/>
            </w:tcBorders>
            <w:tcMar>
              <w:left w:w="108" w:type="dxa"/>
            </w:tcMar>
          </w:tcPr>
          <w:p w14:paraId="00FE0CC0" w14:textId="7610C67A" w:rsidR="00732434" w:rsidRPr="00EE1122" w:rsidRDefault="00732434" w:rsidP="00732434">
            <w:pPr>
              <w:pStyle w:val="Paragraphedeliste"/>
              <w:numPr>
                <w:ilvl w:val="0"/>
                <w:numId w:val="9"/>
              </w:numPr>
              <w:spacing w:after="0" w:line="360" w:lineRule="auto"/>
              <w:jc w:val="both"/>
              <w:rPr>
                <w:rFonts w:ascii="Times New Roman" w:hAnsi="Times New Roman" w:cs="Times New Roman"/>
              </w:rPr>
            </w:pPr>
            <w:r w:rsidRPr="00EE1122">
              <w:rPr>
                <w:rFonts w:ascii="Times New Roman" w:hAnsi="Times New Roman" w:cs="Times New Roman"/>
              </w:rPr>
              <w:t xml:space="preserve">Patient présentant une contre-indication à la prise de corticoïdes (allergie …) </w:t>
            </w:r>
          </w:p>
          <w:p w14:paraId="411792F9" w14:textId="0CDE8892" w:rsidR="004F174E" w:rsidRPr="00EE1122" w:rsidRDefault="00ED0303" w:rsidP="00732434">
            <w:pPr>
              <w:pStyle w:val="Paragraphedeliste"/>
              <w:numPr>
                <w:ilvl w:val="0"/>
                <w:numId w:val="9"/>
              </w:numPr>
              <w:spacing w:after="0"/>
              <w:jc w:val="both"/>
              <w:rPr>
                <w:rFonts w:ascii="Times New Roman" w:hAnsi="Times New Roman" w:cs="Times New Roman"/>
                <w:lang w:eastAsia="fr-FR"/>
              </w:rPr>
            </w:pPr>
            <w:r w:rsidRPr="00EE1122">
              <w:rPr>
                <w:rFonts w:ascii="Times New Roman" w:hAnsi="Times New Roman" w:cs="Times New Roman"/>
                <w:lang w:eastAsia="fr-FR"/>
              </w:rPr>
              <w:t>Ayant des corticoïdes en t</w:t>
            </w:r>
            <w:r w:rsidR="00FE0038" w:rsidRPr="00EE1122">
              <w:rPr>
                <w:rFonts w:ascii="Times New Roman" w:hAnsi="Times New Roman" w:cs="Times New Roman"/>
                <w:lang w:eastAsia="fr-FR"/>
              </w:rPr>
              <w:t xml:space="preserve">raitement de </w:t>
            </w:r>
            <w:r w:rsidR="00C14795" w:rsidRPr="00EE1122">
              <w:rPr>
                <w:rFonts w:ascii="Times New Roman" w:hAnsi="Times New Roman" w:cs="Times New Roman"/>
                <w:lang w:eastAsia="fr-FR"/>
              </w:rPr>
              <w:t>fond (</w:t>
            </w:r>
            <w:r w:rsidR="00BD2A77" w:rsidRPr="00EE1122">
              <w:rPr>
                <w:rFonts w:ascii="Times New Roman" w:hAnsi="Times New Roman" w:cs="Times New Roman"/>
                <w:color w:val="000000"/>
              </w:rPr>
              <w:t xml:space="preserve">≥10 mg </w:t>
            </w:r>
            <w:r w:rsidR="005400F7" w:rsidRPr="00EE1122">
              <w:rPr>
                <w:rFonts w:ascii="Times New Roman" w:hAnsi="Times New Roman" w:cs="Times New Roman"/>
                <w:color w:val="000000"/>
              </w:rPr>
              <w:t xml:space="preserve">équivalent) </w:t>
            </w:r>
          </w:p>
          <w:p w14:paraId="1194B03A" w14:textId="3204E534" w:rsidR="00BD2A77" w:rsidRPr="00EE1122" w:rsidRDefault="00BD2A77" w:rsidP="00732434">
            <w:pPr>
              <w:pStyle w:val="Paragraphedeliste"/>
              <w:numPr>
                <w:ilvl w:val="0"/>
                <w:numId w:val="9"/>
              </w:numPr>
              <w:spacing w:after="0"/>
              <w:jc w:val="both"/>
              <w:rPr>
                <w:rFonts w:ascii="Times New Roman" w:hAnsi="Times New Roman" w:cs="Times New Roman"/>
                <w:lang w:eastAsia="fr-FR"/>
              </w:rPr>
            </w:pPr>
            <w:proofErr w:type="spellStart"/>
            <w:r w:rsidRPr="00EE1122">
              <w:rPr>
                <w:rFonts w:ascii="Times New Roman" w:hAnsi="Times New Roman" w:cs="Times New Roman"/>
                <w:lang w:eastAsia="fr-FR"/>
              </w:rPr>
              <w:t>Oxygénorequérants</w:t>
            </w:r>
            <w:proofErr w:type="spellEnd"/>
            <w:r w:rsidRPr="00EE1122">
              <w:rPr>
                <w:rFonts w:ascii="Times New Roman" w:hAnsi="Times New Roman" w:cs="Times New Roman"/>
                <w:lang w:eastAsia="fr-FR"/>
              </w:rPr>
              <w:t xml:space="preserve"> &gt; 6L/min </w:t>
            </w:r>
          </w:p>
          <w:p w14:paraId="4C2180A4" w14:textId="233395AE" w:rsidR="00FE0038" w:rsidRPr="00EE1122" w:rsidRDefault="00FE0038" w:rsidP="00732434">
            <w:pPr>
              <w:pStyle w:val="Paragraphedeliste"/>
              <w:numPr>
                <w:ilvl w:val="0"/>
                <w:numId w:val="9"/>
              </w:numPr>
              <w:spacing w:after="0"/>
              <w:jc w:val="both"/>
              <w:rPr>
                <w:rFonts w:ascii="Times New Roman" w:hAnsi="Times New Roman" w:cs="Times New Roman"/>
                <w:lang w:eastAsia="fr-FR"/>
              </w:rPr>
            </w:pPr>
            <w:r w:rsidRPr="00EE1122">
              <w:rPr>
                <w:rFonts w:ascii="Times New Roman" w:hAnsi="Times New Roman" w:cs="Times New Roman"/>
                <w:lang w:eastAsia="fr-FR"/>
              </w:rPr>
              <w:t>Patient immunodéprimé</w:t>
            </w:r>
            <w:r w:rsidR="005400F7" w:rsidRPr="00EE1122">
              <w:rPr>
                <w:rFonts w:ascii="Times New Roman" w:hAnsi="Times New Roman" w:cs="Times New Roman"/>
                <w:lang w:eastAsia="fr-FR"/>
              </w:rPr>
              <w:t xml:space="preserve"> (SIDA, transplantés de moelle ou d’organe solide …) </w:t>
            </w:r>
          </w:p>
          <w:p w14:paraId="1FA21B4F" w14:textId="3CEAE8E6" w:rsidR="00FE0038" w:rsidRPr="00EE1122" w:rsidRDefault="00FE0038" w:rsidP="00732434">
            <w:pPr>
              <w:pStyle w:val="Paragraphedeliste"/>
              <w:numPr>
                <w:ilvl w:val="0"/>
                <w:numId w:val="9"/>
              </w:numPr>
              <w:spacing w:after="0"/>
              <w:jc w:val="both"/>
              <w:rPr>
                <w:rFonts w:ascii="Times New Roman" w:hAnsi="Times New Roman" w:cs="Times New Roman"/>
                <w:lang w:eastAsia="fr-FR"/>
              </w:rPr>
            </w:pPr>
            <w:r w:rsidRPr="00EE1122">
              <w:rPr>
                <w:rFonts w:ascii="Times New Roman" w:hAnsi="Times New Roman" w:cs="Times New Roman"/>
                <w:lang w:eastAsia="fr-FR"/>
              </w:rPr>
              <w:t xml:space="preserve">Ayant reçu une dose de corticoïde dans les 3 jours </w:t>
            </w:r>
            <w:r w:rsidR="005400F7" w:rsidRPr="00EE1122">
              <w:rPr>
                <w:rFonts w:ascii="Times New Roman" w:hAnsi="Times New Roman" w:cs="Times New Roman"/>
                <w:lang w:eastAsia="fr-FR"/>
              </w:rPr>
              <w:t>pour la CoViD-19</w:t>
            </w:r>
          </w:p>
          <w:p w14:paraId="1AF583D1" w14:textId="32BCB2A7" w:rsidR="005400F7" w:rsidRPr="00EE1122" w:rsidRDefault="005400F7" w:rsidP="00732434">
            <w:pPr>
              <w:pStyle w:val="Paragraphedeliste"/>
              <w:numPr>
                <w:ilvl w:val="0"/>
                <w:numId w:val="9"/>
              </w:numPr>
              <w:spacing w:after="0"/>
              <w:jc w:val="both"/>
              <w:rPr>
                <w:rFonts w:ascii="Times New Roman" w:hAnsi="Times New Roman" w:cs="Times New Roman"/>
                <w:lang w:eastAsia="fr-FR"/>
              </w:rPr>
            </w:pPr>
            <w:r w:rsidRPr="00EE1122">
              <w:rPr>
                <w:rFonts w:ascii="Times New Roman" w:hAnsi="Times New Roman" w:cs="Times New Roman"/>
                <w:lang w:eastAsia="fr-FR"/>
              </w:rPr>
              <w:t xml:space="preserve">Antécédent connu d’hypersensibilité à la Prednisolone ou à la Dexaméthasone ; ou au lactose/galactose (car excipients à effet notoire) </w:t>
            </w:r>
          </w:p>
          <w:p w14:paraId="0C1E7335" w14:textId="77777777" w:rsidR="005400F7" w:rsidRPr="00EE1122" w:rsidRDefault="005400F7" w:rsidP="00732434">
            <w:pPr>
              <w:pStyle w:val="Paragraphedeliste"/>
              <w:numPr>
                <w:ilvl w:val="0"/>
                <w:numId w:val="9"/>
              </w:numPr>
              <w:spacing w:after="0"/>
              <w:jc w:val="both"/>
              <w:rPr>
                <w:rFonts w:ascii="Times New Roman" w:hAnsi="Times New Roman" w:cs="Times New Roman"/>
                <w:lang w:eastAsia="fr-FR"/>
              </w:rPr>
            </w:pPr>
            <w:r w:rsidRPr="00EE1122">
              <w:rPr>
                <w:rFonts w:ascii="Times New Roman" w:hAnsi="Times New Roman" w:cs="Times New Roman"/>
                <w:lang w:eastAsia="fr-FR"/>
              </w:rPr>
              <w:t>Autre virose en évolution (hépatites, herpes, varicelle, zona)</w:t>
            </w:r>
          </w:p>
          <w:p w14:paraId="0736771F" w14:textId="02D80D14" w:rsidR="005400F7" w:rsidRPr="00EE1122" w:rsidRDefault="005400F7" w:rsidP="00732434">
            <w:pPr>
              <w:pStyle w:val="Paragraphedeliste"/>
              <w:numPr>
                <w:ilvl w:val="0"/>
                <w:numId w:val="9"/>
              </w:numPr>
              <w:spacing w:after="0"/>
              <w:jc w:val="both"/>
              <w:rPr>
                <w:rFonts w:ascii="Times New Roman" w:hAnsi="Times New Roman" w:cs="Times New Roman"/>
                <w:lang w:eastAsia="fr-FR"/>
              </w:rPr>
            </w:pPr>
            <w:r w:rsidRPr="00EE1122">
              <w:rPr>
                <w:rFonts w:ascii="Times New Roman" w:hAnsi="Times New Roman" w:cs="Times New Roman"/>
                <w:lang w:eastAsia="fr-FR"/>
              </w:rPr>
              <w:t xml:space="preserve">Etat psychotique encore non contrôlé par un traitement </w:t>
            </w:r>
          </w:p>
          <w:p w14:paraId="28FE670A" w14:textId="0D01FA46" w:rsidR="00ED0303" w:rsidRPr="00EE1122" w:rsidRDefault="00ED0303" w:rsidP="00732434">
            <w:pPr>
              <w:pStyle w:val="Paragraphedeliste"/>
              <w:numPr>
                <w:ilvl w:val="0"/>
                <w:numId w:val="9"/>
              </w:numPr>
              <w:spacing w:after="0"/>
              <w:jc w:val="both"/>
              <w:rPr>
                <w:rFonts w:ascii="Times New Roman" w:hAnsi="Times New Roman" w:cs="Times New Roman"/>
                <w:lang w:eastAsia="fr-FR"/>
              </w:rPr>
            </w:pPr>
            <w:r w:rsidRPr="00EE1122">
              <w:rPr>
                <w:rFonts w:ascii="Times New Roman" w:hAnsi="Times New Roman" w:cs="Times New Roman"/>
                <w:lang w:eastAsia="fr-FR"/>
              </w:rPr>
              <w:t xml:space="preserve">Femme enceinte </w:t>
            </w:r>
            <w:r w:rsidR="005400F7" w:rsidRPr="00EE1122">
              <w:rPr>
                <w:rFonts w:ascii="Times New Roman" w:hAnsi="Times New Roman" w:cs="Times New Roman"/>
                <w:lang w:eastAsia="fr-FR"/>
              </w:rPr>
              <w:t xml:space="preserve">ou allaitant </w:t>
            </w:r>
          </w:p>
          <w:p w14:paraId="14E6FAF3" w14:textId="77777777" w:rsidR="005400F7" w:rsidRPr="00EE1122" w:rsidRDefault="00EE21F0" w:rsidP="00732434">
            <w:pPr>
              <w:pStyle w:val="Paragraphedeliste"/>
              <w:numPr>
                <w:ilvl w:val="0"/>
                <w:numId w:val="9"/>
              </w:numPr>
              <w:spacing w:after="0"/>
              <w:jc w:val="both"/>
              <w:rPr>
                <w:rFonts w:ascii="Times New Roman" w:hAnsi="Times New Roman" w:cs="Times New Roman"/>
                <w:lang w:eastAsia="fr-FR"/>
              </w:rPr>
            </w:pPr>
            <w:r w:rsidRPr="00EE1122">
              <w:rPr>
                <w:rFonts w:ascii="Times New Roman" w:hAnsi="Times New Roman" w:cs="Times New Roman"/>
                <w:lang w:eastAsia="fr-FR"/>
              </w:rPr>
              <w:t>Patient</w:t>
            </w:r>
            <w:r w:rsidR="00ED0303" w:rsidRPr="00EE1122">
              <w:rPr>
                <w:rFonts w:ascii="Times New Roman" w:hAnsi="Times New Roman" w:cs="Times New Roman"/>
                <w:lang w:eastAsia="fr-FR"/>
              </w:rPr>
              <w:t xml:space="preserve"> sous tutelle/ curatelle </w:t>
            </w:r>
          </w:p>
          <w:p w14:paraId="2C314BA8" w14:textId="7C35F452" w:rsidR="007B64F4" w:rsidRPr="00EE1122" w:rsidRDefault="007B64F4" w:rsidP="00732434">
            <w:pPr>
              <w:pStyle w:val="Paragraphedeliste"/>
              <w:numPr>
                <w:ilvl w:val="0"/>
                <w:numId w:val="9"/>
              </w:numPr>
              <w:spacing w:after="0"/>
              <w:jc w:val="both"/>
              <w:rPr>
                <w:rFonts w:ascii="Times New Roman" w:hAnsi="Times New Roman" w:cs="Times New Roman"/>
                <w:lang w:eastAsia="fr-FR"/>
              </w:rPr>
            </w:pPr>
            <w:r w:rsidRPr="00EE1122">
              <w:rPr>
                <w:rFonts w:ascii="Times New Roman" w:hAnsi="Times New Roman" w:cs="Times New Roman"/>
                <w:lang w:eastAsia="fr-FR"/>
              </w:rPr>
              <w:t xml:space="preserve">Patient présentant une contre-indication à la prise de corticoïdes (allergie …) </w:t>
            </w:r>
          </w:p>
        </w:tc>
      </w:tr>
      <w:tr w:rsidR="004F174E" w:rsidRPr="00EE1122" w14:paraId="5C8EF84A" w14:textId="77777777" w:rsidTr="007B61AD">
        <w:trPr>
          <w:cantSplit/>
        </w:trPr>
        <w:tc>
          <w:tcPr>
            <w:tcW w:w="2047" w:type="dxa"/>
            <w:tcBorders>
              <w:top w:val="single" w:sz="4" w:space="0" w:color="808080"/>
              <w:left w:val="single" w:sz="4" w:space="0" w:color="808080"/>
              <w:bottom w:val="single" w:sz="4" w:space="0" w:color="808080"/>
              <w:right w:val="single" w:sz="4" w:space="0" w:color="808080"/>
            </w:tcBorders>
            <w:tcMar>
              <w:left w:w="108" w:type="dxa"/>
            </w:tcMar>
          </w:tcPr>
          <w:p w14:paraId="24100612" w14:textId="4F84A2F3" w:rsidR="004F174E" w:rsidRPr="00EE1122" w:rsidRDefault="004F174E" w:rsidP="005400F7">
            <w:pPr>
              <w:tabs>
                <w:tab w:val="left" w:pos="5387"/>
              </w:tabs>
              <w:spacing w:after="0"/>
              <w:rPr>
                <w:rFonts w:ascii="Times New Roman" w:hAnsi="Times New Roman" w:cs="Times New Roman"/>
                <w:b/>
                <w:bCs/>
              </w:rPr>
            </w:pPr>
            <w:r w:rsidRPr="00EE1122">
              <w:rPr>
                <w:rFonts w:ascii="Times New Roman" w:hAnsi="Times New Roman" w:cs="Times New Roman"/>
                <w:b/>
                <w:bCs/>
              </w:rPr>
              <w:t>Calendrier de la recherche</w:t>
            </w:r>
          </w:p>
        </w:tc>
        <w:tc>
          <w:tcPr>
            <w:tcW w:w="7581" w:type="dxa"/>
            <w:tcBorders>
              <w:top w:val="single" w:sz="4" w:space="0" w:color="808080"/>
              <w:left w:val="single" w:sz="4" w:space="0" w:color="808080"/>
              <w:bottom w:val="single" w:sz="4" w:space="0" w:color="808080"/>
              <w:right w:val="single" w:sz="4" w:space="0" w:color="808080"/>
            </w:tcBorders>
            <w:tcMar>
              <w:left w:w="108" w:type="dxa"/>
            </w:tcMar>
          </w:tcPr>
          <w:p w14:paraId="79F7E8BC" w14:textId="41251720" w:rsidR="004F174E" w:rsidRPr="00EE1122" w:rsidRDefault="004F174E" w:rsidP="005400F7">
            <w:pPr>
              <w:tabs>
                <w:tab w:val="left" w:pos="5387"/>
              </w:tabs>
              <w:spacing w:after="0"/>
              <w:jc w:val="both"/>
              <w:rPr>
                <w:rFonts w:ascii="Times New Roman" w:hAnsi="Times New Roman" w:cs="Times New Roman"/>
              </w:rPr>
            </w:pPr>
            <w:r w:rsidRPr="00EE1122">
              <w:rPr>
                <w:rFonts w:ascii="Times New Roman" w:hAnsi="Times New Roman" w:cs="Times New Roman"/>
              </w:rPr>
              <w:t xml:space="preserve">Durée des inclusions : </w:t>
            </w:r>
            <w:r w:rsidR="007B64F4" w:rsidRPr="00EE1122">
              <w:rPr>
                <w:rFonts w:ascii="Times New Roman" w:hAnsi="Times New Roman" w:cs="Times New Roman"/>
              </w:rPr>
              <w:t>6</w:t>
            </w:r>
            <w:r w:rsidR="00ED0303" w:rsidRPr="00EE1122">
              <w:rPr>
                <w:rFonts w:ascii="Times New Roman" w:hAnsi="Times New Roman" w:cs="Times New Roman"/>
              </w:rPr>
              <w:t xml:space="preserve"> mois</w:t>
            </w:r>
          </w:p>
          <w:p w14:paraId="36A86178" w14:textId="14F21118" w:rsidR="004F174E" w:rsidRPr="00EE1122" w:rsidRDefault="004F174E" w:rsidP="005400F7">
            <w:pPr>
              <w:tabs>
                <w:tab w:val="left" w:pos="5387"/>
              </w:tabs>
              <w:spacing w:after="0"/>
              <w:jc w:val="both"/>
              <w:rPr>
                <w:rFonts w:ascii="Times New Roman" w:hAnsi="Times New Roman" w:cs="Times New Roman"/>
              </w:rPr>
            </w:pPr>
            <w:r w:rsidRPr="00EE1122">
              <w:rPr>
                <w:rFonts w:ascii="Times New Roman" w:hAnsi="Times New Roman" w:cs="Times New Roman"/>
              </w:rPr>
              <w:t xml:space="preserve">Durée de suivi/patient : </w:t>
            </w:r>
            <w:r w:rsidR="00ED0303" w:rsidRPr="00EE1122">
              <w:rPr>
                <w:rFonts w:ascii="Times New Roman" w:hAnsi="Times New Roman" w:cs="Times New Roman"/>
              </w:rPr>
              <w:t>28 jours</w:t>
            </w:r>
          </w:p>
          <w:p w14:paraId="15C5B3CA" w14:textId="5518462A" w:rsidR="004F174E" w:rsidRPr="00EE1122" w:rsidRDefault="004F174E" w:rsidP="001F4A37">
            <w:pPr>
              <w:spacing w:after="120"/>
              <w:rPr>
                <w:rFonts w:ascii="Times New Roman" w:hAnsi="Times New Roman" w:cs="Times New Roman"/>
                <w:b/>
                <w:bCs/>
              </w:rPr>
            </w:pPr>
            <w:r w:rsidRPr="00EE1122">
              <w:rPr>
                <w:rFonts w:ascii="Times New Roman" w:hAnsi="Times New Roman" w:cs="Times New Roman"/>
              </w:rPr>
              <w:t>Durée de l’étude :</w:t>
            </w:r>
            <w:r w:rsidR="00ED0303" w:rsidRPr="00EE1122">
              <w:rPr>
                <w:rFonts w:ascii="Times New Roman" w:hAnsi="Times New Roman" w:cs="Times New Roman"/>
              </w:rPr>
              <w:t xml:space="preserve"> </w:t>
            </w:r>
            <w:r w:rsidR="001F4A37" w:rsidRPr="00EE1122">
              <w:rPr>
                <w:rFonts w:ascii="Times New Roman" w:hAnsi="Times New Roman" w:cs="Times New Roman"/>
              </w:rPr>
              <w:t xml:space="preserve">7 mois </w:t>
            </w:r>
          </w:p>
        </w:tc>
      </w:tr>
      <w:tr w:rsidR="004F174E" w:rsidRPr="00EE1122" w14:paraId="4214766B" w14:textId="77777777" w:rsidTr="007B61AD">
        <w:trPr>
          <w:cantSplit/>
        </w:trPr>
        <w:tc>
          <w:tcPr>
            <w:tcW w:w="2047" w:type="dxa"/>
            <w:tcBorders>
              <w:top w:val="single" w:sz="4" w:space="0" w:color="808080"/>
              <w:left w:val="single" w:sz="4" w:space="0" w:color="808080"/>
              <w:bottom w:val="single" w:sz="4" w:space="0" w:color="808080"/>
              <w:right w:val="single" w:sz="4" w:space="0" w:color="808080"/>
            </w:tcBorders>
            <w:tcMar>
              <w:left w:w="108" w:type="dxa"/>
            </w:tcMar>
          </w:tcPr>
          <w:p w14:paraId="73D819A7" w14:textId="77777777" w:rsidR="004F174E" w:rsidRPr="00EE1122" w:rsidRDefault="004F174E" w:rsidP="005400F7">
            <w:pPr>
              <w:tabs>
                <w:tab w:val="left" w:pos="5387"/>
              </w:tabs>
              <w:spacing w:after="0"/>
              <w:rPr>
                <w:rFonts w:ascii="Times New Roman" w:hAnsi="Times New Roman" w:cs="Times New Roman"/>
                <w:b/>
                <w:bCs/>
              </w:rPr>
            </w:pPr>
            <w:r w:rsidRPr="00EE1122">
              <w:rPr>
                <w:rFonts w:ascii="Times New Roman" w:hAnsi="Times New Roman" w:cs="Times New Roman"/>
                <w:b/>
                <w:bCs/>
              </w:rPr>
              <w:t>Nombre de centres</w:t>
            </w:r>
          </w:p>
        </w:tc>
        <w:tc>
          <w:tcPr>
            <w:tcW w:w="7581" w:type="dxa"/>
            <w:tcBorders>
              <w:top w:val="single" w:sz="4" w:space="0" w:color="808080"/>
              <w:left w:val="single" w:sz="4" w:space="0" w:color="808080"/>
              <w:bottom w:val="single" w:sz="4" w:space="0" w:color="808080"/>
              <w:right w:val="single" w:sz="4" w:space="0" w:color="808080"/>
            </w:tcBorders>
            <w:tcMar>
              <w:left w:w="108" w:type="dxa"/>
            </w:tcMar>
          </w:tcPr>
          <w:p w14:paraId="445D15A7" w14:textId="599DA048" w:rsidR="004F174E" w:rsidRPr="00EE1122" w:rsidRDefault="00230B7C" w:rsidP="005400F7">
            <w:pPr>
              <w:spacing w:after="120"/>
              <w:rPr>
                <w:rFonts w:ascii="Times New Roman" w:hAnsi="Times New Roman" w:cs="Times New Roman"/>
                <w:b/>
                <w:bCs/>
              </w:rPr>
            </w:pPr>
            <w:r>
              <w:rPr>
                <w:rFonts w:ascii="Times New Roman" w:hAnsi="Times New Roman" w:cs="Times New Roman"/>
              </w:rPr>
              <w:t>6</w:t>
            </w:r>
          </w:p>
        </w:tc>
      </w:tr>
      <w:tr w:rsidR="004F174E" w:rsidRPr="00EE1122" w14:paraId="13C8F522" w14:textId="77777777" w:rsidTr="004F174E">
        <w:trPr>
          <w:cantSplit/>
        </w:trPr>
        <w:tc>
          <w:tcPr>
            <w:tcW w:w="2047" w:type="dxa"/>
            <w:tcBorders>
              <w:top w:val="single" w:sz="4" w:space="0" w:color="808080"/>
              <w:left w:val="single" w:sz="4" w:space="0" w:color="808080"/>
              <w:bottom w:val="single" w:sz="4" w:space="0" w:color="808080"/>
              <w:right w:val="single" w:sz="4" w:space="0" w:color="808080"/>
            </w:tcBorders>
            <w:tcMar>
              <w:left w:w="108" w:type="dxa"/>
            </w:tcMar>
          </w:tcPr>
          <w:p w14:paraId="260FBD0A" w14:textId="77777777" w:rsidR="004F174E" w:rsidRPr="00EE1122" w:rsidRDefault="004F174E" w:rsidP="005400F7">
            <w:pPr>
              <w:tabs>
                <w:tab w:val="left" w:pos="5387"/>
              </w:tabs>
              <w:spacing w:after="0"/>
              <w:rPr>
                <w:rFonts w:ascii="Times New Roman" w:hAnsi="Times New Roman" w:cs="Times New Roman"/>
                <w:b/>
                <w:bCs/>
              </w:rPr>
            </w:pPr>
            <w:r w:rsidRPr="00EE1122">
              <w:rPr>
                <w:rFonts w:ascii="Times New Roman" w:hAnsi="Times New Roman" w:cs="Times New Roman"/>
                <w:b/>
                <w:bCs/>
              </w:rPr>
              <w:t>Nombre de sujets prévus</w:t>
            </w:r>
          </w:p>
        </w:tc>
        <w:tc>
          <w:tcPr>
            <w:tcW w:w="7581" w:type="dxa"/>
            <w:tcBorders>
              <w:top w:val="single" w:sz="4" w:space="0" w:color="808080"/>
              <w:left w:val="single" w:sz="4" w:space="0" w:color="808080"/>
              <w:bottom w:val="single" w:sz="4" w:space="0" w:color="808080"/>
              <w:right w:val="single" w:sz="4" w:space="0" w:color="808080"/>
            </w:tcBorders>
            <w:tcMar>
              <w:left w:w="108" w:type="dxa"/>
            </w:tcMar>
            <w:vAlign w:val="center"/>
          </w:tcPr>
          <w:p w14:paraId="44D3FE20" w14:textId="68335542" w:rsidR="004F174E" w:rsidRPr="00EE1122" w:rsidRDefault="00747002" w:rsidP="00747002">
            <w:pPr>
              <w:spacing w:after="120"/>
              <w:rPr>
                <w:rFonts w:ascii="Times New Roman" w:hAnsi="Times New Roman" w:cs="Times New Roman"/>
                <w:b/>
                <w:bCs/>
              </w:rPr>
            </w:pPr>
            <w:r w:rsidRPr="00EE1122">
              <w:rPr>
                <w:rFonts w:ascii="Times New Roman" w:hAnsi="Times New Roman" w:cs="Times New Roman"/>
              </w:rPr>
              <w:t>220</w:t>
            </w:r>
            <w:r w:rsidR="004F174E" w:rsidRPr="00EE1122">
              <w:rPr>
                <w:rFonts w:ascii="Times New Roman" w:hAnsi="Times New Roman" w:cs="Times New Roman"/>
              </w:rPr>
              <w:t xml:space="preserve"> patients soit </w:t>
            </w:r>
            <w:r w:rsidRPr="00EE1122">
              <w:rPr>
                <w:rFonts w:ascii="Times New Roman" w:hAnsi="Times New Roman" w:cs="Times New Roman"/>
              </w:rPr>
              <w:t>110</w:t>
            </w:r>
            <w:r w:rsidR="004F174E" w:rsidRPr="00EE1122">
              <w:rPr>
                <w:rFonts w:ascii="Times New Roman" w:hAnsi="Times New Roman" w:cs="Times New Roman"/>
              </w:rPr>
              <w:t xml:space="preserve"> par bras </w:t>
            </w:r>
          </w:p>
        </w:tc>
      </w:tr>
      <w:tr w:rsidR="004F174E" w:rsidRPr="00EE1122" w14:paraId="01983716" w14:textId="77777777" w:rsidTr="007B61AD">
        <w:trPr>
          <w:cantSplit/>
        </w:trPr>
        <w:tc>
          <w:tcPr>
            <w:tcW w:w="2047" w:type="dxa"/>
            <w:tcBorders>
              <w:top w:val="single" w:sz="4" w:space="0" w:color="808080"/>
              <w:left w:val="single" w:sz="4" w:space="0" w:color="808080"/>
              <w:bottom w:val="single" w:sz="4" w:space="0" w:color="808080"/>
              <w:right w:val="single" w:sz="4" w:space="0" w:color="808080"/>
            </w:tcBorders>
            <w:tcMar>
              <w:left w:w="108" w:type="dxa"/>
            </w:tcMar>
          </w:tcPr>
          <w:p w14:paraId="1F70D539" w14:textId="77777777" w:rsidR="004F174E" w:rsidRPr="00EE1122" w:rsidRDefault="004F174E" w:rsidP="005400F7">
            <w:pPr>
              <w:tabs>
                <w:tab w:val="left" w:pos="5387"/>
              </w:tabs>
              <w:spacing w:after="0"/>
              <w:rPr>
                <w:rFonts w:ascii="Times New Roman" w:hAnsi="Times New Roman" w:cs="Times New Roman"/>
                <w:b/>
                <w:bCs/>
              </w:rPr>
            </w:pPr>
            <w:r w:rsidRPr="00EE1122">
              <w:rPr>
                <w:rFonts w:ascii="Times New Roman" w:hAnsi="Times New Roman" w:cs="Times New Roman"/>
                <w:b/>
                <w:bCs/>
              </w:rPr>
              <w:t>Procédures/Actes pour la Recherche</w:t>
            </w:r>
          </w:p>
        </w:tc>
        <w:tc>
          <w:tcPr>
            <w:tcW w:w="7581" w:type="dxa"/>
            <w:tcBorders>
              <w:top w:val="single" w:sz="4" w:space="0" w:color="808080"/>
              <w:left w:val="single" w:sz="4" w:space="0" w:color="808080"/>
              <w:bottom w:val="single" w:sz="4" w:space="0" w:color="808080"/>
              <w:right w:val="single" w:sz="4" w:space="0" w:color="808080"/>
            </w:tcBorders>
            <w:tcMar>
              <w:left w:w="108" w:type="dxa"/>
            </w:tcMar>
          </w:tcPr>
          <w:p w14:paraId="3CA72B6D" w14:textId="3E7C26A7" w:rsidR="004F174E" w:rsidRPr="00EE1122" w:rsidRDefault="005400F7" w:rsidP="005400F7">
            <w:pPr>
              <w:spacing w:after="120"/>
              <w:rPr>
                <w:rFonts w:ascii="Times New Roman" w:hAnsi="Times New Roman" w:cs="Times New Roman"/>
              </w:rPr>
            </w:pPr>
            <w:r w:rsidRPr="00EE1122">
              <w:rPr>
                <w:rFonts w:ascii="Times New Roman" w:hAnsi="Times New Roman" w:cs="Times New Roman"/>
              </w:rPr>
              <w:t>J1</w:t>
            </w:r>
            <w:r w:rsidR="00342E4F" w:rsidRPr="00EE1122">
              <w:rPr>
                <w:rFonts w:ascii="Times New Roman" w:hAnsi="Times New Roman" w:cs="Times New Roman"/>
              </w:rPr>
              <w:t xml:space="preserve"> – Visite d’inclusion</w:t>
            </w:r>
            <w:r w:rsidR="00EE21F0" w:rsidRPr="00EE1122">
              <w:rPr>
                <w:rFonts w:ascii="Times New Roman" w:hAnsi="Times New Roman" w:cs="Times New Roman"/>
              </w:rPr>
              <w:t> :</w:t>
            </w:r>
            <w:r w:rsidR="00342E4F" w:rsidRPr="00EE1122">
              <w:rPr>
                <w:rFonts w:ascii="Times New Roman" w:hAnsi="Times New Roman" w:cs="Times New Roman"/>
              </w:rPr>
              <w:t xml:space="preserve"> Inclusion, information, obtention du consentement e</w:t>
            </w:r>
            <w:r w:rsidR="00EE21F0" w:rsidRPr="00EE1122">
              <w:rPr>
                <w:rFonts w:ascii="Times New Roman" w:hAnsi="Times New Roman" w:cs="Times New Roman"/>
              </w:rPr>
              <w:t xml:space="preserve">t Randomisation </w:t>
            </w:r>
            <w:r w:rsidR="00044380" w:rsidRPr="00EE1122">
              <w:rPr>
                <w:rFonts w:ascii="Times New Roman" w:hAnsi="Times New Roman" w:cs="Times New Roman"/>
              </w:rPr>
              <w:t xml:space="preserve">(Deux </w:t>
            </w:r>
            <w:r w:rsidR="00C14795" w:rsidRPr="00EE1122">
              <w:rPr>
                <w:rFonts w:ascii="Times New Roman" w:hAnsi="Times New Roman" w:cs="Times New Roman"/>
              </w:rPr>
              <w:t>groupes :</w:t>
            </w:r>
            <w:r w:rsidR="00137F0A" w:rsidRPr="00EE1122">
              <w:rPr>
                <w:rFonts w:ascii="Times New Roman" w:hAnsi="Times New Roman" w:cs="Times New Roman"/>
              </w:rPr>
              <w:t xml:space="preserve"> Groupe Dexamé</w:t>
            </w:r>
            <w:r w:rsidRPr="00EE1122">
              <w:rPr>
                <w:rFonts w:ascii="Times New Roman" w:hAnsi="Times New Roman" w:cs="Times New Roman"/>
              </w:rPr>
              <w:t xml:space="preserve">thasone et Groupe Prednisolone), remplissage d’un questionnaire de qualité de vie (EQ5D) </w:t>
            </w:r>
          </w:p>
          <w:p w14:paraId="211B5900" w14:textId="31707215" w:rsidR="00EE21F0" w:rsidRPr="00EE1122" w:rsidRDefault="005400F7" w:rsidP="005400F7">
            <w:pPr>
              <w:spacing w:after="120"/>
              <w:rPr>
                <w:rFonts w:ascii="Times New Roman" w:hAnsi="Times New Roman" w:cs="Times New Roman"/>
              </w:rPr>
            </w:pPr>
            <w:r w:rsidRPr="00EE1122">
              <w:rPr>
                <w:rFonts w:ascii="Times New Roman" w:hAnsi="Times New Roman" w:cs="Times New Roman"/>
              </w:rPr>
              <w:t>J1</w:t>
            </w:r>
            <w:r w:rsidR="00EE21F0" w:rsidRPr="00EE1122">
              <w:rPr>
                <w:rFonts w:ascii="Times New Roman" w:hAnsi="Times New Roman" w:cs="Times New Roman"/>
              </w:rPr>
              <w:t xml:space="preserve"> à J10 : Prise du traitement (Dexaméthasone </w:t>
            </w:r>
            <w:r w:rsidR="00342E4F" w:rsidRPr="00EE1122">
              <w:rPr>
                <w:rFonts w:ascii="Times New Roman" w:hAnsi="Times New Roman" w:cs="Times New Roman"/>
              </w:rPr>
              <w:t>(</w:t>
            </w:r>
            <w:r w:rsidR="00EE21F0" w:rsidRPr="00EE1122">
              <w:rPr>
                <w:rFonts w:ascii="Times New Roman" w:hAnsi="Times New Roman" w:cs="Times New Roman"/>
              </w:rPr>
              <w:t>6 mg/j</w:t>
            </w:r>
            <w:r w:rsidR="00342E4F" w:rsidRPr="00EE1122">
              <w:rPr>
                <w:rFonts w:ascii="Times New Roman" w:hAnsi="Times New Roman" w:cs="Times New Roman"/>
              </w:rPr>
              <w:t>)</w:t>
            </w:r>
            <w:r w:rsidR="00EE21F0" w:rsidRPr="00EE1122">
              <w:rPr>
                <w:rFonts w:ascii="Times New Roman" w:hAnsi="Times New Roman" w:cs="Times New Roman"/>
              </w:rPr>
              <w:t xml:space="preserve"> ou </w:t>
            </w:r>
            <w:r w:rsidR="00342E4F" w:rsidRPr="00EE1122">
              <w:rPr>
                <w:rFonts w:ascii="Times New Roman" w:hAnsi="Times New Roman" w:cs="Times New Roman"/>
              </w:rPr>
              <w:t>P</w:t>
            </w:r>
            <w:r w:rsidR="00EE21F0" w:rsidRPr="00EE1122">
              <w:rPr>
                <w:rFonts w:ascii="Times New Roman" w:hAnsi="Times New Roman" w:cs="Times New Roman"/>
              </w:rPr>
              <w:t>rednisolone</w:t>
            </w:r>
            <w:r w:rsidR="00342E4F" w:rsidRPr="00EE1122">
              <w:rPr>
                <w:rFonts w:ascii="Times New Roman" w:hAnsi="Times New Roman" w:cs="Times New Roman"/>
              </w:rPr>
              <w:t xml:space="preserve"> (60mg/j soit 40</w:t>
            </w:r>
            <w:r w:rsidR="00044380" w:rsidRPr="00EE1122">
              <w:rPr>
                <w:rFonts w:ascii="Times New Roman" w:hAnsi="Times New Roman" w:cs="Times New Roman"/>
              </w:rPr>
              <w:t xml:space="preserve"> </w:t>
            </w:r>
            <w:r w:rsidR="00342E4F" w:rsidRPr="00EE1122">
              <w:rPr>
                <w:rFonts w:ascii="Times New Roman" w:hAnsi="Times New Roman" w:cs="Times New Roman"/>
              </w:rPr>
              <w:t>mg le matin et 20mg le soir)</w:t>
            </w:r>
            <w:r w:rsidR="004F4AB8" w:rsidRPr="00EE1122">
              <w:rPr>
                <w:rFonts w:ascii="Times New Roman" w:hAnsi="Times New Roman" w:cs="Times New Roman"/>
              </w:rPr>
              <w:t>)</w:t>
            </w:r>
            <w:r w:rsidR="00342E4F" w:rsidRPr="00EE1122">
              <w:rPr>
                <w:rFonts w:ascii="Times New Roman" w:hAnsi="Times New Roman" w:cs="Times New Roman"/>
              </w:rPr>
              <w:t xml:space="preserve"> </w:t>
            </w:r>
          </w:p>
          <w:p w14:paraId="122242DC" w14:textId="44437BAD" w:rsidR="007B64F4" w:rsidRPr="00EE1122" w:rsidRDefault="005400F7" w:rsidP="005400F7">
            <w:pPr>
              <w:spacing w:after="120"/>
              <w:rPr>
                <w:rFonts w:ascii="Times New Roman" w:hAnsi="Times New Roman" w:cs="Times New Roman"/>
              </w:rPr>
            </w:pPr>
            <w:r w:rsidRPr="00EE1122">
              <w:rPr>
                <w:rFonts w:ascii="Times New Roman" w:hAnsi="Times New Roman" w:cs="Times New Roman"/>
              </w:rPr>
              <w:t>J12 :</w:t>
            </w:r>
            <w:r w:rsidR="007B64F4" w:rsidRPr="00EE1122">
              <w:rPr>
                <w:rFonts w:ascii="Times New Roman" w:hAnsi="Times New Roman" w:cs="Times New Roman"/>
              </w:rPr>
              <w:t xml:space="preserve"> </w:t>
            </w:r>
            <w:r w:rsidR="001F4A37" w:rsidRPr="00EE1122">
              <w:rPr>
                <w:rFonts w:ascii="Times New Roman" w:hAnsi="Times New Roman" w:cs="Times New Roman"/>
              </w:rPr>
              <w:t>Visite 1 –</w:t>
            </w:r>
            <w:r w:rsidRPr="00EE1122">
              <w:rPr>
                <w:rFonts w:ascii="Times New Roman" w:hAnsi="Times New Roman" w:cs="Times New Roman"/>
              </w:rPr>
              <w:t xml:space="preserve"> Examen clinique, Examen de biologie médicale, constantes et paramètres respiratoires, remplissage d’un questionnaire de satisfaction </w:t>
            </w:r>
          </w:p>
          <w:p w14:paraId="46B0A434" w14:textId="1CA3DB48" w:rsidR="00342E4F" w:rsidRPr="00EE1122" w:rsidRDefault="00342E4F" w:rsidP="005400F7">
            <w:pPr>
              <w:spacing w:after="120"/>
              <w:rPr>
                <w:rFonts w:ascii="Times New Roman" w:hAnsi="Times New Roman" w:cs="Times New Roman"/>
                <w:b/>
                <w:bCs/>
              </w:rPr>
            </w:pPr>
            <w:r w:rsidRPr="00EE1122">
              <w:rPr>
                <w:rFonts w:ascii="Times New Roman" w:hAnsi="Times New Roman" w:cs="Times New Roman"/>
              </w:rPr>
              <w:t>J28 </w:t>
            </w:r>
            <w:r w:rsidR="00137F0A" w:rsidRPr="00EE1122">
              <w:rPr>
                <w:rFonts w:ascii="Times New Roman" w:hAnsi="Times New Roman" w:cs="Times New Roman"/>
              </w:rPr>
              <w:t>: Visite</w:t>
            </w:r>
            <w:r w:rsidRPr="00EE1122">
              <w:rPr>
                <w:rFonts w:ascii="Times New Roman" w:hAnsi="Times New Roman" w:cs="Times New Roman"/>
              </w:rPr>
              <w:t xml:space="preserve"> de fin d’étude </w:t>
            </w:r>
            <w:r w:rsidR="00137F0A" w:rsidRPr="00EE1122">
              <w:rPr>
                <w:rFonts w:ascii="Times New Roman" w:hAnsi="Times New Roman" w:cs="Times New Roman"/>
              </w:rPr>
              <w:t>–</w:t>
            </w:r>
            <w:r w:rsidR="005400F7" w:rsidRPr="00EE1122">
              <w:rPr>
                <w:rFonts w:ascii="Times New Roman" w:hAnsi="Times New Roman" w:cs="Times New Roman"/>
              </w:rPr>
              <w:t xml:space="preserve"> Examen clinique, Examen de biologie médicale, </w:t>
            </w:r>
            <w:r w:rsidR="00137F0A" w:rsidRPr="00EE1122">
              <w:rPr>
                <w:rFonts w:ascii="Times New Roman" w:hAnsi="Times New Roman" w:cs="Times New Roman"/>
              </w:rPr>
              <w:t>constan</w:t>
            </w:r>
            <w:r w:rsidR="005400F7" w:rsidRPr="00EE1122">
              <w:rPr>
                <w:rFonts w:ascii="Times New Roman" w:hAnsi="Times New Roman" w:cs="Times New Roman"/>
              </w:rPr>
              <w:t>tes et paramètres respiratoires, remplissage d’un questionnaire de qualité de vie (EQ5D)</w:t>
            </w:r>
          </w:p>
        </w:tc>
      </w:tr>
    </w:tbl>
    <w:p w14:paraId="6C5C84AB" w14:textId="77777777" w:rsidR="005400F7" w:rsidRPr="00EE1122" w:rsidRDefault="005400F7">
      <w:pPr>
        <w:spacing w:after="0" w:line="240" w:lineRule="auto"/>
        <w:rPr>
          <w:rFonts w:ascii="Times New Roman" w:hAnsi="Times New Roman" w:cs="Times New Roman"/>
        </w:rPr>
      </w:pPr>
      <w:r w:rsidRPr="00EE1122">
        <w:rPr>
          <w:rFonts w:ascii="Times New Roman" w:hAnsi="Times New Roman" w:cs="Times New Roman"/>
        </w:rPr>
        <w:br w:type="page"/>
      </w:r>
    </w:p>
    <w:p w14:paraId="29E8AB69" w14:textId="77777777" w:rsidR="00EA3E1B" w:rsidRPr="00EE1122" w:rsidRDefault="00EA3E1B" w:rsidP="00140776">
      <w:pPr>
        <w:pStyle w:val="En-ttedetabledesmatires"/>
        <w:spacing w:line="360" w:lineRule="auto"/>
        <w:outlineLvl w:val="9"/>
        <w:rPr>
          <w:rFonts w:ascii="Times New Roman" w:hAnsi="Times New Roman" w:cs="Times New Roman"/>
          <w:color w:val="auto"/>
        </w:rPr>
      </w:pPr>
      <w:r w:rsidRPr="00EE1122">
        <w:rPr>
          <w:rFonts w:ascii="Times New Roman" w:hAnsi="Times New Roman" w:cs="Times New Roman"/>
          <w:color w:val="auto"/>
        </w:rPr>
        <w:lastRenderedPageBreak/>
        <w:t>Table des matières</w:t>
      </w:r>
    </w:p>
    <w:p w14:paraId="2254219B" w14:textId="09C799E7" w:rsidR="0058437F" w:rsidRDefault="00EA3E1B">
      <w:pPr>
        <w:pStyle w:val="TM1"/>
        <w:tabs>
          <w:tab w:val="left" w:pos="440"/>
          <w:tab w:val="right" w:leader="dot" w:pos="9628"/>
        </w:tabs>
        <w:rPr>
          <w:rFonts w:asciiTheme="minorHAnsi" w:eastAsiaTheme="minorEastAsia" w:hAnsiTheme="minorHAnsi" w:cstheme="minorBidi"/>
          <w:b w:val="0"/>
          <w:bCs w:val="0"/>
          <w:caps w:val="0"/>
          <w:noProof/>
          <w:sz w:val="22"/>
          <w:szCs w:val="22"/>
          <w:lang w:eastAsia="fr-FR"/>
        </w:rPr>
      </w:pPr>
      <w:r w:rsidRPr="00EE1122">
        <w:rPr>
          <w:rFonts w:ascii="Times New Roman" w:hAnsi="Times New Roman" w:cs="Times New Roman"/>
        </w:rPr>
        <w:fldChar w:fldCharType="begin"/>
      </w:r>
      <w:r w:rsidRPr="00EE1122">
        <w:rPr>
          <w:rFonts w:ascii="Times New Roman" w:hAnsi="Times New Roman" w:cs="Times New Roman"/>
        </w:rPr>
        <w:instrText>TOC \z \o "1-3" \u \h</w:instrText>
      </w:r>
      <w:r w:rsidRPr="00EE1122">
        <w:rPr>
          <w:rFonts w:ascii="Times New Roman" w:hAnsi="Times New Roman" w:cs="Times New Roman"/>
        </w:rPr>
        <w:fldChar w:fldCharType="separate"/>
      </w:r>
      <w:hyperlink w:anchor="_Toc58511906" w:history="1">
        <w:r w:rsidR="0058437F" w:rsidRPr="000D7776">
          <w:rPr>
            <w:rStyle w:val="Lienhypertexte"/>
            <w:noProof/>
          </w:rPr>
          <w:t>1</w:t>
        </w:r>
        <w:r w:rsidR="0058437F">
          <w:rPr>
            <w:rFonts w:asciiTheme="minorHAnsi" w:eastAsiaTheme="minorEastAsia" w:hAnsiTheme="minorHAnsi" w:cstheme="minorBidi"/>
            <w:b w:val="0"/>
            <w:bCs w:val="0"/>
            <w:caps w:val="0"/>
            <w:noProof/>
            <w:sz w:val="22"/>
            <w:szCs w:val="22"/>
            <w:lang w:eastAsia="fr-FR"/>
          </w:rPr>
          <w:tab/>
        </w:r>
        <w:r w:rsidR="0058437F" w:rsidRPr="000D7776">
          <w:rPr>
            <w:rStyle w:val="Lienhypertexte"/>
            <w:noProof/>
          </w:rPr>
          <w:t>Justification de la recherche</w:t>
        </w:r>
        <w:r w:rsidR="0058437F">
          <w:rPr>
            <w:noProof/>
            <w:webHidden/>
          </w:rPr>
          <w:tab/>
        </w:r>
        <w:r w:rsidR="0058437F">
          <w:rPr>
            <w:noProof/>
            <w:webHidden/>
          </w:rPr>
          <w:fldChar w:fldCharType="begin"/>
        </w:r>
        <w:r w:rsidR="0058437F">
          <w:rPr>
            <w:noProof/>
            <w:webHidden/>
          </w:rPr>
          <w:instrText xml:space="preserve"> PAGEREF _Toc58511906 \h </w:instrText>
        </w:r>
        <w:r w:rsidR="0058437F">
          <w:rPr>
            <w:noProof/>
            <w:webHidden/>
          </w:rPr>
        </w:r>
        <w:r w:rsidR="0058437F">
          <w:rPr>
            <w:noProof/>
            <w:webHidden/>
          </w:rPr>
          <w:fldChar w:fldCharType="separate"/>
        </w:r>
        <w:r w:rsidR="006A6836">
          <w:rPr>
            <w:noProof/>
            <w:webHidden/>
          </w:rPr>
          <w:t>8</w:t>
        </w:r>
        <w:r w:rsidR="0058437F">
          <w:rPr>
            <w:noProof/>
            <w:webHidden/>
          </w:rPr>
          <w:fldChar w:fldCharType="end"/>
        </w:r>
      </w:hyperlink>
    </w:p>
    <w:p w14:paraId="1099F79A" w14:textId="01D47E0B" w:rsidR="0058437F" w:rsidRDefault="002322EE">
      <w:pPr>
        <w:pStyle w:val="TM2"/>
        <w:rPr>
          <w:rFonts w:asciiTheme="minorHAnsi" w:eastAsiaTheme="minorEastAsia" w:hAnsiTheme="minorHAnsi" w:cstheme="minorBidi"/>
          <w:smallCaps w:val="0"/>
          <w:noProof/>
          <w:sz w:val="22"/>
          <w:szCs w:val="22"/>
          <w:lang w:eastAsia="fr-FR"/>
        </w:rPr>
      </w:pPr>
      <w:hyperlink w:anchor="_Toc58511907" w:history="1">
        <w:r w:rsidR="0058437F" w:rsidRPr="000D7776">
          <w:rPr>
            <w:rStyle w:val="Lienhypertexte"/>
            <w:noProof/>
          </w:rPr>
          <w:t>1.1.</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Etat actuel des connaissances</w:t>
        </w:r>
        <w:r w:rsidR="0058437F">
          <w:rPr>
            <w:noProof/>
            <w:webHidden/>
          </w:rPr>
          <w:tab/>
        </w:r>
        <w:r w:rsidR="0058437F">
          <w:rPr>
            <w:noProof/>
            <w:webHidden/>
          </w:rPr>
          <w:fldChar w:fldCharType="begin"/>
        </w:r>
        <w:r w:rsidR="0058437F">
          <w:rPr>
            <w:noProof/>
            <w:webHidden/>
          </w:rPr>
          <w:instrText xml:space="preserve"> PAGEREF _Toc58511907 \h </w:instrText>
        </w:r>
        <w:r w:rsidR="0058437F">
          <w:rPr>
            <w:noProof/>
            <w:webHidden/>
          </w:rPr>
        </w:r>
        <w:r w:rsidR="0058437F">
          <w:rPr>
            <w:noProof/>
            <w:webHidden/>
          </w:rPr>
          <w:fldChar w:fldCharType="separate"/>
        </w:r>
        <w:r w:rsidR="006A6836">
          <w:rPr>
            <w:noProof/>
            <w:webHidden/>
          </w:rPr>
          <w:t>8</w:t>
        </w:r>
        <w:r w:rsidR="0058437F">
          <w:rPr>
            <w:noProof/>
            <w:webHidden/>
          </w:rPr>
          <w:fldChar w:fldCharType="end"/>
        </w:r>
      </w:hyperlink>
    </w:p>
    <w:p w14:paraId="7DBC7C93" w14:textId="62A1DF8E" w:rsidR="0058437F" w:rsidRDefault="002322EE">
      <w:pPr>
        <w:pStyle w:val="TM2"/>
        <w:rPr>
          <w:rFonts w:asciiTheme="minorHAnsi" w:eastAsiaTheme="minorEastAsia" w:hAnsiTheme="minorHAnsi" w:cstheme="minorBidi"/>
          <w:smallCaps w:val="0"/>
          <w:noProof/>
          <w:sz w:val="22"/>
          <w:szCs w:val="22"/>
          <w:lang w:eastAsia="fr-FR"/>
        </w:rPr>
      </w:pPr>
      <w:hyperlink w:anchor="_Toc58511908" w:history="1">
        <w:r w:rsidR="0058437F" w:rsidRPr="000D7776">
          <w:rPr>
            <w:rStyle w:val="Lienhypertexte"/>
            <w:noProof/>
          </w:rPr>
          <w:t>1.2.</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Originalité et caractère innovant</w:t>
        </w:r>
        <w:r w:rsidR="0058437F">
          <w:rPr>
            <w:noProof/>
            <w:webHidden/>
          </w:rPr>
          <w:tab/>
        </w:r>
        <w:r w:rsidR="0058437F">
          <w:rPr>
            <w:noProof/>
            <w:webHidden/>
          </w:rPr>
          <w:fldChar w:fldCharType="begin"/>
        </w:r>
        <w:r w:rsidR="0058437F">
          <w:rPr>
            <w:noProof/>
            <w:webHidden/>
          </w:rPr>
          <w:instrText xml:space="preserve"> PAGEREF _Toc58511908 \h </w:instrText>
        </w:r>
        <w:r w:rsidR="0058437F">
          <w:rPr>
            <w:noProof/>
            <w:webHidden/>
          </w:rPr>
        </w:r>
        <w:r w:rsidR="0058437F">
          <w:rPr>
            <w:noProof/>
            <w:webHidden/>
          </w:rPr>
          <w:fldChar w:fldCharType="separate"/>
        </w:r>
        <w:r w:rsidR="006A6836">
          <w:rPr>
            <w:noProof/>
            <w:webHidden/>
          </w:rPr>
          <w:t>8</w:t>
        </w:r>
        <w:r w:rsidR="0058437F">
          <w:rPr>
            <w:noProof/>
            <w:webHidden/>
          </w:rPr>
          <w:fldChar w:fldCharType="end"/>
        </w:r>
      </w:hyperlink>
    </w:p>
    <w:p w14:paraId="430404FE" w14:textId="5B243B45" w:rsidR="0058437F" w:rsidRDefault="002322EE">
      <w:pPr>
        <w:pStyle w:val="TM2"/>
        <w:rPr>
          <w:rFonts w:asciiTheme="minorHAnsi" w:eastAsiaTheme="minorEastAsia" w:hAnsiTheme="minorHAnsi" w:cstheme="minorBidi"/>
          <w:smallCaps w:val="0"/>
          <w:noProof/>
          <w:sz w:val="22"/>
          <w:szCs w:val="22"/>
          <w:lang w:eastAsia="fr-FR"/>
        </w:rPr>
      </w:pPr>
      <w:hyperlink w:anchor="_Toc58511909" w:history="1">
        <w:r w:rsidR="0058437F" w:rsidRPr="000D7776">
          <w:rPr>
            <w:rStyle w:val="Lienhypertexte"/>
            <w:noProof/>
          </w:rPr>
          <w:t>1.3.</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Justification de la recherche et hypothèse</w:t>
        </w:r>
        <w:r w:rsidR="0058437F">
          <w:rPr>
            <w:noProof/>
            <w:webHidden/>
          </w:rPr>
          <w:tab/>
        </w:r>
        <w:r w:rsidR="0058437F">
          <w:rPr>
            <w:noProof/>
            <w:webHidden/>
          </w:rPr>
          <w:fldChar w:fldCharType="begin"/>
        </w:r>
        <w:r w:rsidR="0058437F">
          <w:rPr>
            <w:noProof/>
            <w:webHidden/>
          </w:rPr>
          <w:instrText xml:space="preserve"> PAGEREF _Toc58511909 \h </w:instrText>
        </w:r>
        <w:r w:rsidR="0058437F">
          <w:rPr>
            <w:noProof/>
            <w:webHidden/>
          </w:rPr>
        </w:r>
        <w:r w:rsidR="0058437F">
          <w:rPr>
            <w:noProof/>
            <w:webHidden/>
          </w:rPr>
          <w:fldChar w:fldCharType="separate"/>
        </w:r>
        <w:r w:rsidR="006A6836">
          <w:rPr>
            <w:noProof/>
            <w:webHidden/>
          </w:rPr>
          <w:t>8</w:t>
        </w:r>
        <w:r w:rsidR="0058437F">
          <w:rPr>
            <w:noProof/>
            <w:webHidden/>
          </w:rPr>
          <w:fldChar w:fldCharType="end"/>
        </w:r>
      </w:hyperlink>
    </w:p>
    <w:p w14:paraId="0C406C34" w14:textId="37B1D979" w:rsidR="0058437F" w:rsidRDefault="002322EE">
      <w:pPr>
        <w:pStyle w:val="TM2"/>
        <w:rPr>
          <w:rFonts w:asciiTheme="minorHAnsi" w:eastAsiaTheme="minorEastAsia" w:hAnsiTheme="minorHAnsi" w:cstheme="minorBidi"/>
          <w:smallCaps w:val="0"/>
          <w:noProof/>
          <w:sz w:val="22"/>
          <w:szCs w:val="22"/>
          <w:lang w:eastAsia="fr-FR"/>
        </w:rPr>
      </w:pPr>
      <w:hyperlink w:anchor="_Toc58511910" w:history="1">
        <w:r w:rsidR="0058437F" w:rsidRPr="000D7776">
          <w:rPr>
            <w:rStyle w:val="Lienhypertexte"/>
            <w:noProof/>
          </w:rPr>
          <w:t>1.4.</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Description des bénéfices attendus pour les patients et pour la santé publique</w:t>
        </w:r>
        <w:r w:rsidR="0058437F">
          <w:rPr>
            <w:noProof/>
            <w:webHidden/>
          </w:rPr>
          <w:tab/>
        </w:r>
        <w:r w:rsidR="0058437F">
          <w:rPr>
            <w:noProof/>
            <w:webHidden/>
          </w:rPr>
          <w:fldChar w:fldCharType="begin"/>
        </w:r>
        <w:r w:rsidR="0058437F">
          <w:rPr>
            <w:noProof/>
            <w:webHidden/>
          </w:rPr>
          <w:instrText xml:space="preserve"> PAGEREF _Toc58511910 \h </w:instrText>
        </w:r>
        <w:r w:rsidR="0058437F">
          <w:rPr>
            <w:noProof/>
            <w:webHidden/>
          </w:rPr>
        </w:r>
        <w:r w:rsidR="0058437F">
          <w:rPr>
            <w:noProof/>
            <w:webHidden/>
          </w:rPr>
          <w:fldChar w:fldCharType="separate"/>
        </w:r>
        <w:r w:rsidR="006A6836">
          <w:rPr>
            <w:noProof/>
            <w:webHidden/>
          </w:rPr>
          <w:t>9</w:t>
        </w:r>
        <w:r w:rsidR="0058437F">
          <w:rPr>
            <w:noProof/>
            <w:webHidden/>
          </w:rPr>
          <w:fldChar w:fldCharType="end"/>
        </w:r>
      </w:hyperlink>
    </w:p>
    <w:p w14:paraId="1E83B7E5" w14:textId="7A2E5A51" w:rsidR="0058437F" w:rsidRDefault="002322EE">
      <w:pPr>
        <w:pStyle w:val="TM2"/>
        <w:rPr>
          <w:rFonts w:asciiTheme="minorHAnsi" w:eastAsiaTheme="minorEastAsia" w:hAnsiTheme="minorHAnsi" w:cstheme="minorBidi"/>
          <w:smallCaps w:val="0"/>
          <w:noProof/>
          <w:sz w:val="22"/>
          <w:szCs w:val="22"/>
          <w:lang w:eastAsia="fr-FR"/>
        </w:rPr>
      </w:pPr>
      <w:hyperlink w:anchor="_Toc58511911" w:history="1">
        <w:r w:rsidR="0058437F" w:rsidRPr="000D7776">
          <w:rPr>
            <w:rStyle w:val="Lienhypertexte"/>
            <w:noProof/>
          </w:rPr>
          <w:t>1.5.</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Respect du protocole, de la réglementation et la législation en vigueur</w:t>
        </w:r>
        <w:r w:rsidR="0058437F">
          <w:rPr>
            <w:noProof/>
            <w:webHidden/>
          </w:rPr>
          <w:tab/>
        </w:r>
        <w:r w:rsidR="0058437F">
          <w:rPr>
            <w:noProof/>
            <w:webHidden/>
          </w:rPr>
          <w:fldChar w:fldCharType="begin"/>
        </w:r>
        <w:r w:rsidR="0058437F">
          <w:rPr>
            <w:noProof/>
            <w:webHidden/>
          </w:rPr>
          <w:instrText xml:space="preserve"> PAGEREF _Toc58511911 \h </w:instrText>
        </w:r>
        <w:r w:rsidR="0058437F">
          <w:rPr>
            <w:noProof/>
            <w:webHidden/>
          </w:rPr>
        </w:r>
        <w:r w:rsidR="0058437F">
          <w:rPr>
            <w:noProof/>
            <w:webHidden/>
          </w:rPr>
          <w:fldChar w:fldCharType="separate"/>
        </w:r>
        <w:r w:rsidR="006A6836">
          <w:rPr>
            <w:noProof/>
            <w:webHidden/>
          </w:rPr>
          <w:t>9</w:t>
        </w:r>
        <w:r w:rsidR="0058437F">
          <w:rPr>
            <w:noProof/>
            <w:webHidden/>
          </w:rPr>
          <w:fldChar w:fldCharType="end"/>
        </w:r>
      </w:hyperlink>
    </w:p>
    <w:p w14:paraId="3E329E17" w14:textId="7B4F533B" w:rsidR="0058437F" w:rsidRDefault="002322EE">
      <w:pPr>
        <w:pStyle w:val="TM1"/>
        <w:tabs>
          <w:tab w:val="left" w:pos="440"/>
          <w:tab w:val="right" w:leader="dot" w:pos="9628"/>
        </w:tabs>
        <w:rPr>
          <w:rFonts w:asciiTheme="minorHAnsi" w:eastAsiaTheme="minorEastAsia" w:hAnsiTheme="minorHAnsi" w:cstheme="minorBidi"/>
          <w:b w:val="0"/>
          <w:bCs w:val="0"/>
          <w:caps w:val="0"/>
          <w:noProof/>
          <w:sz w:val="22"/>
          <w:szCs w:val="22"/>
          <w:lang w:eastAsia="fr-FR"/>
        </w:rPr>
      </w:pPr>
      <w:hyperlink w:anchor="_Toc58511912" w:history="1">
        <w:r w:rsidR="0058437F" w:rsidRPr="000D7776">
          <w:rPr>
            <w:rStyle w:val="Lienhypertexte"/>
            <w:noProof/>
          </w:rPr>
          <w:t>2.</w:t>
        </w:r>
        <w:r w:rsidR="0058437F">
          <w:rPr>
            <w:rFonts w:asciiTheme="minorHAnsi" w:eastAsiaTheme="minorEastAsia" w:hAnsiTheme="minorHAnsi" w:cstheme="minorBidi"/>
            <w:b w:val="0"/>
            <w:bCs w:val="0"/>
            <w:caps w:val="0"/>
            <w:noProof/>
            <w:sz w:val="22"/>
            <w:szCs w:val="22"/>
            <w:lang w:eastAsia="fr-FR"/>
          </w:rPr>
          <w:tab/>
        </w:r>
        <w:r w:rsidR="0058437F" w:rsidRPr="000D7776">
          <w:rPr>
            <w:rStyle w:val="Lienhypertexte"/>
            <w:noProof/>
          </w:rPr>
          <w:t>Objectifs</w:t>
        </w:r>
        <w:r w:rsidR="0058437F">
          <w:rPr>
            <w:noProof/>
            <w:webHidden/>
          </w:rPr>
          <w:tab/>
        </w:r>
        <w:r w:rsidR="0058437F">
          <w:rPr>
            <w:noProof/>
            <w:webHidden/>
          </w:rPr>
          <w:fldChar w:fldCharType="begin"/>
        </w:r>
        <w:r w:rsidR="0058437F">
          <w:rPr>
            <w:noProof/>
            <w:webHidden/>
          </w:rPr>
          <w:instrText xml:space="preserve"> PAGEREF _Toc58511912 \h </w:instrText>
        </w:r>
        <w:r w:rsidR="0058437F">
          <w:rPr>
            <w:noProof/>
            <w:webHidden/>
          </w:rPr>
        </w:r>
        <w:r w:rsidR="0058437F">
          <w:rPr>
            <w:noProof/>
            <w:webHidden/>
          </w:rPr>
          <w:fldChar w:fldCharType="separate"/>
        </w:r>
        <w:r w:rsidR="006A6836">
          <w:rPr>
            <w:noProof/>
            <w:webHidden/>
          </w:rPr>
          <w:t>10</w:t>
        </w:r>
        <w:r w:rsidR="0058437F">
          <w:rPr>
            <w:noProof/>
            <w:webHidden/>
          </w:rPr>
          <w:fldChar w:fldCharType="end"/>
        </w:r>
      </w:hyperlink>
    </w:p>
    <w:p w14:paraId="36E7A04A" w14:textId="7F8799C8" w:rsidR="0058437F" w:rsidRDefault="002322EE">
      <w:pPr>
        <w:pStyle w:val="TM2"/>
        <w:rPr>
          <w:rFonts w:asciiTheme="minorHAnsi" w:eastAsiaTheme="minorEastAsia" w:hAnsiTheme="minorHAnsi" w:cstheme="minorBidi"/>
          <w:smallCaps w:val="0"/>
          <w:noProof/>
          <w:sz w:val="22"/>
          <w:szCs w:val="22"/>
          <w:lang w:eastAsia="fr-FR"/>
        </w:rPr>
      </w:pPr>
      <w:hyperlink w:anchor="_Toc58511913" w:history="1">
        <w:r w:rsidR="0058437F" w:rsidRPr="000D7776">
          <w:rPr>
            <w:rStyle w:val="Lienhypertexte"/>
            <w:noProof/>
          </w:rPr>
          <w:t>2.1.</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Objectif principal</w:t>
        </w:r>
        <w:r w:rsidR="0058437F">
          <w:rPr>
            <w:noProof/>
            <w:webHidden/>
          </w:rPr>
          <w:tab/>
        </w:r>
        <w:r w:rsidR="0058437F">
          <w:rPr>
            <w:noProof/>
            <w:webHidden/>
          </w:rPr>
          <w:fldChar w:fldCharType="begin"/>
        </w:r>
        <w:r w:rsidR="0058437F">
          <w:rPr>
            <w:noProof/>
            <w:webHidden/>
          </w:rPr>
          <w:instrText xml:space="preserve"> PAGEREF _Toc58511913 \h </w:instrText>
        </w:r>
        <w:r w:rsidR="0058437F">
          <w:rPr>
            <w:noProof/>
            <w:webHidden/>
          </w:rPr>
        </w:r>
        <w:r w:rsidR="0058437F">
          <w:rPr>
            <w:noProof/>
            <w:webHidden/>
          </w:rPr>
          <w:fldChar w:fldCharType="separate"/>
        </w:r>
        <w:r w:rsidR="006A6836">
          <w:rPr>
            <w:noProof/>
            <w:webHidden/>
          </w:rPr>
          <w:t>10</w:t>
        </w:r>
        <w:r w:rsidR="0058437F">
          <w:rPr>
            <w:noProof/>
            <w:webHidden/>
          </w:rPr>
          <w:fldChar w:fldCharType="end"/>
        </w:r>
      </w:hyperlink>
    </w:p>
    <w:p w14:paraId="6EFCF8BE" w14:textId="3F0EA25B" w:rsidR="0058437F" w:rsidRDefault="002322EE">
      <w:pPr>
        <w:pStyle w:val="TM2"/>
        <w:rPr>
          <w:rFonts w:asciiTheme="minorHAnsi" w:eastAsiaTheme="minorEastAsia" w:hAnsiTheme="minorHAnsi" w:cstheme="minorBidi"/>
          <w:smallCaps w:val="0"/>
          <w:noProof/>
          <w:sz w:val="22"/>
          <w:szCs w:val="22"/>
          <w:lang w:eastAsia="fr-FR"/>
        </w:rPr>
      </w:pPr>
      <w:hyperlink w:anchor="_Toc58511914" w:history="1">
        <w:r w:rsidR="0058437F" w:rsidRPr="000D7776">
          <w:rPr>
            <w:rStyle w:val="Lienhypertexte"/>
            <w:noProof/>
          </w:rPr>
          <w:t>2.2.</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Objectifs secondaires</w:t>
        </w:r>
        <w:r w:rsidR="0058437F">
          <w:rPr>
            <w:noProof/>
            <w:webHidden/>
          </w:rPr>
          <w:tab/>
        </w:r>
        <w:r w:rsidR="0058437F">
          <w:rPr>
            <w:noProof/>
            <w:webHidden/>
          </w:rPr>
          <w:fldChar w:fldCharType="begin"/>
        </w:r>
        <w:r w:rsidR="0058437F">
          <w:rPr>
            <w:noProof/>
            <w:webHidden/>
          </w:rPr>
          <w:instrText xml:space="preserve"> PAGEREF _Toc58511914 \h </w:instrText>
        </w:r>
        <w:r w:rsidR="0058437F">
          <w:rPr>
            <w:noProof/>
            <w:webHidden/>
          </w:rPr>
        </w:r>
        <w:r w:rsidR="0058437F">
          <w:rPr>
            <w:noProof/>
            <w:webHidden/>
          </w:rPr>
          <w:fldChar w:fldCharType="separate"/>
        </w:r>
        <w:r w:rsidR="006A6836">
          <w:rPr>
            <w:noProof/>
            <w:webHidden/>
          </w:rPr>
          <w:t>10</w:t>
        </w:r>
        <w:r w:rsidR="0058437F">
          <w:rPr>
            <w:noProof/>
            <w:webHidden/>
          </w:rPr>
          <w:fldChar w:fldCharType="end"/>
        </w:r>
      </w:hyperlink>
    </w:p>
    <w:p w14:paraId="79DF8443" w14:textId="1078A54A" w:rsidR="0058437F" w:rsidRDefault="002322EE">
      <w:pPr>
        <w:pStyle w:val="TM1"/>
        <w:tabs>
          <w:tab w:val="left" w:pos="440"/>
          <w:tab w:val="right" w:leader="dot" w:pos="9628"/>
        </w:tabs>
        <w:rPr>
          <w:rFonts w:asciiTheme="minorHAnsi" w:eastAsiaTheme="minorEastAsia" w:hAnsiTheme="minorHAnsi" w:cstheme="minorBidi"/>
          <w:b w:val="0"/>
          <w:bCs w:val="0"/>
          <w:caps w:val="0"/>
          <w:noProof/>
          <w:sz w:val="22"/>
          <w:szCs w:val="22"/>
          <w:lang w:eastAsia="fr-FR"/>
        </w:rPr>
      </w:pPr>
      <w:hyperlink w:anchor="_Toc58511915" w:history="1">
        <w:r w:rsidR="0058437F" w:rsidRPr="000D7776">
          <w:rPr>
            <w:rStyle w:val="Lienhypertexte"/>
            <w:noProof/>
          </w:rPr>
          <w:t>3.</w:t>
        </w:r>
        <w:r w:rsidR="0058437F">
          <w:rPr>
            <w:rFonts w:asciiTheme="minorHAnsi" w:eastAsiaTheme="minorEastAsia" w:hAnsiTheme="minorHAnsi" w:cstheme="minorBidi"/>
            <w:b w:val="0"/>
            <w:bCs w:val="0"/>
            <w:caps w:val="0"/>
            <w:noProof/>
            <w:sz w:val="22"/>
            <w:szCs w:val="22"/>
            <w:lang w:eastAsia="fr-FR"/>
          </w:rPr>
          <w:tab/>
        </w:r>
        <w:r w:rsidR="0058437F" w:rsidRPr="000D7776">
          <w:rPr>
            <w:rStyle w:val="Lienhypertexte"/>
            <w:noProof/>
          </w:rPr>
          <w:t>CRITERES D’EVALUATION</w:t>
        </w:r>
        <w:r w:rsidR="0058437F">
          <w:rPr>
            <w:noProof/>
            <w:webHidden/>
          </w:rPr>
          <w:tab/>
        </w:r>
        <w:r w:rsidR="0058437F">
          <w:rPr>
            <w:noProof/>
            <w:webHidden/>
          </w:rPr>
          <w:fldChar w:fldCharType="begin"/>
        </w:r>
        <w:r w:rsidR="0058437F">
          <w:rPr>
            <w:noProof/>
            <w:webHidden/>
          </w:rPr>
          <w:instrText xml:space="preserve"> PAGEREF _Toc58511915 \h </w:instrText>
        </w:r>
        <w:r w:rsidR="0058437F">
          <w:rPr>
            <w:noProof/>
            <w:webHidden/>
          </w:rPr>
        </w:r>
        <w:r w:rsidR="0058437F">
          <w:rPr>
            <w:noProof/>
            <w:webHidden/>
          </w:rPr>
          <w:fldChar w:fldCharType="separate"/>
        </w:r>
        <w:r w:rsidR="006A6836">
          <w:rPr>
            <w:noProof/>
            <w:webHidden/>
          </w:rPr>
          <w:t>10</w:t>
        </w:r>
        <w:r w:rsidR="0058437F">
          <w:rPr>
            <w:noProof/>
            <w:webHidden/>
          </w:rPr>
          <w:fldChar w:fldCharType="end"/>
        </w:r>
      </w:hyperlink>
    </w:p>
    <w:p w14:paraId="0EE1E645" w14:textId="18705123" w:rsidR="0058437F" w:rsidRDefault="002322EE">
      <w:pPr>
        <w:pStyle w:val="TM2"/>
        <w:rPr>
          <w:rFonts w:asciiTheme="minorHAnsi" w:eastAsiaTheme="minorEastAsia" w:hAnsiTheme="minorHAnsi" w:cstheme="minorBidi"/>
          <w:smallCaps w:val="0"/>
          <w:noProof/>
          <w:sz w:val="22"/>
          <w:szCs w:val="22"/>
          <w:lang w:eastAsia="fr-FR"/>
        </w:rPr>
      </w:pPr>
      <w:hyperlink w:anchor="_Toc58511916" w:history="1">
        <w:r w:rsidR="0058437F" w:rsidRPr="000D7776">
          <w:rPr>
            <w:rStyle w:val="Lienhypertexte"/>
            <w:noProof/>
          </w:rPr>
          <w:t>3.1.</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Critère d’évaluation principal</w:t>
        </w:r>
        <w:r w:rsidR="0058437F">
          <w:rPr>
            <w:noProof/>
            <w:webHidden/>
          </w:rPr>
          <w:tab/>
        </w:r>
        <w:r w:rsidR="0058437F">
          <w:rPr>
            <w:noProof/>
            <w:webHidden/>
          </w:rPr>
          <w:fldChar w:fldCharType="begin"/>
        </w:r>
        <w:r w:rsidR="0058437F">
          <w:rPr>
            <w:noProof/>
            <w:webHidden/>
          </w:rPr>
          <w:instrText xml:space="preserve"> PAGEREF _Toc58511916 \h </w:instrText>
        </w:r>
        <w:r w:rsidR="0058437F">
          <w:rPr>
            <w:noProof/>
            <w:webHidden/>
          </w:rPr>
        </w:r>
        <w:r w:rsidR="0058437F">
          <w:rPr>
            <w:noProof/>
            <w:webHidden/>
          </w:rPr>
          <w:fldChar w:fldCharType="separate"/>
        </w:r>
        <w:r w:rsidR="006A6836">
          <w:rPr>
            <w:noProof/>
            <w:webHidden/>
          </w:rPr>
          <w:t>10</w:t>
        </w:r>
        <w:r w:rsidR="0058437F">
          <w:rPr>
            <w:noProof/>
            <w:webHidden/>
          </w:rPr>
          <w:fldChar w:fldCharType="end"/>
        </w:r>
      </w:hyperlink>
    </w:p>
    <w:p w14:paraId="0B4B9626" w14:textId="26FD1B67" w:rsidR="0058437F" w:rsidRDefault="002322EE">
      <w:pPr>
        <w:pStyle w:val="TM2"/>
        <w:rPr>
          <w:rFonts w:asciiTheme="minorHAnsi" w:eastAsiaTheme="minorEastAsia" w:hAnsiTheme="minorHAnsi" w:cstheme="minorBidi"/>
          <w:smallCaps w:val="0"/>
          <w:noProof/>
          <w:sz w:val="22"/>
          <w:szCs w:val="22"/>
          <w:lang w:eastAsia="fr-FR"/>
        </w:rPr>
      </w:pPr>
      <w:hyperlink w:anchor="_Toc58511917" w:history="1">
        <w:r w:rsidR="0058437F" w:rsidRPr="000D7776">
          <w:rPr>
            <w:rStyle w:val="Lienhypertexte"/>
            <w:noProof/>
          </w:rPr>
          <w:t>3.2.</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Critères d’évaluation secondaires</w:t>
        </w:r>
        <w:r w:rsidR="0058437F">
          <w:rPr>
            <w:noProof/>
            <w:webHidden/>
          </w:rPr>
          <w:tab/>
        </w:r>
        <w:r w:rsidR="0058437F">
          <w:rPr>
            <w:noProof/>
            <w:webHidden/>
          </w:rPr>
          <w:fldChar w:fldCharType="begin"/>
        </w:r>
        <w:r w:rsidR="0058437F">
          <w:rPr>
            <w:noProof/>
            <w:webHidden/>
          </w:rPr>
          <w:instrText xml:space="preserve"> PAGEREF _Toc58511917 \h </w:instrText>
        </w:r>
        <w:r w:rsidR="0058437F">
          <w:rPr>
            <w:noProof/>
            <w:webHidden/>
          </w:rPr>
        </w:r>
        <w:r w:rsidR="0058437F">
          <w:rPr>
            <w:noProof/>
            <w:webHidden/>
          </w:rPr>
          <w:fldChar w:fldCharType="separate"/>
        </w:r>
        <w:r w:rsidR="006A6836">
          <w:rPr>
            <w:noProof/>
            <w:webHidden/>
          </w:rPr>
          <w:t>10</w:t>
        </w:r>
        <w:r w:rsidR="0058437F">
          <w:rPr>
            <w:noProof/>
            <w:webHidden/>
          </w:rPr>
          <w:fldChar w:fldCharType="end"/>
        </w:r>
      </w:hyperlink>
    </w:p>
    <w:p w14:paraId="6DCBE24E" w14:textId="44C2BA53" w:rsidR="0058437F" w:rsidRDefault="002322EE">
      <w:pPr>
        <w:pStyle w:val="TM1"/>
        <w:tabs>
          <w:tab w:val="left" w:pos="440"/>
          <w:tab w:val="right" w:leader="dot" w:pos="9628"/>
        </w:tabs>
        <w:rPr>
          <w:rFonts w:asciiTheme="minorHAnsi" w:eastAsiaTheme="minorEastAsia" w:hAnsiTheme="minorHAnsi" w:cstheme="minorBidi"/>
          <w:b w:val="0"/>
          <w:bCs w:val="0"/>
          <w:caps w:val="0"/>
          <w:noProof/>
          <w:sz w:val="22"/>
          <w:szCs w:val="22"/>
          <w:lang w:eastAsia="fr-FR"/>
        </w:rPr>
      </w:pPr>
      <w:hyperlink w:anchor="_Toc58511918" w:history="1">
        <w:r w:rsidR="0058437F" w:rsidRPr="000D7776">
          <w:rPr>
            <w:rStyle w:val="Lienhypertexte"/>
            <w:noProof/>
          </w:rPr>
          <w:t>4.</w:t>
        </w:r>
        <w:r w:rsidR="0058437F">
          <w:rPr>
            <w:rFonts w:asciiTheme="minorHAnsi" w:eastAsiaTheme="minorEastAsia" w:hAnsiTheme="minorHAnsi" w:cstheme="minorBidi"/>
            <w:b w:val="0"/>
            <w:bCs w:val="0"/>
            <w:caps w:val="0"/>
            <w:noProof/>
            <w:sz w:val="22"/>
            <w:szCs w:val="22"/>
            <w:lang w:eastAsia="fr-FR"/>
          </w:rPr>
          <w:tab/>
        </w:r>
        <w:r w:rsidR="0058437F" w:rsidRPr="000D7776">
          <w:rPr>
            <w:rStyle w:val="Lienhypertexte"/>
            <w:noProof/>
          </w:rPr>
          <w:t>PLAN EXPERIMENTAL</w:t>
        </w:r>
        <w:r w:rsidR="0058437F">
          <w:rPr>
            <w:noProof/>
            <w:webHidden/>
          </w:rPr>
          <w:tab/>
        </w:r>
        <w:r w:rsidR="0058437F">
          <w:rPr>
            <w:noProof/>
            <w:webHidden/>
          </w:rPr>
          <w:fldChar w:fldCharType="begin"/>
        </w:r>
        <w:r w:rsidR="0058437F">
          <w:rPr>
            <w:noProof/>
            <w:webHidden/>
          </w:rPr>
          <w:instrText xml:space="preserve"> PAGEREF _Toc58511918 \h </w:instrText>
        </w:r>
        <w:r w:rsidR="0058437F">
          <w:rPr>
            <w:noProof/>
            <w:webHidden/>
          </w:rPr>
        </w:r>
        <w:r w:rsidR="0058437F">
          <w:rPr>
            <w:noProof/>
            <w:webHidden/>
          </w:rPr>
          <w:fldChar w:fldCharType="separate"/>
        </w:r>
        <w:r w:rsidR="006A6836">
          <w:rPr>
            <w:noProof/>
            <w:webHidden/>
          </w:rPr>
          <w:t>10</w:t>
        </w:r>
        <w:r w:rsidR="0058437F">
          <w:rPr>
            <w:noProof/>
            <w:webHidden/>
          </w:rPr>
          <w:fldChar w:fldCharType="end"/>
        </w:r>
      </w:hyperlink>
    </w:p>
    <w:p w14:paraId="41B5B482" w14:textId="37A59105" w:rsidR="0058437F" w:rsidRDefault="002322EE">
      <w:pPr>
        <w:pStyle w:val="TM2"/>
        <w:rPr>
          <w:rFonts w:asciiTheme="minorHAnsi" w:eastAsiaTheme="minorEastAsia" w:hAnsiTheme="minorHAnsi" w:cstheme="minorBidi"/>
          <w:smallCaps w:val="0"/>
          <w:noProof/>
          <w:sz w:val="22"/>
          <w:szCs w:val="22"/>
          <w:lang w:eastAsia="fr-FR"/>
        </w:rPr>
      </w:pPr>
      <w:hyperlink w:anchor="_Toc58511919" w:history="1">
        <w:r w:rsidR="0058437F" w:rsidRPr="000D7776">
          <w:rPr>
            <w:rStyle w:val="Lienhypertexte"/>
            <w:noProof/>
          </w:rPr>
          <w:t>4.1.</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Type d’étude</w:t>
        </w:r>
        <w:r w:rsidR="0058437F">
          <w:rPr>
            <w:noProof/>
            <w:webHidden/>
          </w:rPr>
          <w:tab/>
        </w:r>
        <w:r w:rsidR="0058437F">
          <w:rPr>
            <w:noProof/>
            <w:webHidden/>
          </w:rPr>
          <w:fldChar w:fldCharType="begin"/>
        </w:r>
        <w:r w:rsidR="0058437F">
          <w:rPr>
            <w:noProof/>
            <w:webHidden/>
          </w:rPr>
          <w:instrText xml:space="preserve"> PAGEREF _Toc58511919 \h </w:instrText>
        </w:r>
        <w:r w:rsidR="0058437F">
          <w:rPr>
            <w:noProof/>
            <w:webHidden/>
          </w:rPr>
        </w:r>
        <w:r w:rsidR="0058437F">
          <w:rPr>
            <w:noProof/>
            <w:webHidden/>
          </w:rPr>
          <w:fldChar w:fldCharType="separate"/>
        </w:r>
        <w:r w:rsidR="006A6836">
          <w:rPr>
            <w:noProof/>
            <w:webHidden/>
          </w:rPr>
          <w:t>10</w:t>
        </w:r>
        <w:r w:rsidR="0058437F">
          <w:rPr>
            <w:noProof/>
            <w:webHidden/>
          </w:rPr>
          <w:fldChar w:fldCharType="end"/>
        </w:r>
      </w:hyperlink>
    </w:p>
    <w:p w14:paraId="72DAC7E6" w14:textId="0DBC0505" w:rsidR="0058437F" w:rsidRDefault="002322EE">
      <w:pPr>
        <w:pStyle w:val="TM2"/>
        <w:rPr>
          <w:rFonts w:asciiTheme="minorHAnsi" w:eastAsiaTheme="minorEastAsia" w:hAnsiTheme="minorHAnsi" w:cstheme="minorBidi"/>
          <w:smallCaps w:val="0"/>
          <w:noProof/>
          <w:sz w:val="22"/>
          <w:szCs w:val="22"/>
          <w:lang w:eastAsia="fr-FR"/>
        </w:rPr>
      </w:pPr>
      <w:hyperlink w:anchor="_Toc58511920" w:history="1">
        <w:r w:rsidR="0058437F" w:rsidRPr="000D7776">
          <w:rPr>
            <w:rStyle w:val="Lienhypertexte"/>
            <w:noProof/>
          </w:rPr>
          <w:t>4.2.</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Description des procédures pour limiter les biais – Randomisation</w:t>
        </w:r>
        <w:r w:rsidR="0058437F">
          <w:rPr>
            <w:noProof/>
            <w:webHidden/>
          </w:rPr>
          <w:tab/>
        </w:r>
        <w:r w:rsidR="0058437F">
          <w:rPr>
            <w:noProof/>
            <w:webHidden/>
          </w:rPr>
          <w:fldChar w:fldCharType="begin"/>
        </w:r>
        <w:r w:rsidR="0058437F">
          <w:rPr>
            <w:noProof/>
            <w:webHidden/>
          </w:rPr>
          <w:instrText xml:space="preserve"> PAGEREF _Toc58511920 \h </w:instrText>
        </w:r>
        <w:r w:rsidR="0058437F">
          <w:rPr>
            <w:noProof/>
            <w:webHidden/>
          </w:rPr>
        </w:r>
        <w:r w:rsidR="0058437F">
          <w:rPr>
            <w:noProof/>
            <w:webHidden/>
          </w:rPr>
          <w:fldChar w:fldCharType="separate"/>
        </w:r>
        <w:r w:rsidR="006A6836">
          <w:rPr>
            <w:noProof/>
            <w:webHidden/>
          </w:rPr>
          <w:t>11</w:t>
        </w:r>
        <w:r w:rsidR="0058437F">
          <w:rPr>
            <w:noProof/>
            <w:webHidden/>
          </w:rPr>
          <w:fldChar w:fldCharType="end"/>
        </w:r>
      </w:hyperlink>
    </w:p>
    <w:p w14:paraId="4E33B93E" w14:textId="426BF6C3" w:rsidR="0058437F" w:rsidRDefault="002322EE">
      <w:pPr>
        <w:pStyle w:val="TM2"/>
        <w:rPr>
          <w:rFonts w:asciiTheme="minorHAnsi" w:eastAsiaTheme="minorEastAsia" w:hAnsiTheme="minorHAnsi" w:cstheme="minorBidi"/>
          <w:smallCaps w:val="0"/>
          <w:noProof/>
          <w:sz w:val="22"/>
          <w:szCs w:val="22"/>
          <w:lang w:eastAsia="fr-FR"/>
        </w:rPr>
      </w:pPr>
      <w:hyperlink w:anchor="_Toc58511921" w:history="1">
        <w:r w:rsidR="0058437F" w:rsidRPr="000D7776">
          <w:rPr>
            <w:rStyle w:val="Lienhypertexte"/>
            <w:noProof/>
          </w:rPr>
          <w:t>4.3.</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Calendrier de la recherche</w:t>
        </w:r>
        <w:r w:rsidR="0058437F">
          <w:rPr>
            <w:noProof/>
            <w:webHidden/>
          </w:rPr>
          <w:tab/>
        </w:r>
        <w:r w:rsidR="0058437F">
          <w:rPr>
            <w:noProof/>
            <w:webHidden/>
          </w:rPr>
          <w:fldChar w:fldCharType="begin"/>
        </w:r>
        <w:r w:rsidR="0058437F">
          <w:rPr>
            <w:noProof/>
            <w:webHidden/>
          </w:rPr>
          <w:instrText xml:space="preserve"> PAGEREF _Toc58511921 \h </w:instrText>
        </w:r>
        <w:r w:rsidR="0058437F">
          <w:rPr>
            <w:noProof/>
            <w:webHidden/>
          </w:rPr>
        </w:r>
        <w:r w:rsidR="0058437F">
          <w:rPr>
            <w:noProof/>
            <w:webHidden/>
          </w:rPr>
          <w:fldChar w:fldCharType="separate"/>
        </w:r>
        <w:r w:rsidR="006A6836">
          <w:rPr>
            <w:noProof/>
            <w:webHidden/>
          </w:rPr>
          <w:t>11</w:t>
        </w:r>
        <w:r w:rsidR="0058437F">
          <w:rPr>
            <w:noProof/>
            <w:webHidden/>
          </w:rPr>
          <w:fldChar w:fldCharType="end"/>
        </w:r>
      </w:hyperlink>
    </w:p>
    <w:p w14:paraId="31564E93" w14:textId="1CDCA797"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"_Toc58511922" </w:instrText>
      </w:r>
      <w:r>
        <w:fldChar w:fldCharType="separate"/>
      </w:r>
      <w:r w:rsidR="0058437F" w:rsidRPr="000D7776">
        <w:rPr>
          <w:rStyle w:val="Lienhypertexte"/>
          <w:noProof/>
        </w:rPr>
        <w:t>4.4.</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Schéma de la recherche</w:t>
      </w:r>
      <w:r w:rsidR="0058437F">
        <w:rPr>
          <w:noProof/>
          <w:webHidden/>
        </w:rPr>
        <w:tab/>
      </w:r>
      <w:r w:rsidR="0058437F">
        <w:rPr>
          <w:noProof/>
          <w:webHidden/>
        </w:rPr>
        <w:fldChar w:fldCharType="begin"/>
      </w:r>
      <w:r w:rsidR="0058437F">
        <w:rPr>
          <w:noProof/>
          <w:webHidden/>
        </w:rPr>
        <w:instrText xml:space="preserve"> PAGEREF _Toc58511922 \h </w:instrText>
      </w:r>
      <w:r w:rsidR="0058437F">
        <w:rPr>
          <w:noProof/>
          <w:webHidden/>
        </w:rPr>
      </w:r>
      <w:r w:rsidR="0058437F">
        <w:rPr>
          <w:noProof/>
          <w:webHidden/>
        </w:rPr>
        <w:fldChar w:fldCharType="separate"/>
      </w:r>
      <w:ins w:id="36" w:author="Véronique DA COSTA" w:date="2021-01-19T11:08:00Z">
        <w:r w:rsidR="006A6836">
          <w:rPr>
            <w:noProof/>
            <w:webHidden/>
          </w:rPr>
          <w:t>12</w:t>
        </w:r>
      </w:ins>
      <w:del w:id="37" w:author="Véronique DA COSTA" w:date="2021-01-19T11:03:00Z">
        <w:r w:rsidR="006E4D27" w:rsidDel="006A6836">
          <w:rPr>
            <w:noProof/>
            <w:webHidden/>
          </w:rPr>
          <w:delText>13</w:delText>
        </w:r>
      </w:del>
      <w:r w:rsidR="0058437F">
        <w:rPr>
          <w:noProof/>
          <w:webHidden/>
        </w:rPr>
        <w:fldChar w:fldCharType="end"/>
      </w:r>
      <w:r>
        <w:rPr>
          <w:noProof/>
        </w:rPr>
        <w:fldChar w:fldCharType="end"/>
      </w:r>
    </w:p>
    <w:p w14:paraId="57112914" w14:textId="63831CEA"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"_Toc58511923" </w:instrText>
      </w:r>
      <w:r>
        <w:fldChar w:fldCharType="separate"/>
      </w:r>
      <w:r w:rsidR="0058437F" w:rsidRPr="000D7776">
        <w:rPr>
          <w:rStyle w:val="Lienhypertexte"/>
          <w:noProof/>
        </w:rPr>
        <w:t>4.5.</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Règles d’arrêt</w:t>
      </w:r>
      <w:r w:rsidR="0058437F">
        <w:rPr>
          <w:noProof/>
          <w:webHidden/>
        </w:rPr>
        <w:tab/>
      </w:r>
      <w:r w:rsidR="0058437F">
        <w:rPr>
          <w:noProof/>
          <w:webHidden/>
        </w:rPr>
        <w:fldChar w:fldCharType="begin"/>
      </w:r>
      <w:r w:rsidR="0058437F">
        <w:rPr>
          <w:noProof/>
          <w:webHidden/>
        </w:rPr>
        <w:instrText xml:space="preserve"> PAGEREF _Toc58511923 \h </w:instrText>
      </w:r>
      <w:r w:rsidR="0058437F">
        <w:rPr>
          <w:noProof/>
          <w:webHidden/>
        </w:rPr>
      </w:r>
      <w:r w:rsidR="0058437F">
        <w:rPr>
          <w:noProof/>
          <w:webHidden/>
        </w:rPr>
        <w:fldChar w:fldCharType="separate"/>
      </w:r>
      <w:ins w:id="38" w:author="Véronique DA COSTA" w:date="2021-01-19T11:08:00Z">
        <w:r w:rsidR="006A6836">
          <w:rPr>
            <w:noProof/>
            <w:webHidden/>
          </w:rPr>
          <w:t>12</w:t>
        </w:r>
      </w:ins>
      <w:del w:id="39" w:author="Véronique DA COSTA" w:date="2021-01-19T11:03:00Z">
        <w:r w:rsidR="006E4D27" w:rsidDel="006A6836">
          <w:rPr>
            <w:noProof/>
            <w:webHidden/>
          </w:rPr>
          <w:delText>13</w:delText>
        </w:r>
      </w:del>
      <w:r w:rsidR="0058437F">
        <w:rPr>
          <w:noProof/>
          <w:webHidden/>
        </w:rPr>
        <w:fldChar w:fldCharType="end"/>
      </w:r>
      <w:r>
        <w:rPr>
          <w:noProof/>
        </w:rPr>
        <w:fldChar w:fldCharType="end"/>
      </w:r>
    </w:p>
    <w:p w14:paraId="4861CFA3" w14:textId="6B7822C9" w:rsidR="0058437F" w:rsidRDefault="003D2310">
      <w:pPr>
        <w:pStyle w:val="TM1"/>
        <w:tabs>
          <w:tab w:val="left" w:pos="440"/>
          <w:tab w:val="right" w:leader="dot" w:pos="9628"/>
        </w:tabs>
        <w:rPr>
          <w:rFonts w:asciiTheme="minorHAnsi" w:eastAsiaTheme="minorEastAsia" w:hAnsiTheme="minorHAnsi" w:cstheme="minorBidi"/>
          <w:b w:val="0"/>
          <w:bCs w:val="0"/>
          <w:caps w:val="0"/>
          <w:noProof/>
          <w:sz w:val="22"/>
          <w:szCs w:val="22"/>
          <w:lang w:eastAsia="fr-FR"/>
        </w:rPr>
      </w:pPr>
      <w:r>
        <w:fldChar w:fldCharType="begin"/>
      </w:r>
      <w:r>
        <w:instrText xml:space="preserve"> HYPERLINK \l "_Toc58511924" </w:instrText>
      </w:r>
      <w:r>
        <w:fldChar w:fldCharType="separate"/>
      </w:r>
      <w:r w:rsidR="0058437F" w:rsidRPr="000D7776">
        <w:rPr>
          <w:rStyle w:val="Lienhypertexte"/>
          <w:noProof/>
        </w:rPr>
        <w:t>5.</w:t>
      </w:r>
      <w:r w:rsidR="0058437F">
        <w:rPr>
          <w:rFonts w:asciiTheme="minorHAnsi" w:eastAsiaTheme="minorEastAsia" w:hAnsiTheme="minorHAnsi" w:cstheme="minorBidi"/>
          <w:b w:val="0"/>
          <w:bCs w:val="0"/>
          <w:caps w:val="0"/>
          <w:noProof/>
          <w:sz w:val="22"/>
          <w:szCs w:val="22"/>
          <w:lang w:eastAsia="fr-FR"/>
        </w:rPr>
        <w:tab/>
      </w:r>
      <w:r w:rsidR="0058437F" w:rsidRPr="000D7776">
        <w:rPr>
          <w:rStyle w:val="Lienhypertexte"/>
          <w:noProof/>
        </w:rPr>
        <w:t>POPULATION</w:t>
      </w:r>
      <w:r w:rsidR="0058437F">
        <w:rPr>
          <w:noProof/>
          <w:webHidden/>
        </w:rPr>
        <w:tab/>
      </w:r>
      <w:r w:rsidR="0058437F">
        <w:rPr>
          <w:noProof/>
          <w:webHidden/>
        </w:rPr>
        <w:fldChar w:fldCharType="begin"/>
      </w:r>
      <w:r w:rsidR="0058437F">
        <w:rPr>
          <w:noProof/>
          <w:webHidden/>
        </w:rPr>
        <w:instrText xml:space="preserve"> PAGEREF _Toc58511924 \h </w:instrText>
      </w:r>
      <w:r w:rsidR="0058437F">
        <w:rPr>
          <w:noProof/>
          <w:webHidden/>
        </w:rPr>
      </w:r>
      <w:r w:rsidR="0058437F">
        <w:rPr>
          <w:noProof/>
          <w:webHidden/>
        </w:rPr>
        <w:fldChar w:fldCharType="separate"/>
      </w:r>
      <w:ins w:id="40" w:author="Véronique DA COSTA" w:date="2021-01-19T11:08:00Z">
        <w:r w:rsidR="006A6836">
          <w:rPr>
            <w:noProof/>
            <w:webHidden/>
          </w:rPr>
          <w:t>14</w:t>
        </w:r>
      </w:ins>
      <w:del w:id="41" w:author="Véronique DA COSTA" w:date="2021-01-19T11:03:00Z">
        <w:r w:rsidR="006E4D27" w:rsidDel="006A6836">
          <w:rPr>
            <w:noProof/>
            <w:webHidden/>
          </w:rPr>
          <w:delText>15</w:delText>
        </w:r>
      </w:del>
      <w:r w:rsidR="0058437F">
        <w:rPr>
          <w:noProof/>
          <w:webHidden/>
        </w:rPr>
        <w:fldChar w:fldCharType="end"/>
      </w:r>
      <w:r>
        <w:rPr>
          <w:noProof/>
        </w:rPr>
        <w:fldChar w:fldCharType="end"/>
      </w:r>
    </w:p>
    <w:p w14:paraId="6B678537" w14:textId="4C9621C4"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"_Toc58511925" </w:instrText>
      </w:r>
      <w:r>
        <w:fldChar w:fldCharType="separate"/>
      </w:r>
      <w:r w:rsidR="0058437F" w:rsidRPr="000D7776">
        <w:rPr>
          <w:rStyle w:val="Lienhypertexte"/>
          <w:noProof/>
        </w:rPr>
        <w:t>5.1.</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Critères d’inclusion</w:t>
      </w:r>
      <w:r w:rsidR="0058437F">
        <w:rPr>
          <w:noProof/>
          <w:webHidden/>
        </w:rPr>
        <w:tab/>
      </w:r>
      <w:r w:rsidR="0058437F">
        <w:rPr>
          <w:noProof/>
          <w:webHidden/>
        </w:rPr>
        <w:fldChar w:fldCharType="begin"/>
      </w:r>
      <w:r w:rsidR="0058437F">
        <w:rPr>
          <w:noProof/>
          <w:webHidden/>
        </w:rPr>
        <w:instrText xml:space="preserve"> PAGEREF _Toc58511925 \h </w:instrText>
      </w:r>
      <w:r w:rsidR="0058437F">
        <w:rPr>
          <w:noProof/>
          <w:webHidden/>
        </w:rPr>
      </w:r>
      <w:r w:rsidR="0058437F">
        <w:rPr>
          <w:noProof/>
          <w:webHidden/>
        </w:rPr>
        <w:fldChar w:fldCharType="separate"/>
      </w:r>
      <w:ins w:id="42" w:author="Véronique DA COSTA" w:date="2021-01-19T11:08:00Z">
        <w:r w:rsidR="006A6836">
          <w:rPr>
            <w:noProof/>
            <w:webHidden/>
          </w:rPr>
          <w:t>14</w:t>
        </w:r>
      </w:ins>
      <w:del w:id="43" w:author="Véronique DA COSTA" w:date="2021-01-19T11:03:00Z">
        <w:r w:rsidR="006E4D27" w:rsidDel="006A6836">
          <w:rPr>
            <w:noProof/>
            <w:webHidden/>
          </w:rPr>
          <w:delText>15</w:delText>
        </w:r>
      </w:del>
      <w:r w:rsidR="0058437F">
        <w:rPr>
          <w:noProof/>
          <w:webHidden/>
        </w:rPr>
        <w:fldChar w:fldCharType="end"/>
      </w:r>
      <w:r>
        <w:rPr>
          <w:noProof/>
        </w:rPr>
        <w:fldChar w:fldCharType="end"/>
      </w:r>
    </w:p>
    <w:p w14:paraId="7D6E897C" w14:textId="5784F9BC"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"_Toc58511926" </w:instrText>
      </w:r>
      <w:r>
        <w:fldChar w:fldCharType="separate"/>
      </w:r>
      <w:r w:rsidR="0058437F" w:rsidRPr="000D7776">
        <w:rPr>
          <w:rStyle w:val="Lienhypertexte"/>
          <w:noProof/>
        </w:rPr>
        <w:t>5.2.</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Critères de non inclusion</w:t>
      </w:r>
      <w:r w:rsidR="0058437F">
        <w:rPr>
          <w:noProof/>
          <w:webHidden/>
        </w:rPr>
        <w:tab/>
      </w:r>
      <w:r w:rsidR="0058437F">
        <w:rPr>
          <w:noProof/>
          <w:webHidden/>
        </w:rPr>
        <w:fldChar w:fldCharType="begin"/>
      </w:r>
      <w:r w:rsidR="0058437F">
        <w:rPr>
          <w:noProof/>
          <w:webHidden/>
        </w:rPr>
        <w:instrText xml:space="preserve"> PAGEREF _Toc58511926 \h </w:instrText>
      </w:r>
      <w:r w:rsidR="0058437F">
        <w:rPr>
          <w:noProof/>
          <w:webHidden/>
        </w:rPr>
      </w:r>
      <w:r w:rsidR="0058437F">
        <w:rPr>
          <w:noProof/>
          <w:webHidden/>
        </w:rPr>
        <w:fldChar w:fldCharType="separate"/>
      </w:r>
      <w:ins w:id="44" w:author="Véronique DA COSTA" w:date="2021-01-19T11:08:00Z">
        <w:r w:rsidR="006A6836">
          <w:rPr>
            <w:noProof/>
            <w:webHidden/>
          </w:rPr>
          <w:t>14</w:t>
        </w:r>
      </w:ins>
      <w:del w:id="45" w:author="Véronique DA COSTA" w:date="2021-01-19T11:03:00Z">
        <w:r w:rsidR="006E4D27" w:rsidDel="006A6836">
          <w:rPr>
            <w:noProof/>
            <w:webHidden/>
          </w:rPr>
          <w:delText>15</w:delText>
        </w:r>
      </w:del>
      <w:r w:rsidR="0058437F">
        <w:rPr>
          <w:noProof/>
          <w:webHidden/>
        </w:rPr>
        <w:fldChar w:fldCharType="end"/>
      </w:r>
      <w:r>
        <w:rPr>
          <w:noProof/>
        </w:rPr>
        <w:fldChar w:fldCharType="end"/>
      </w:r>
    </w:p>
    <w:p w14:paraId="149D59A7" w14:textId="38DD8D9D" w:rsidR="0058437F" w:rsidRDefault="003D2310">
      <w:pPr>
        <w:pStyle w:val="TM1"/>
        <w:tabs>
          <w:tab w:val="left" w:pos="440"/>
          <w:tab w:val="right" w:leader="dot" w:pos="9628"/>
        </w:tabs>
        <w:rPr>
          <w:rFonts w:asciiTheme="minorHAnsi" w:eastAsiaTheme="minorEastAsia" w:hAnsiTheme="minorHAnsi" w:cstheme="minorBidi"/>
          <w:b w:val="0"/>
          <w:bCs w:val="0"/>
          <w:caps w:val="0"/>
          <w:noProof/>
          <w:sz w:val="22"/>
          <w:szCs w:val="22"/>
          <w:lang w:eastAsia="fr-FR"/>
        </w:rPr>
      </w:pPr>
      <w:r>
        <w:fldChar w:fldCharType="begin"/>
      </w:r>
      <w:r>
        <w:instrText xml:space="preserve"> HYPERLINK \l "_Toc58511927" </w:instrText>
      </w:r>
      <w:r>
        <w:fldChar w:fldCharType="separate"/>
      </w:r>
      <w:r w:rsidR="0058437F" w:rsidRPr="000D7776">
        <w:rPr>
          <w:rStyle w:val="Lienhypertexte"/>
          <w:noProof/>
        </w:rPr>
        <w:t>6.</w:t>
      </w:r>
      <w:r w:rsidR="0058437F">
        <w:rPr>
          <w:rFonts w:asciiTheme="minorHAnsi" w:eastAsiaTheme="minorEastAsia" w:hAnsiTheme="minorHAnsi" w:cstheme="minorBidi"/>
          <w:b w:val="0"/>
          <w:bCs w:val="0"/>
          <w:caps w:val="0"/>
          <w:noProof/>
          <w:sz w:val="22"/>
          <w:szCs w:val="22"/>
          <w:lang w:eastAsia="fr-FR"/>
        </w:rPr>
        <w:tab/>
      </w:r>
      <w:r w:rsidR="0058437F" w:rsidRPr="000D7776">
        <w:rPr>
          <w:rStyle w:val="Lienhypertexte"/>
          <w:noProof/>
        </w:rPr>
        <w:t>Déroulement des visites</w:t>
      </w:r>
      <w:r w:rsidR="0058437F">
        <w:rPr>
          <w:noProof/>
          <w:webHidden/>
        </w:rPr>
        <w:tab/>
      </w:r>
      <w:r w:rsidR="0058437F">
        <w:rPr>
          <w:noProof/>
          <w:webHidden/>
        </w:rPr>
        <w:fldChar w:fldCharType="begin"/>
      </w:r>
      <w:r w:rsidR="0058437F">
        <w:rPr>
          <w:noProof/>
          <w:webHidden/>
        </w:rPr>
        <w:instrText xml:space="preserve"> PAGEREF _Toc58511927 \h </w:instrText>
      </w:r>
      <w:r w:rsidR="0058437F">
        <w:rPr>
          <w:noProof/>
          <w:webHidden/>
        </w:rPr>
      </w:r>
      <w:r w:rsidR="0058437F">
        <w:rPr>
          <w:noProof/>
          <w:webHidden/>
        </w:rPr>
        <w:fldChar w:fldCharType="separate"/>
      </w:r>
      <w:ins w:id="46" w:author="Véronique DA COSTA" w:date="2021-01-19T11:08:00Z">
        <w:r w:rsidR="006A6836">
          <w:rPr>
            <w:noProof/>
            <w:webHidden/>
          </w:rPr>
          <w:t>15</w:t>
        </w:r>
      </w:ins>
      <w:del w:id="47" w:author="Véronique DA COSTA" w:date="2021-01-19T11:03:00Z">
        <w:r w:rsidR="006E4D27" w:rsidDel="006A6836">
          <w:rPr>
            <w:noProof/>
            <w:webHidden/>
          </w:rPr>
          <w:delText>16</w:delText>
        </w:r>
      </w:del>
      <w:r w:rsidR="0058437F">
        <w:rPr>
          <w:noProof/>
          <w:webHidden/>
        </w:rPr>
        <w:fldChar w:fldCharType="end"/>
      </w:r>
      <w:r>
        <w:rPr>
          <w:noProof/>
        </w:rPr>
        <w:fldChar w:fldCharType="end"/>
      </w:r>
    </w:p>
    <w:p w14:paraId="73851C07" w14:textId="469284FB"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"_Toc58511928" </w:instrText>
      </w:r>
      <w:r>
        <w:fldChar w:fldCharType="separate"/>
      </w:r>
      <w:r w:rsidR="0058437F" w:rsidRPr="000D7776">
        <w:rPr>
          <w:rStyle w:val="Lienhypertexte"/>
          <w:noProof/>
        </w:rPr>
        <w:t>6.1.1.</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Sélection et inclusion des patients</w:t>
      </w:r>
      <w:r w:rsidR="0058437F">
        <w:rPr>
          <w:noProof/>
          <w:webHidden/>
        </w:rPr>
        <w:tab/>
      </w:r>
      <w:r w:rsidR="0058437F">
        <w:rPr>
          <w:noProof/>
          <w:webHidden/>
        </w:rPr>
        <w:fldChar w:fldCharType="begin"/>
      </w:r>
      <w:r w:rsidR="0058437F">
        <w:rPr>
          <w:noProof/>
          <w:webHidden/>
        </w:rPr>
        <w:instrText xml:space="preserve"> PAGEREF _Toc58511928 \h </w:instrText>
      </w:r>
      <w:r w:rsidR="0058437F">
        <w:rPr>
          <w:noProof/>
          <w:webHidden/>
        </w:rPr>
      </w:r>
      <w:r w:rsidR="0058437F">
        <w:rPr>
          <w:noProof/>
          <w:webHidden/>
        </w:rPr>
        <w:fldChar w:fldCharType="separate"/>
      </w:r>
      <w:ins w:id="48" w:author="Véronique DA COSTA" w:date="2021-01-19T11:08:00Z">
        <w:r w:rsidR="006A6836">
          <w:rPr>
            <w:noProof/>
            <w:webHidden/>
          </w:rPr>
          <w:t>15</w:t>
        </w:r>
      </w:ins>
      <w:del w:id="49" w:author="Véronique DA COSTA" w:date="2021-01-19T11:03:00Z">
        <w:r w:rsidR="006E4D27" w:rsidDel="006A6836">
          <w:rPr>
            <w:noProof/>
            <w:webHidden/>
          </w:rPr>
          <w:delText>16</w:delText>
        </w:r>
      </w:del>
      <w:r w:rsidR="0058437F">
        <w:rPr>
          <w:noProof/>
          <w:webHidden/>
        </w:rPr>
        <w:fldChar w:fldCharType="end"/>
      </w:r>
      <w:r>
        <w:rPr>
          <w:noProof/>
        </w:rPr>
        <w:fldChar w:fldCharType="end"/>
      </w:r>
    </w:p>
    <w:p w14:paraId="549139DE" w14:textId="08FDE8B4"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"_Toc58511929" </w:instrText>
      </w:r>
      <w:r>
        <w:fldChar w:fldCharType="separate"/>
      </w:r>
      <w:r w:rsidR="0058437F" w:rsidRPr="000D7776">
        <w:rPr>
          <w:rStyle w:val="Lienhypertexte"/>
          <w:noProof/>
        </w:rPr>
        <w:t>6.1.2.</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Randomisation</w:t>
      </w:r>
      <w:r w:rsidR="0058437F">
        <w:rPr>
          <w:noProof/>
          <w:webHidden/>
        </w:rPr>
        <w:tab/>
      </w:r>
      <w:r w:rsidR="0058437F">
        <w:rPr>
          <w:noProof/>
          <w:webHidden/>
        </w:rPr>
        <w:fldChar w:fldCharType="begin"/>
      </w:r>
      <w:r w:rsidR="0058437F">
        <w:rPr>
          <w:noProof/>
          <w:webHidden/>
        </w:rPr>
        <w:instrText xml:space="preserve"> PAGEREF _Toc58511929 \h </w:instrText>
      </w:r>
      <w:r w:rsidR="0058437F">
        <w:rPr>
          <w:noProof/>
          <w:webHidden/>
        </w:rPr>
      </w:r>
      <w:r w:rsidR="0058437F">
        <w:rPr>
          <w:noProof/>
          <w:webHidden/>
        </w:rPr>
        <w:fldChar w:fldCharType="separate"/>
      </w:r>
      <w:ins w:id="50" w:author="Véronique DA COSTA" w:date="2021-01-19T11:08:00Z">
        <w:r w:rsidR="006A6836">
          <w:rPr>
            <w:noProof/>
            <w:webHidden/>
          </w:rPr>
          <w:t>15</w:t>
        </w:r>
      </w:ins>
      <w:del w:id="51" w:author="Véronique DA COSTA" w:date="2021-01-19T11:03:00Z">
        <w:r w:rsidR="006E4D27" w:rsidDel="006A6836">
          <w:rPr>
            <w:noProof/>
            <w:webHidden/>
          </w:rPr>
          <w:delText>16</w:delText>
        </w:r>
      </w:del>
      <w:r w:rsidR="0058437F">
        <w:rPr>
          <w:noProof/>
          <w:webHidden/>
        </w:rPr>
        <w:fldChar w:fldCharType="end"/>
      </w:r>
      <w:r>
        <w:rPr>
          <w:noProof/>
        </w:rPr>
        <w:fldChar w:fldCharType="end"/>
      </w:r>
    </w:p>
    <w:p w14:paraId="6265E744" w14:textId="76AEC6BC"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"_Toc58511930" </w:instrText>
      </w:r>
      <w:r>
        <w:fldChar w:fldCharType="separate"/>
      </w:r>
      <w:r w:rsidR="0058437F" w:rsidRPr="000D7776">
        <w:rPr>
          <w:rStyle w:val="Lienhypertexte"/>
          <w:noProof/>
        </w:rPr>
        <w:t>6.1.3.</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Le jour de la visite d’inclusion (J1)</w:t>
      </w:r>
      <w:r w:rsidR="0058437F">
        <w:rPr>
          <w:noProof/>
          <w:webHidden/>
        </w:rPr>
        <w:tab/>
      </w:r>
      <w:r w:rsidR="0058437F">
        <w:rPr>
          <w:noProof/>
          <w:webHidden/>
        </w:rPr>
        <w:fldChar w:fldCharType="begin"/>
      </w:r>
      <w:r w:rsidR="0058437F">
        <w:rPr>
          <w:noProof/>
          <w:webHidden/>
        </w:rPr>
        <w:instrText xml:space="preserve"> PAGEREF _Toc58511930 \h </w:instrText>
      </w:r>
      <w:r w:rsidR="0058437F">
        <w:rPr>
          <w:noProof/>
          <w:webHidden/>
        </w:rPr>
      </w:r>
      <w:r w:rsidR="0058437F">
        <w:rPr>
          <w:noProof/>
          <w:webHidden/>
        </w:rPr>
        <w:fldChar w:fldCharType="separate"/>
      </w:r>
      <w:ins w:id="52" w:author="Véronique DA COSTA" w:date="2021-01-19T11:08:00Z">
        <w:r w:rsidR="006A6836">
          <w:rPr>
            <w:noProof/>
            <w:webHidden/>
          </w:rPr>
          <w:t>16</w:t>
        </w:r>
      </w:ins>
      <w:del w:id="53" w:author="Véronique DA COSTA" w:date="2021-01-19T11:03:00Z">
        <w:r w:rsidR="006E4D27" w:rsidDel="006A6836">
          <w:rPr>
            <w:noProof/>
            <w:webHidden/>
          </w:rPr>
          <w:delText>17</w:delText>
        </w:r>
      </w:del>
      <w:r w:rsidR="0058437F">
        <w:rPr>
          <w:noProof/>
          <w:webHidden/>
        </w:rPr>
        <w:fldChar w:fldCharType="end"/>
      </w:r>
      <w:r>
        <w:rPr>
          <w:noProof/>
        </w:rPr>
        <w:fldChar w:fldCharType="end"/>
      </w:r>
    </w:p>
    <w:p w14:paraId="7A6611F0" w14:textId="02FF608D"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"_Toc58511931" </w:instrText>
      </w:r>
      <w:r>
        <w:fldChar w:fldCharType="separate"/>
      </w:r>
      <w:r w:rsidR="0058437F" w:rsidRPr="000D7776">
        <w:rPr>
          <w:rStyle w:val="Lienhypertexte"/>
          <w:noProof/>
        </w:rPr>
        <w:t>6.1.4.</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Pendant l’hospitalisation ou à domicile</w:t>
      </w:r>
      <w:r w:rsidR="0058437F">
        <w:rPr>
          <w:noProof/>
          <w:webHidden/>
        </w:rPr>
        <w:tab/>
      </w:r>
      <w:r w:rsidR="0058437F">
        <w:rPr>
          <w:noProof/>
          <w:webHidden/>
        </w:rPr>
        <w:fldChar w:fldCharType="begin"/>
      </w:r>
      <w:r w:rsidR="0058437F">
        <w:rPr>
          <w:noProof/>
          <w:webHidden/>
        </w:rPr>
        <w:instrText xml:space="preserve"> PAGEREF _Toc58511931 \h </w:instrText>
      </w:r>
      <w:r w:rsidR="0058437F">
        <w:rPr>
          <w:noProof/>
          <w:webHidden/>
        </w:rPr>
      </w:r>
      <w:r w:rsidR="0058437F">
        <w:rPr>
          <w:noProof/>
          <w:webHidden/>
        </w:rPr>
        <w:fldChar w:fldCharType="separate"/>
      </w:r>
      <w:ins w:id="54" w:author="Véronique DA COSTA" w:date="2021-01-19T11:08:00Z">
        <w:r w:rsidR="006A6836">
          <w:rPr>
            <w:noProof/>
            <w:webHidden/>
          </w:rPr>
          <w:t>16</w:t>
        </w:r>
      </w:ins>
      <w:del w:id="55" w:author="Véronique DA COSTA" w:date="2021-01-19T11:03:00Z">
        <w:r w:rsidR="006E4D27" w:rsidDel="006A6836">
          <w:rPr>
            <w:noProof/>
            <w:webHidden/>
          </w:rPr>
          <w:delText>17</w:delText>
        </w:r>
      </w:del>
      <w:r w:rsidR="0058437F">
        <w:rPr>
          <w:noProof/>
          <w:webHidden/>
        </w:rPr>
        <w:fldChar w:fldCharType="end"/>
      </w:r>
      <w:r>
        <w:rPr>
          <w:noProof/>
        </w:rPr>
        <w:fldChar w:fldCharType="end"/>
      </w:r>
    </w:p>
    <w:p w14:paraId="38CB1627" w14:textId="7E270166"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"_Toc58511932" </w:instrText>
      </w:r>
      <w:r>
        <w:fldChar w:fldCharType="separate"/>
      </w:r>
      <w:r w:rsidR="0058437F" w:rsidRPr="000D7776">
        <w:rPr>
          <w:rStyle w:val="Lienhypertexte"/>
          <w:noProof/>
        </w:rPr>
        <w:t>6.1.5.</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 xml:space="preserve">Visite 1 – J12 </w:t>
      </w:r>
      <w:r w:rsidR="0058437F" w:rsidRPr="000D7776">
        <w:rPr>
          <w:rStyle w:val="Lienhypertexte"/>
          <w:noProof/>
          <w:vertAlign w:val="superscript"/>
        </w:rPr>
        <w:t>(+/- 2 jours)</w:t>
      </w:r>
      <w:r w:rsidR="0058437F">
        <w:rPr>
          <w:noProof/>
          <w:webHidden/>
        </w:rPr>
        <w:tab/>
      </w:r>
      <w:r w:rsidR="0058437F">
        <w:rPr>
          <w:noProof/>
          <w:webHidden/>
        </w:rPr>
        <w:fldChar w:fldCharType="begin"/>
      </w:r>
      <w:r w:rsidR="0058437F">
        <w:rPr>
          <w:noProof/>
          <w:webHidden/>
        </w:rPr>
        <w:instrText xml:space="preserve"> PAGEREF _Toc58511932 \h </w:instrText>
      </w:r>
      <w:r w:rsidR="0058437F">
        <w:rPr>
          <w:noProof/>
          <w:webHidden/>
        </w:rPr>
      </w:r>
      <w:r w:rsidR="0058437F">
        <w:rPr>
          <w:noProof/>
          <w:webHidden/>
        </w:rPr>
        <w:fldChar w:fldCharType="separate"/>
      </w:r>
      <w:ins w:id="56" w:author="Véronique DA COSTA" w:date="2021-01-19T11:08:00Z">
        <w:r w:rsidR="006A6836">
          <w:rPr>
            <w:noProof/>
            <w:webHidden/>
          </w:rPr>
          <w:t>17</w:t>
        </w:r>
      </w:ins>
      <w:del w:id="57" w:author="Véronique DA COSTA" w:date="2021-01-19T11:03:00Z">
        <w:r w:rsidR="006E4D27" w:rsidDel="006A6836">
          <w:rPr>
            <w:noProof/>
            <w:webHidden/>
          </w:rPr>
          <w:delText>18</w:delText>
        </w:r>
      </w:del>
      <w:r w:rsidR="0058437F">
        <w:rPr>
          <w:noProof/>
          <w:webHidden/>
        </w:rPr>
        <w:fldChar w:fldCharType="end"/>
      </w:r>
      <w:r>
        <w:rPr>
          <w:noProof/>
        </w:rPr>
        <w:fldChar w:fldCharType="end"/>
      </w:r>
    </w:p>
    <w:p w14:paraId="621DBAA5" w14:textId="3F2B3CBD"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"_Toc58511933" </w:instrText>
      </w:r>
      <w:r>
        <w:fldChar w:fldCharType="separate"/>
      </w:r>
      <w:r w:rsidR="0058437F" w:rsidRPr="000D7776">
        <w:rPr>
          <w:rStyle w:val="Lienhypertexte"/>
          <w:noProof/>
        </w:rPr>
        <w:t>6.1.6.</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Visite 2 – J28</w:t>
      </w:r>
      <w:r w:rsidR="0058437F">
        <w:rPr>
          <w:noProof/>
          <w:webHidden/>
        </w:rPr>
        <w:tab/>
      </w:r>
      <w:r w:rsidR="0058437F">
        <w:rPr>
          <w:noProof/>
          <w:webHidden/>
        </w:rPr>
        <w:fldChar w:fldCharType="begin"/>
      </w:r>
      <w:r w:rsidR="0058437F">
        <w:rPr>
          <w:noProof/>
          <w:webHidden/>
        </w:rPr>
        <w:instrText xml:space="preserve"> PAGEREF _Toc58511933 \h </w:instrText>
      </w:r>
      <w:r w:rsidR="0058437F">
        <w:rPr>
          <w:noProof/>
          <w:webHidden/>
        </w:rPr>
      </w:r>
      <w:r w:rsidR="0058437F">
        <w:rPr>
          <w:noProof/>
          <w:webHidden/>
        </w:rPr>
        <w:fldChar w:fldCharType="separate"/>
      </w:r>
      <w:ins w:id="58" w:author="Véronique DA COSTA" w:date="2021-01-19T11:08:00Z">
        <w:r w:rsidR="006A6836">
          <w:rPr>
            <w:noProof/>
            <w:webHidden/>
          </w:rPr>
          <w:t>17</w:t>
        </w:r>
      </w:ins>
      <w:del w:id="59" w:author="Véronique DA COSTA" w:date="2021-01-19T11:03:00Z">
        <w:r w:rsidR="006E4D27" w:rsidDel="006A6836">
          <w:rPr>
            <w:noProof/>
            <w:webHidden/>
          </w:rPr>
          <w:delText>18</w:delText>
        </w:r>
      </w:del>
      <w:r w:rsidR="0058437F">
        <w:rPr>
          <w:noProof/>
          <w:webHidden/>
        </w:rPr>
        <w:fldChar w:fldCharType="end"/>
      </w:r>
      <w:r>
        <w:rPr>
          <w:noProof/>
        </w:rPr>
        <w:fldChar w:fldCharType="end"/>
      </w:r>
    </w:p>
    <w:p w14:paraId="298E3C09" w14:textId="5FFA5FBA" w:rsidR="0058437F" w:rsidRDefault="003D2310">
      <w:pPr>
        <w:pStyle w:val="TM1"/>
        <w:tabs>
          <w:tab w:val="left" w:pos="440"/>
          <w:tab w:val="right" w:leader="dot" w:pos="9628"/>
        </w:tabs>
        <w:rPr>
          <w:rFonts w:asciiTheme="minorHAnsi" w:eastAsiaTheme="minorEastAsia" w:hAnsiTheme="minorHAnsi" w:cstheme="minorBidi"/>
          <w:b w:val="0"/>
          <w:bCs w:val="0"/>
          <w:caps w:val="0"/>
          <w:noProof/>
          <w:sz w:val="22"/>
          <w:szCs w:val="22"/>
          <w:lang w:eastAsia="fr-FR"/>
        </w:rPr>
      </w:pPr>
      <w:r>
        <w:fldChar w:fldCharType="begin"/>
      </w:r>
      <w:r>
        <w:instrText xml:space="preserve"> HYPERLINK \l "_Toc58511934" </w:instrText>
      </w:r>
      <w:r>
        <w:fldChar w:fldCharType="separate"/>
      </w:r>
      <w:r w:rsidR="0058437F" w:rsidRPr="000D7776">
        <w:rPr>
          <w:rStyle w:val="Lienhypertexte"/>
          <w:noProof/>
        </w:rPr>
        <w:t>7.</w:t>
      </w:r>
      <w:r w:rsidR="0058437F">
        <w:rPr>
          <w:rFonts w:asciiTheme="minorHAnsi" w:eastAsiaTheme="minorEastAsia" w:hAnsiTheme="minorHAnsi" w:cstheme="minorBidi"/>
          <w:b w:val="0"/>
          <w:bCs w:val="0"/>
          <w:caps w:val="0"/>
          <w:noProof/>
          <w:sz w:val="22"/>
          <w:szCs w:val="22"/>
          <w:lang w:eastAsia="fr-FR"/>
        </w:rPr>
        <w:tab/>
      </w:r>
      <w:r w:rsidR="0058437F" w:rsidRPr="000D7776">
        <w:rPr>
          <w:rStyle w:val="Lienhypertexte"/>
          <w:noProof/>
        </w:rPr>
        <w:t>Traitements</w:t>
      </w:r>
      <w:r w:rsidR="0058437F">
        <w:rPr>
          <w:noProof/>
          <w:webHidden/>
        </w:rPr>
        <w:tab/>
      </w:r>
      <w:r w:rsidR="0058437F">
        <w:rPr>
          <w:noProof/>
          <w:webHidden/>
        </w:rPr>
        <w:fldChar w:fldCharType="begin"/>
      </w:r>
      <w:r w:rsidR="0058437F">
        <w:rPr>
          <w:noProof/>
          <w:webHidden/>
        </w:rPr>
        <w:instrText xml:space="preserve"> PAGEREF _Toc58511934 \h </w:instrText>
      </w:r>
      <w:r w:rsidR="0058437F">
        <w:rPr>
          <w:noProof/>
          <w:webHidden/>
        </w:rPr>
      </w:r>
      <w:r w:rsidR="0058437F">
        <w:rPr>
          <w:noProof/>
          <w:webHidden/>
        </w:rPr>
        <w:fldChar w:fldCharType="separate"/>
      </w:r>
      <w:ins w:id="60" w:author="Véronique DA COSTA" w:date="2021-01-19T11:08:00Z">
        <w:r w:rsidR="006A6836">
          <w:rPr>
            <w:noProof/>
            <w:webHidden/>
          </w:rPr>
          <w:t>18</w:t>
        </w:r>
      </w:ins>
      <w:del w:id="61" w:author="Véronique DA COSTA" w:date="2021-01-19T11:03:00Z">
        <w:r w:rsidR="006E4D27" w:rsidDel="006A6836">
          <w:rPr>
            <w:noProof/>
            <w:webHidden/>
          </w:rPr>
          <w:delText>19</w:delText>
        </w:r>
      </w:del>
      <w:r w:rsidR="0058437F">
        <w:rPr>
          <w:noProof/>
          <w:webHidden/>
        </w:rPr>
        <w:fldChar w:fldCharType="end"/>
      </w:r>
      <w:r>
        <w:rPr>
          <w:noProof/>
        </w:rPr>
        <w:fldChar w:fldCharType="end"/>
      </w:r>
    </w:p>
    <w:p w14:paraId="50A1F4EB" w14:textId="1D092C4C"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"_Toc58511935" </w:instrText>
      </w:r>
      <w:r>
        <w:fldChar w:fldCharType="separate"/>
      </w:r>
      <w:r w:rsidR="0058437F" w:rsidRPr="000D7776">
        <w:rPr>
          <w:rStyle w:val="Lienhypertexte"/>
          <w:noProof/>
        </w:rPr>
        <w:t>7.1.</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Description du médicament :</w:t>
      </w:r>
      <w:r w:rsidR="0058437F">
        <w:rPr>
          <w:noProof/>
          <w:webHidden/>
        </w:rPr>
        <w:tab/>
      </w:r>
      <w:r w:rsidR="0058437F">
        <w:rPr>
          <w:noProof/>
          <w:webHidden/>
        </w:rPr>
        <w:fldChar w:fldCharType="begin"/>
      </w:r>
      <w:r w:rsidR="0058437F">
        <w:rPr>
          <w:noProof/>
          <w:webHidden/>
        </w:rPr>
        <w:instrText xml:space="preserve"> PAGEREF _Toc58511935 \h </w:instrText>
      </w:r>
      <w:r w:rsidR="0058437F">
        <w:rPr>
          <w:noProof/>
          <w:webHidden/>
        </w:rPr>
      </w:r>
      <w:r w:rsidR="0058437F">
        <w:rPr>
          <w:noProof/>
          <w:webHidden/>
        </w:rPr>
        <w:fldChar w:fldCharType="separate"/>
      </w:r>
      <w:ins w:id="62" w:author="Véronique DA COSTA" w:date="2021-01-19T11:08:00Z">
        <w:r w:rsidR="006A6836">
          <w:rPr>
            <w:noProof/>
            <w:webHidden/>
          </w:rPr>
          <w:t>18</w:t>
        </w:r>
      </w:ins>
      <w:del w:id="63" w:author="Véronique DA COSTA" w:date="2021-01-19T11:03:00Z">
        <w:r w:rsidR="006E4D27" w:rsidDel="006A6836">
          <w:rPr>
            <w:noProof/>
            <w:webHidden/>
          </w:rPr>
          <w:delText>19</w:delText>
        </w:r>
      </w:del>
      <w:r w:rsidR="0058437F">
        <w:rPr>
          <w:noProof/>
          <w:webHidden/>
        </w:rPr>
        <w:fldChar w:fldCharType="end"/>
      </w:r>
      <w:r>
        <w:rPr>
          <w:noProof/>
        </w:rPr>
        <w:fldChar w:fldCharType="end"/>
      </w:r>
    </w:p>
    <w:p w14:paraId="703DB86E" w14:textId="6CECB906"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"_Toc58511936" </w:instrText>
      </w:r>
      <w:r>
        <w:fldChar w:fldCharType="separate"/>
      </w:r>
      <w:r w:rsidR="0058437F" w:rsidRPr="000D7776">
        <w:rPr>
          <w:rStyle w:val="Lienhypertexte"/>
          <w:noProof/>
        </w:rPr>
        <w:t>7.1.1.</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Dexaméthasone (DCI)</w:t>
      </w:r>
      <w:r w:rsidR="0058437F">
        <w:rPr>
          <w:noProof/>
          <w:webHidden/>
        </w:rPr>
        <w:tab/>
      </w:r>
      <w:r w:rsidR="0058437F">
        <w:rPr>
          <w:noProof/>
          <w:webHidden/>
        </w:rPr>
        <w:fldChar w:fldCharType="begin"/>
      </w:r>
      <w:r w:rsidR="0058437F">
        <w:rPr>
          <w:noProof/>
          <w:webHidden/>
        </w:rPr>
        <w:instrText xml:space="preserve"> PAGEREF _Toc58511936 \h </w:instrText>
      </w:r>
      <w:r w:rsidR="0058437F">
        <w:rPr>
          <w:noProof/>
          <w:webHidden/>
        </w:rPr>
      </w:r>
      <w:r w:rsidR="0058437F">
        <w:rPr>
          <w:noProof/>
          <w:webHidden/>
        </w:rPr>
        <w:fldChar w:fldCharType="separate"/>
      </w:r>
      <w:ins w:id="64" w:author="Véronique DA COSTA" w:date="2021-01-19T11:08:00Z">
        <w:r w:rsidR="006A6836">
          <w:rPr>
            <w:noProof/>
            <w:webHidden/>
          </w:rPr>
          <w:t>18</w:t>
        </w:r>
      </w:ins>
      <w:del w:id="65" w:author="Véronique DA COSTA" w:date="2021-01-19T11:03:00Z">
        <w:r w:rsidR="006E4D27" w:rsidDel="006A6836">
          <w:rPr>
            <w:noProof/>
            <w:webHidden/>
          </w:rPr>
          <w:delText>19</w:delText>
        </w:r>
      </w:del>
      <w:r w:rsidR="0058437F">
        <w:rPr>
          <w:noProof/>
          <w:webHidden/>
        </w:rPr>
        <w:fldChar w:fldCharType="end"/>
      </w:r>
      <w:r>
        <w:rPr>
          <w:noProof/>
        </w:rPr>
        <w:fldChar w:fldCharType="end"/>
      </w:r>
    </w:p>
    <w:p w14:paraId="0AD944BB" w14:textId="4CD5FD5A"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"_Toc58511937" </w:instrText>
      </w:r>
      <w:r>
        <w:fldChar w:fldCharType="separate"/>
      </w:r>
      <w:r w:rsidR="0058437F" w:rsidRPr="000D7776">
        <w:rPr>
          <w:rStyle w:val="Lienhypertexte"/>
          <w:noProof/>
        </w:rPr>
        <w:t>7.1.2.</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Prednisolone (DCI)</w:t>
      </w:r>
      <w:r w:rsidR="0058437F">
        <w:rPr>
          <w:noProof/>
          <w:webHidden/>
        </w:rPr>
        <w:tab/>
      </w:r>
      <w:r w:rsidR="0058437F">
        <w:rPr>
          <w:noProof/>
          <w:webHidden/>
        </w:rPr>
        <w:fldChar w:fldCharType="begin"/>
      </w:r>
      <w:r w:rsidR="0058437F">
        <w:rPr>
          <w:noProof/>
          <w:webHidden/>
        </w:rPr>
        <w:instrText xml:space="preserve"> PAGEREF _Toc58511937 \h </w:instrText>
      </w:r>
      <w:r w:rsidR="0058437F">
        <w:rPr>
          <w:noProof/>
          <w:webHidden/>
        </w:rPr>
      </w:r>
      <w:r w:rsidR="0058437F">
        <w:rPr>
          <w:noProof/>
          <w:webHidden/>
        </w:rPr>
        <w:fldChar w:fldCharType="separate"/>
      </w:r>
      <w:ins w:id="66" w:author="Véronique DA COSTA" w:date="2021-01-19T11:08:00Z">
        <w:r w:rsidR="006A6836">
          <w:rPr>
            <w:noProof/>
            <w:webHidden/>
          </w:rPr>
          <w:t>18</w:t>
        </w:r>
      </w:ins>
      <w:del w:id="67" w:author="Véronique DA COSTA" w:date="2021-01-19T11:03:00Z">
        <w:r w:rsidR="006E4D27" w:rsidDel="006A6836">
          <w:rPr>
            <w:noProof/>
            <w:webHidden/>
          </w:rPr>
          <w:delText>19</w:delText>
        </w:r>
      </w:del>
      <w:r w:rsidR="0058437F">
        <w:rPr>
          <w:noProof/>
          <w:webHidden/>
        </w:rPr>
        <w:fldChar w:fldCharType="end"/>
      </w:r>
      <w:r>
        <w:rPr>
          <w:noProof/>
        </w:rPr>
        <w:fldChar w:fldCharType="end"/>
      </w:r>
    </w:p>
    <w:p w14:paraId="4C2E7BA5" w14:textId="7270B7D7"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"_Toc58511938" </w:instrText>
      </w:r>
      <w:r>
        <w:fldChar w:fldCharType="separate"/>
      </w:r>
      <w:r w:rsidR="0058437F" w:rsidRPr="000D7776">
        <w:rPr>
          <w:rStyle w:val="Lienhypertexte"/>
          <w:noProof/>
        </w:rPr>
        <w:t>7.2.</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Modalités d’administration :</w:t>
      </w:r>
      <w:r w:rsidR="0058437F">
        <w:rPr>
          <w:noProof/>
          <w:webHidden/>
        </w:rPr>
        <w:tab/>
      </w:r>
      <w:r w:rsidR="0058437F">
        <w:rPr>
          <w:noProof/>
          <w:webHidden/>
        </w:rPr>
        <w:fldChar w:fldCharType="begin"/>
      </w:r>
      <w:r w:rsidR="0058437F">
        <w:rPr>
          <w:noProof/>
          <w:webHidden/>
        </w:rPr>
        <w:instrText xml:space="preserve"> PAGEREF _Toc58511938 \h </w:instrText>
      </w:r>
      <w:r w:rsidR="0058437F">
        <w:rPr>
          <w:noProof/>
          <w:webHidden/>
        </w:rPr>
      </w:r>
      <w:r w:rsidR="0058437F">
        <w:rPr>
          <w:noProof/>
          <w:webHidden/>
        </w:rPr>
        <w:fldChar w:fldCharType="separate"/>
      </w:r>
      <w:ins w:id="68" w:author="Véronique DA COSTA" w:date="2021-01-19T11:08:00Z">
        <w:r w:rsidR="006A6836">
          <w:rPr>
            <w:noProof/>
            <w:webHidden/>
          </w:rPr>
          <w:t>18</w:t>
        </w:r>
      </w:ins>
      <w:del w:id="69" w:author="Véronique DA COSTA" w:date="2021-01-19T11:03:00Z">
        <w:r w:rsidR="006E4D27" w:rsidDel="006A6836">
          <w:rPr>
            <w:noProof/>
            <w:webHidden/>
          </w:rPr>
          <w:delText>19</w:delText>
        </w:r>
      </w:del>
      <w:r w:rsidR="0058437F">
        <w:rPr>
          <w:noProof/>
          <w:webHidden/>
        </w:rPr>
        <w:fldChar w:fldCharType="end"/>
      </w:r>
      <w:r>
        <w:rPr>
          <w:noProof/>
        </w:rPr>
        <w:fldChar w:fldCharType="end"/>
      </w:r>
    </w:p>
    <w:p w14:paraId="2E4A4E3F" w14:textId="49122AA9"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"_Toc58511939" </w:instrText>
      </w:r>
      <w:r>
        <w:fldChar w:fldCharType="separate"/>
      </w:r>
      <w:r w:rsidR="0058437F" w:rsidRPr="000D7776">
        <w:rPr>
          <w:rStyle w:val="Lienhypertexte"/>
          <w:noProof/>
        </w:rPr>
        <w:t>7.3.</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Circuit du médicament</w:t>
      </w:r>
      <w:r w:rsidR="0058437F">
        <w:rPr>
          <w:noProof/>
          <w:webHidden/>
        </w:rPr>
        <w:tab/>
      </w:r>
      <w:r w:rsidR="0058437F">
        <w:rPr>
          <w:noProof/>
          <w:webHidden/>
        </w:rPr>
        <w:fldChar w:fldCharType="begin"/>
      </w:r>
      <w:r w:rsidR="0058437F">
        <w:rPr>
          <w:noProof/>
          <w:webHidden/>
        </w:rPr>
        <w:instrText xml:space="preserve"> PAGEREF _Toc58511939 \h </w:instrText>
      </w:r>
      <w:r w:rsidR="0058437F">
        <w:rPr>
          <w:noProof/>
          <w:webHidden/>
        </w:rPr>
      </w:r>
      <w:r w:rsidR="0058437F">
        <w:rPr>
          <w:noProof/>
          <w:webHidden/>
        </w:rPr>
        <w:fldChar w:fldCharType="separate"/>
      </w:r>
      <w:ins w:id="70" w:author="Véronique DA COSTA" w:date="2021-01-19T11:08:00Z">
        <w:r w:rsidR="006A6836">
          <w:rPr>
            <w:noProof/>
            <w:webHidden/>
          </w:rPr>
          <w:t>18</w:t>
        </w:r>
      </w:ins>
      <w:del w:id="71" w:author="Véronique DA COSTA" w:date="2021-01-19T11:03:00Z">
        <w:r w:rsidR="006E4D27" w:rsidDel="006A6836">
          <w:rPr>
            <w:noProof/>
            <w:webHidden/>
          </w:rPr>
          <w:delText>19</w:delText>
        </w:r>
      </w:del>
      <w:r w:rsidR="0058437F">
        <w:rPr>
          <w:noProof/>
          <w:webHidden/>
        </w:rPr>
        <w:fldChar w:fldCharType="end"/>
      </w:r>
      <w:r>
        <w:rPr>
          <w:noProof/>
        </w:rPr>
        <w:fldChar w:fldCharType="end"/>
      </w:r>
    </w:p>
    <w:p w14:paraId="73A8908A" w14:textId="3EEA595C"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"_Toc58511940" </w:instrText>
      </w:r>
      <w:r>
        <w:fldChar w:fldCharType="separate"/>
      </w:r>
      <w:r w:rsidR="0058437F" w:rsidRPr="000D7776">
        <w:rPr>
          <w:rStyle w:val="Lienhypertexte"/>
          <w:noProof/>
        </w:rPr>
        <w:t>7.4.</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Traitements associés autorisés, non autorisés et de secours pendant le déroulement de la recherche</w:t>
      </w:r>
      <w:r w:rsidR="0058437F">
        <w:rPr>
          <w:noProof/>
          <w:webHidden/>
        </w:rPr>
        <w:tab/>
      </w:r>
      <w:r w:rsidR="0058437F">
        <w:rPr>
          <w:noProof/>
          <w:webHidden/>
        </w:rPr>
        <w:fldChar w:fldCharType="begin"/>
      </w:r>
      <w:r w:rsidR="0058437F">
        <w:rPr>
          <w:noProof/>
          <w:webHidden/>
        </w:rPr>
        <w:instrText xml:space="preserve"> PAGEREF _Toc58511940 \h </w:instrText>
      </w:r>
      <w:r w:rsidR="0058437F">
        <w:rPr>
          <w:noProof/>
          <w:webHidden/>
        </w:rPr>
      </w:r>
      <w:r w:rsidR="0058437F">
        <w:rPr>
          <w:noProof/>
          <w:webHidden/>
        </w:rPr>
        <w:fldChar w:fldCharType="separate"/>
      </w:r>
      <w:ins w:id="72" w:author="Véronique DA COSTA" w:date="2021-01-19T11:08:00Z">
        <w:r w:rsidR="006A6836">
          <w:rPr>
            <w:noProof/>
            <w:webHidden/>
          </w:rPr>
          <w:t>19</w:t>
        </w:r>
      </w:ins>
      <w:del w:id="73" w:author="Véronique DA COSTA" w:date="2021-01-19T11:03:00Z">
        <w:r w:rsidR="006E4D27" w:rsidDel="006A6836">
          <w:rPr>
            <w:noProof/>
            <w:webHidden/>
          </w:rPr>
          <w:delText>20</w:delText>
        </w:r>
      </w:del>
      <w:r w:rsidR="0058437F">
        <w:rPr>
          <w:noProof/>
          <w:webHidden/>
        </w:rPr>
        <w:fldChar w:fldCharType="end"/>
      </w:r>
      <w:r>
        <w:rPr>
          <w:noProof/>
        </w:rPr>
        <w:fldChar w:fldCharType="end"/>
      </w:r>
    </w:p>
    <w:p w14:paraId="24BDED2E" w14:textId="38ADD3E2" w:rsidR="0058437F" w:rsidRDefault="003D2310">
      <w:pPr>
        <w:pStyle w:val="TM1"/>
        <w:tabs>
          <w:tab w:val="left" w:pos="440"/>
          <w:tab w:val="right" w:leader="dot" w:pos="9628"/>
        </w:tabs>
        <w:rPr>
          <w:rFonts w:asciiTheme="minorHAnsi" w:eastAsiaTheme="minorEastAsia" w:hAnsiTheme="minorHAnsi" w:cstheme="minorBidi"/>
          <w:b w:val="0"/>
          <w:bCs w:val="0"/>
          <w:caps w:val="0"/>
          <w:noProof/>
          <w:sz w:val="22"/>
          <w:szCs w:val="22"/>
          <w:lang w:eastAsia="fr-FR"/>
        </w:rPr>
      </w:pPr>
      <w:r>
        <w:fldChar w:fldCharType="begin"/>
      </w:r>
      <w:r>
        <w:instrText xml:space="preserve"> HYPERLINK \l "_Toc58511941" </w:instrText>
      </w:r>
      <w:r>
        <w:fldChar w:fldCharType="separate"/>
      </w:r>
      <w:r w:rsidR="0058437F" w:rsidRPr="000D7776">
        <w:rPr>
          <w:rStyle w:val="Lienhypertexte"/>
          <w:noProof/>
        </w:rPr>
        <w:t>8.</w:t>
      </w:r>
      <w:r w:rsidR="0058437F">
        <w:rPr>
          <w:rFonts w:asciiTheme="minorHAnsi" w:eastAsiaTheme="minorEastAsia" w:hAnsiTheme="minorHAnsi" w:cstheme="minorBidi"/>
          <w:b w:val="0"/>
          <w:bCs w:val="0"/>
          <w:caps w:val="0"/>
          <w:noProof/>
          <w:sz w:val="22"/>
          <w:szCs w:val="22"/>
          <w:lang w:eastAsia="fr-FR"/>
        </w:rPr>
        <w:tab/>
      </w:r>
      <w:r w:rsidR="0058437F" w:rsidRPr="000D7776">
        <w:rPr>
          <w:rStyle w:val="Lienhypertexte"/>
          <w:noProof/>
        </w:rPr>
        <w:t>SECURITE</w:t>
      </w:r>
      <w:r w:rsidR="0058437F">
        <w:rPr>
          <w:noProof/>
          <w:webHidden/>
        </w:rPr>
        <w:tab/>
      </w:r>
      <w:r w:rsidR="0058437F">
        <w:rPr>
          <w:noProof/>
          <w:webHidden/>
        </w:rPr>
        <w:fldChar w:fldCharType="begin"/>
      </w:r>
      <w:r w:rsidR="0058437F">
        <w:rPr>
          <w:noProof/>
          <w:webHidden/>
        </w:rPr>
        <w:instrText xml:space="preserve"> PAGEREF _Toc58511941 \h </w:instrText>
      </w:r>
      <w:r w:rsidR="0058437F">
        <w:rPr>
          <w:noProof/>
          <w:webHidden/>
        </w:rPr>
      </w:r>
      <w:r w:rsidR="0058437F">
        <w:rPr>
          <w:noProof/>
          <w:webHidden/>
        </w:rPr>
        <w:fldChar w:fldCharType="separate"/>
      </w:r>
      <w:ins w:id="74" w:author="Véronique DA COSTA" w:date="2021-01-19T11:08:00Z">
        <w:r w:rsidR="006A6836">
          <w:rPr>
            <w:noProof/>
            <w:webHidden/>
          </w:rPr>
          <w:t>20</w:t>
        </w:r>
      </w:ins>
      <w:del w:id="75" w:author="Véronique DA COSTA" w:date="2021-01-19T11:03:00Z">
        <w:r w:rsidR="006E4D27" w:rsidDel="006A6836">
          <w:rPr>
            <w:noProof/>
            <w:webHidden/>
          </w:rPr>
          <w:delText>21</w:delText>
        </w:r>
      </w:del>
      <w:r w:rsidR="0058437F">
        <w:rPr>
          <w:noProof/>
          <w:webHidden/>
        </w:rPr>
        <w:fldChar w:fldCharType="end"/>
      </w:r>
      <w:r>
        <w:rPr>
          <w:noProof/>
        </w:rPr>
        <w:fldChar w:fldCharType="end"/>
      </w:r>
    </w:p>
    <w:p w14:paraId="2540B8AE" w14:textId="2BE5BD1D"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"_Toc58511942" </w:instrText>
      </w:r>
      <w:r>
        <w:fldChar w:fldCharType="separate"/>
      </w:r>
      <w:r w:rsidR="0058437F" w:rsidRPr="000D7776">
        <w:rPr>
          <w:rStyle w:val="Lienhypertexte"/>
          <w:noProof/>
        </w:rPr>
        <w:t>8.1.</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Définitions</w:t>
      </w:r>
      <w:r w:rsidR="0058437F">
        <w:rPr>
          <w:noProof/>
          <w:webHidden/>
        </w:rPr>
        <w:tab/>
      </w:r>
      <w:r w:rsidR="0058437F">
        <w:rPr>
          <w:noProof/>
          <w:webHidden/>
        </w:rPr>
        <w:fldChar w:fldCharType="begin"/>
      </w:r>
      <w:r w:rsidR="0058437F">
        <w:rPr>
          <w:noProof/>
          <w:webHidden/>
        </w:rPr>
        <w:instrText xml:space="preserve"> PAGEREF _Toc58511942 \h </w:instrText>
      </w:r>
      <w:r w:rsidR="0058437F">
        <w:rPr>
          <w:noProof/>
          <w:webHidden/>
        </w:rPr>
      </w:r>
      <w:r w:rsidR="0058437F">
        <w:rPr>
          <w:noProof/>
          <w:webHidden/>
        </w:rPr>
        <w:fldChar w:fldCharType="separate"/>
      </w:r>
      <w:ins w:id="76" w:author="Véronique DA COSTA" w:date="2021-01-19T11:08:00Z">
        <w:r w:rsidR="006A6836">
          <w:rPr>
            <w:noProof/>
            <w:webHidden/>
          </w:rPr>
          <w:t>20</w:t>
        </w:r>
      </w:ins>
      <w:del w:id="77" w:author="Véronique DA COSTA" w:date="2021-01-19T11:03:00Z">
        <w:r w:rsidR="006E4D27" w:rsidDel="006A6836">
          <w:rPr>
            <w:noProof/>
            <w:webHidden/>
          </w:rPr>
          <w:delText>21</w:delText>
        </w:r>
      </w:del>
      <w:r w:rsidR="0058437F">
        <w:rPr>
          <w:noProof/>
          <w:webHidden/>
        </w:rPr>
        <w:fldChar w:fldCharType="end"/>
      </w:r>
      <w:r>
        <w:rPr>
          <w:noProof/>
        </w:rPr>
        <w:fldChar w:fldCharType="end"/>
      </w:r>
    </w:p>
    <w:p w14:paraId="3EF9C32D" w14:textId="121021D0"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"_Toc58511943" </w:instrText>
      </w:r>
      <w:r>
        <w:fldChar w:fldCharType="separate"/>
      </w:r>
      <w:r w:rsidR="0058437F" w:rsidRPr="000D7776">
        <w:rPr>
          <w:rStyle w:val="Lienhypertexte"/>
          <w:noProof/>
        </w:rPr>
        <w:t>8.2.</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Recueil des évènements indésirables par l’investigateur</w:t>
      </w:r>
      <w:r w:rsidR="0058437F">
        <w:rPr>
          <w:noProof/>
          <w:webHidden/>
        </w:rPr>
        <w:tab/>
      </w:r>
      <w:r w:rsidR="0058437F">
        <w:rPr>
          <w:noProof/>
          <w:webHidden/>
        </w:rPr>
        <w:fldChar w:fldCharType="begin"/>
      </w:r>
      <w:r w:rsidR="0058437F">
        <w:rPr>
          <w:noProof/>
          <w:webHidden/>
        </w:rPr>
        <w:instrText xml:space="preserve"> PAGEREF _Toc58511943 \h </w:instrText>
      </w:r>
      <w:r w:rsidR="0058437F">
        <w:rPr>
          <w:noProof/>
          <w:webHidden/>
        </w:rPr>
      </w:r>
      <w:r w:rsidR="0058437F">
        <w:rPr>
          <w:noProof/>
          <w:webHidden/>
        </w:rPr>
        <w:fldChar w:fldCharType="separate"/>
      </w:r>
      <w:ins w:id="78" w:author="Véronique DA COSTA" w:date="2021-01-19T11:08:00Z">
        <w:r w:rsidR="006A6836">
          <w:rPr>
            <w:noProof/>
            <w:webHidden/>
          </w:rPr>
          <w:t>22</w:t>
        </w:r>
      </w:ins>
      <w:del w:id="79" w:author="Véronique DA COSTA" w:date="2021-01-19T11:03:00Z">
        <w:r w:rsidR="006E4D27" w:rsidDel="006A6836">
          <w:rPr>
            <w:noProof/>
            <w:webHidden/>
          </w:rPr>
          <w:delText>23</w:delText>
        </w:r>
      </w:del>
      <w:r w:rsidR="0058437F">
        <w:rPr>
          <w:noProof/>
          <w:webHidden/>
        </w:rPr>
        <w:fldChar w:fldCharType="end"/>
      </w:r>
      <w:r>
        <w:rPr>
          <w:noProof/>
        </w:rPr>
        <w:fldChar w:fldCharType="end"/>
      </w:r>
    </w:p>
    <w:p w14:paraId="0EC178A2" w14:textId="33D73507"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"_Toc58511944" </w:instrText>
      </w:r>
      <w:r>
        <w:fldChar w:fldCharType="separate"/>
      </w:r>
      <w:r w:rsidR="0058437F" w:rsidRPr="000D7776">
        <w:rPr>
          <w:rStyle w:val="Lienhypertexte"/>
          <w:noProof/>
        </w:rPr>
        <w:t>8.3.</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Notification des EIG par l’investigateur</w:t>
      </w:r>
      <w:r w:rsidR="0058437F">
        <w:rPr>
          <w:noProof/>
          <w:webHidden/>
        </w:rPr>
        <w:tab/>
      </w:r>
      <w:r w:rsidR="0058437F">
        <w:rPr>
          <w:noProof/>
          <w:webHidden/>
        </w:rPr>
        <w:fldChar w:fldCharType="begin"/>
      </w:r>
      <w:r w:rsidR="0058437F">
        <w:rPr>
          <w:noProof/>
          <w:webHidden/>
        </w:rPr>
        <w:instrText xml:space="preserve"> PAGEREF _Toc58511944 \h </w:instrText>
      </w:r>
      <w:r w:rsidR="0058437F">
        <w:rPr>
          <w:noProof/>
          <w:webHidden/>
        </w:rPr>
      </w:r>
      <w:r w:rsidR="0058437F">
        <w:rPr>
          <w:noProof/>
          <w:webHidden/>
        </w:rPr>
        <w:fldChar w:fldCharType="separate"/>
      </w:r>
      <w:ins w:id="80" w:author="Véronique DA COSTA" w:date="2021-01-19T11:08:00Z">
        <w:r w:rsidR="006A6836">
          <w:rPr>
            <w:noProof/>
            <w:webHidden/>
          </w:rPr>
          <w:t>22</w:t>
        </w:r>
      </w:ins>
      <w:del w:id="81" w:author="Véronique DA COSTA" w:date="2021-01-19T11:03:00Z">
        <w:r w:rsidR="006E4D27" w:rsidDel="006A6836">
          <w:rPr>
            <w:noProof/>
            <w:webHidden/>
          </w:rPr>
          <w:delText>23</w:delText>
        </w:r>
      </w:del>
      <w:r w:rsidR="0058437F">
        <w:rPr>
          <w:noProof/>
          <w:webHidden/>
        </w:rPr>
        <w:fldChar w:fldCharType="end"/>
      </w:r>
      <w:r>
        <w:rPr>
          <w:noProof/>
        </w:rPr>
        <w:fldChar w:fldCharType="end"/>
      </w:r>
    </w:p>
    <w:p w14:paraId="2F3D85D1" w14:textId="210C64C6"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"_Toc58511945" </w:instrText>
      </w:r>
      <w:r>
        <w:fldChar w:fldCharType="separate"/>
      </w:r>
      <w:r w:rsidR="0058437F" w:rsidRPr="000D7776">
        <w:rPr>
          <w:rStyle w:val="Lienhypertexte"/>
          <w:noProof/>
        </w:rPr>
        <w:t>8.4.</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Déclaration des effets indésirables graves (SUSAR) par le promoteur</w:t>
      </w:r>
      <w:r w:rsidR="0058437F">
        <w:rPr>
          <w:noProof/>
          <w:webHidden/>
        </w:rPr>
        <w:tab/>
      </w:r>
      <w:r w:rsidR="0058437F">
        <w:rPr>
          <w:noProof/>
          <w:webHidden/>
        </w:rPr>
        <w:fldChar w:fldCharType="begin"/>
      </w:r>
      <w:r w:rsidR="0058437F">
        <w:rPr>
          <w:noProof/>
          <w:webHidden/>
        </w:rPr>
        <w:instrText xml:space="preserve"> PAGEREF _Toc58511945 \h </w:instrText>
      </w:r>
      <w:r w:rsidR="0058437F">
        <w:rPr>
          <w:noProof/>
          <w:webHidden/>
        </w:rPr>
      </w:r>
      <w:r w:rsidR="0058437F">
        <w:rPr>
          <w:noProof/>
          <w:webHidden/>
        </w:rPr>
        <w:fldChar w:fldCharType="separate"/>
      </w:r>
      <w:ins w:id="82" w:author="Véronique DA COSTA" w:date="2021-01-19T11:08:00Z">
        <w:r w:rsidR="006A6836">
          <w:rPr>
            <w:noProof/>
            <w:webHidden/>
          </w:rPr>
          <w:t>23</w:t>
        </w:r>
      </w:ins>
      <w:del w:id="83" w:author="Véronique DA COSTA" w:date="2021-01-19T11:03:00Z">
        <w:r w:rsidR="006E4D27" w:rsidDel="006A6836">
          <w:rPr>
            <w:noProof/>
            <w:webHidden/>
          </w:rPr>
          <w:delText>24</w:delText>
        </w:r>
      </w:del>
      <w:r w:rsidR="0058437F">
        <w:rPr>
          <w:noProof/>
          <w:webHidden/>
        </w:rPr>
        <w:fldChar w:fldCharType="end"/>
      </w:r>
      <w:r>
        <w:rPr>
          <w:noProof/>
        </w:rPr>
        <w:fldChar w:fldCharType="end"/>
      </w:r>
    </w:p>
    <w:p w14:paraId="664367C8" w14:textId="7C84BC45" w:rsidR="0058437F" w:rsidRDefault="003D2310">
      <w:pPr>
        <w:pStyle w:val="TM2"/>
        <w:rPr>
          <w:rFonts w:asciiTheme="minorHAnsi" w:eastAsiaTheme="minorEastAsia" w:hAnsiTheme="minorHAnsi" w:cstheme="minorBidi"/>
          <w:smallCaps w:val="0"/>
          <w:noProof/>
          <w:sz w:val="22"/>
          <w:szCs w:val="22"/>
          <w:lang w:eastAsia="fr-FR"/>
        </w:rPr>
      </w:pPr>
      <w:r>
        <w:lastRenderedPageBreak/>
        <w:fldChar w:fldCharType="begin"/>
      </w:r>
      <w:r>
        <w:instrText xml:space="preserve"> HYPERLINK \l "_Toc58511946" </w:instrText>
      </w:r>
      <w:r>
        <w:fldChar w:fldCharType="separate"/>
      </w:r>
      <w:r w:rsidR="0058437F" w:rsidRPr="000D7776">
        <w:rPr>
          <w:rStyle w:val="Lienhypertexte"/>
          <w:noProof/>
        </w:rPr>
        <w:t>8.5.</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Fait nouveau et mesures urgentes de sécurité</w:t>
      </w:r>
      <w:r w:rsidR="0058437F">
        <w:rPr>
          <w:noProof/>
          <w:webHidden/>
        </w:rPr>
        <w:tab/>
      </w:r>
      <w:r w:rsidR="0058437F">
        <w:rPr>
          <w:noProof/>
          <w:webHidden/>
        </w:rPr>
        <w:fldChar w:fldCharType="begin"/>
      </w:r>
      <w:r w:rsidR="0058437F">
        <w:rPr>
          <w:noProof/>
          <w:webHidden/>
        </w:rPr>
        <w:instrText xml:space="preserve"> PAGEREF _Toc58511946 \h </w:instrText>
      </w:r>
      <w:r w:rsidR="0058437F">
        <w:rPr>
          <w:noProof/>
          <w:webHidden/>
        </w:rPr>
      </w:r>
      <w:r w:rsidR="0058437F">
        <w:rPr>
          <w:noProof/>
          <w:webHidden/>
        </w:rPr>
        <w:fldChar w:fldCharType="separate"/>
      </w:r>
      <w:ins w:id="84" w:author="Véronique DA COSTA" w:date="2021-01-19T11:08:00Z">
        <w:r w:rsidR="006A6836">
          <w:rPr>
            <w:noProof/>
            <w:webHidden/>
          </w:rPr>
          <w:t>23</w:t>
        </w:r>
      </w:ins>
      <w:del w:id="85" w:author="Véronique DA COSTA" w:date="2021-01-19T11:03:00Z">
        <w:r w:rsidR="006E4D27" w:rsidDel="006A6836">
          <w:rPr>
            <w:noProof/>
            <w:webHidden/>
          </w:rPr>
          <w:delText>24</w:delText>
        </w:r>
      </w:del>
      <w:r w:rsidR="0058437F">
        <w:rPr>
          <w:noProof/>
          <w:webHidden/>
        </w:rPr>
        <w:fldChar w:fldCharType="end"/>
      </w:r>
      <w:r>
        <w:rPr>
          <w:noProof/>
        </w:rPr>
        <w:fldChar w:fldCharType="end"/>
      </w:r>
    </w:p>
    <w:p w14:paraId="42F16116" w14:textId="724B4B1E"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"_Toc58511947" </w:instrText>
      </w:r>
      <w:r>
        <w:fldChar w:fldCharType="separate"/>
      </w:r>
      <w:r w:rsidR="0058437F" w:rsidRPr="000D7776">
        <w:rPr>
          <w:rStyle w:val="Lienhypertexte"/>
          <w:noProof/>
        </w:rPr>
        <w:t>8.6.</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Rapport annuel de sécurité</w:t>
      </w:r>
      <w:r w:rsidR="0058437F">
        <w:rPr>
          <w:noProof/>
          <w:webHidden/>
        </w:rPr>
        <w:tab/>
      </w:r>
      <w:r w:rsidR="0058437F">
        <w:rPr>
          <w:noProof/>
          <w:webHidden/>
        </w:rPr>
        <w:fldChar w:fldCharType="begin"/>
      </w:r>
      <w:r w:rsidR="0058437F">
        <w:rPr>
          <w:noProof/>
          <w:webHidden/>
        </w:rPr>
        <w:instrText xml:space="preserve"> PAGEREF _Toc58511947 \h </w:instrText>
      </w:r>
      <w:r w:rsidR="0058437F">
        <w:rPr>
          <w:noProof/>
          <w:webHidden/>
        </w:rPr>
      </w:r>
      <w:r w:rsidR="0058437F">
        <w:rPr>
          <w:noProof/>
          <w:webHidden/>
        </w:rPr>
        <w:fldChar w:fldCharType="separate"/>
      </w:r>
      <w:ins w:id="86" w:author="Véronique DA COSTA" w:date="2021-01-19T11:08:00Z">
        <w:r w:rsidR="006A6836">
          <w:rPr>
            <w:noProof/>
            <w:webHidden/>
          </w:rPr>
          <w:t>24</w:t>
        </w:r>
      </w:ins>
      <w:del w:id="87" w:author="Véronique DA COSTA" w:date="2021-01-19T11:03:00Z">
        <w:r w:rsidR="006E4D27" w:rsidDel="006A6836">
          <w:rPr>
            <w:noProof/>
            <w:webHidden/>
          </w:rPr>
          <w:delText>25</w:delText>
        </w:r>
      </w:del>
      <w:r w:rsidR="0058437F">
        <w:rPr>
          <w:noProof/>
          <w:webHidden/>
        </w:rPr>
        <w:fldChar w:fldCharType="end"/>
      </w:r>
      <w:r>
        <w:rPr>
          <w:noProof/>
        </w:rPr>
        <w:fldChar w:fldCharType="end"/>
      </w:r>
    </w:p>
    <w:p w14:paraId="41266561" w14:textId="51A8DE6E"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"_Toc58511948" </w:instrText>
      </w:r>
      <w:r>
        <w:fldChar w:fldCharType="separate"/>
      </w:r>
      <w:r w:rsidR="0058437F" w:rsidRPr="000D7776">
        <w:rPr>
          <w:rStyle w:val="Lienhypertexte"/>
          <w:noProof/>
        </w:rPr>
        <w:t>8.7.</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Comité de surveillance indépendant</w:t>
      </w:r>
      <w:r w:rsidR="0058437F">
        <w:rPr>
          <w:noProof/>
          <w:webHidden/>
        </w:rPr>
        <w:tab/>
      </w:r>
      <w:r w:rsidR="0058437F">
        <w:rPr>
          <w:noProof/>
          <w:webHidden/>
        </w:rPr>
        <w:fldChar w:fldCharType="begin"/>
      </w:r>
      <w:r w:rsidR="0058437F">
        <w:rPr>
          <w:noProof/>
          <w:webHidden/>
        </w:rPr>
        <w:instrText xml:space="preserve"> PAGEREF _Toc58511948 \h </w:instrText>
      </w:r>
      <w:r w:rsidR="0058437F">
        <w:rPr>
          <w:noProof/>
          <w:webHidden/>
        </w:rPr>
      </w:r>
      <w:r w:rsidR="0058437F">
        <w:rPr>
          <w:noProof/>
          <w:webHidden/>
        </w:rPr>
        <w:fldChar w:fldCharType="separate"/>
      </w:r>
      <w:ins w:id="88" w:author="Véronique DA COSTA" w:date="2021-01-19T11:08:00Z">
        <w:r w:rsidR="006A6836">
          <w:rPr>
            <w:noProof/>
            <w:webHidden/>
          </w:rPr>
          <w:t>24</w:t>
        </w:r>
      </w:ins>
      <w:del w:id="89" w:author="Véronique DA COSTA" w:date="2021-01-19T11:03:00Z">
        <w:r w:rsidR="006E4D27" w:rsidDel="006A6836">
          <w:rPr>
            <w:noProof/>
            <w:webHidden/>
          </w:rPr>
          <w:delText>25</w:delText>
        </w:r>
      </w:del>
      <w:r w:rsidR="0058437F">
        <w:rPr>
          <w:noProof/>
          <w:webHidden/>
        </w:rPr>
        <w:fldChar w:fldCharType="end"/>
      </w:r>
      <w:r>
        <w:rPr>
          <w:noProof/>
        </w:rPr>
        <w:fldChar w:fldCharType="end"/>
      </w:r>
    </w:p>
    <w:p w14:paraId="790C12A7" w14:textId="3CC24411" w:rsidR="0058437F" w:rsidRDefault="003D2310">
      <w:pPr>
        <w:pStyle w:val="TM1"/>
        <w:tabs>
          <w:tab w:val="left" w:pos="440"/>
          <w:tab w:val="right" w:leader="dot" w:pos="9628"/>
        </w:tabs>
        <w:rPr>
          <w:rFonts w:asciiTheme="minorHAnsi" w:eastAsiaTheme="minorEastAsia" w:hAnsiTheme="minorHAnsi" w:cstheme="minorBidi"/>
          <w:b w:val="0"/>
          <w:bCs w:val="0"/>
          <w:caps w:val="0"/>
          <w:noProof/>
          <w:sz w:val="22"/>
          <w:szCs w:val="22"/>
          <w:lang w:eastAsia="fr-FR"/>
        </w:rPr>
      </w:pPr>
      <w:r>
        <w:fldChar w:fldCharType="begin"/>
      </w:r>
      <w:r>
        <w:instrText xml:space="preserve"> HYPERLINK \l "_Toc58511949" </w:instrText>
      </w:r>
      <w:r>
        <w:fldChar w:fldCharType="separate"/>
      </w:r>
      <w:r w:rsidR="0058437F" w:rsidRPr="000D7776">
        <w:rPr>
          <w:rStyle w:val="Lienhypertexte"/>
          <w:noProof/>
        </w:rPr>
        <w:t>9.</w:t>
      </w:r>
      <w:r w:rsidR="0058437F">
        <w:rPr>
          <w:rFonts w:asciiTheme="minorHAnsi" w:eastAsiaTheme="minorEastAsia" w:hAnsiTheme="minorHAnsi" w:cstheme="minorBidi"/>
          <w:b w:val="0"/>
          <w:bCs w:val="0"/>
          <w:caps w:val="0"/>
          <w:noProof/>
          <w:sz w:val="22"/>
          <w:szCs w:val="22"/>
          <w:lang w:eastAsia="fr-FR"/>
        </w:rPr>
        <w:tab/>
      </w:r>
      <w:r w:rsidR="0058437F" w:rsidRPr="000D7776">
        <w:rPr>
          <w:rStyle w:val="Lienhypertexte"/>
          <w:noProof/>
        </w:rPr>
        <w:t>aspects statistiques</w:t>
      </w:r>
      <w:r w:rsidR="0058437F">
        <w:rPr>
          <w:noProof/>
          <w:webHidden/>
        </w:rPr>
        <w:tab/>
      </w:r>
      <w:r w:rsidR="0058437F">
        <w:rPr>
          <w:noProof/>
          <w:webHidden/>
        </w:rPr>
        <w:fldChar w:fldCharType="begin"/>
      </w:r>
      <w:r w:rsidR="0058437F">
        <w:rPr>
          <w:noProof/>
          <w:webHidden/>
        </w:rPr>
        <w:instrText xml:space="preserve"> PAGEREF _Toc58511949 \h </w:instrText>
      </w:r>
      <w:r w:rsidR="0058437F">
        <w:rPr>
          <w:noProof/>
          <w:webHidden/>
        </w:rPr>
      </w:r>
      <w:r w:rsidR="0058437F">
        <w:rPr>
          <w:noProof/>
          <w:webHidden/>
        </w:rPr>
        <w:fldChar w:fldCharType="separate"/>
      </w:r>
      <w:ins w:id="90" w:author="Véronique DA COSTA" w:date="2021-01-19T11:08:00Z">
        <w:r w:rsidR="006A6836">
          <w:rPr>
            <w:noProof/>
            <w:webHidden/>
          </w:rPr>
          <w:t>24</w:t>
        </w:r>
      </w:ins>
      <w:del w:id="91" w:author="Véronique DA COSTA" w:date="2021-01-19T11:03:00Z">
        <w:r w:rsidR="006E4D27" w:rsidDel="006A6836">
          <w:rPr>
            <w:noProof/>
            <w:webHidden/>
          </w:rPr>
          <w:delText>25</w:delText>
        </w:r>
      </w:del>
      <w:r w:rsidR="0058437F">
        <w:rPr>
          <w:noProof/>
          <w:webHidden/>
        </w:rPr>
        <w:fldChar w:fldCharType="end"/>
      </w:r>
      <w:r>
        <w:rPr>
          <w:noProof/>
        </w:rPr>
        <w:fldChar w:fldCharType="end"/>
      </w:r>
    </w:p>
    <w:p w14:paraId="5F347765" w14:textId="12855FA8"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"_Toc58511950" </w:instrText>
      </w:r>
      <w:r>
        <w:fldChar w:fldCharType="separate"/>
      </w:r>
      <w:r w:rsidR="0058437F" w:rsidRPr="000D7776">
        <w:rPr>
          <w:rStyle w:val="Lienhypertexte"/>
          <w:noProof/>
        </w:rPr>
        <w:t>9.1.</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Description des méthodes statistiques prévues y compris le calendrier des analyses intermédiaires prévues</w:t>
      </w:r>
      <w:r w:rsidR="0058437F">
        <w:rPr>
          <w:noProof/>
          <w:webHidden/>
        </w:rPr>
        <w:tab/>
      </w:r>
      <w:r w:rsidR="0058437F">
        <w:rPr>
          <w:noProof/>
          <w:webHidden/>
        </w:rPr>
        <w:fldChar w:fldCharType="begin"/>
      </w:r>
      <w:r w:rsidR="0058437F">
        <w:rPr>
          <w:noProof/>
          <w:webHidden/>
        </w:rPr>
        <w:instrText xml:space="preserve"> PAGEREF _Toc58511950 \h </w:instrText>
      </w:r>
      <w:r w:rsidR="0058437F">
        <w:rPr>
          <w:noProof/>
          <w:webHidden/>
        </w:rPr>
      </w:r>
      <w:r w:rsidR="0058437F">
        <w:rPr>
          <w:noProof/>
          <w:webHidden/>
        </w:rPr>
        <w:fldChar w:fldCharType="separate"/>
      </w:r>
      <w:ins w:id="92" w:author="Véronique DA COSTA" w:date="2021-01-19T11:08:00Z">
        <w:r w:rsidR="006A6836">
          <w:rPr>
            <w:noProof/>
            <w:webHidden/>
          </w:rPr>
          <w:t>24</w:t>
        </w:r>
      </w:ins>
      <w:del w:id="93" w:author="Véronique DA COSTA" w:date="2021-01-19T11:03:00Z">
        <w:r w:rsidR="006E4D27" w:rsidDel="006A6836">
          <w:rPr>
            <w:noProof/>
            <w:webHidden/>
          </w:rPr>
          <w:delText>25</w:delText>
        </w:r>
      </w:del>
      <w:r w:rsidR="0058437F">
        <w:rPr>
          <w:noProof/>
          <w:webHidden/>
        </w:rPr>
        <w:fldChar w:fldCharType="end"/>
      </w:r>
      <w:r>
        <w:rPr>
          <w:noProof/>
        </w:rPr>
        <w:fldChar w:fldCharType="end"/>
      </w:r>
    </w:p>
    <w:p w14:paraId="7AD538BA" w14:textId="7DD73789"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"_Toc58511951" </w:instrText>
      </w:r>
      <w:r>
        <w:fldChar w:fldCharType="separate"/>
      </w:r>
      <w:r w:rsidR="0058437F" w:rsidRPr="000D7776">
        <w:rPr>
          <w:rStyle w:val="Lienhypertexte"/>
          <w:noProof/>
        </w:rPr>
        <w:t>9.2.</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Justification statistique du nombre de sujets</w:t>
      </w:r>
      <w:r w:rsidR="0058437F">
        <w:rPr>
          <w:noProof/>
          <w:webHidden/>
        </w:rPr>
        <w:tab/>
      </w:r>
      <w:r w:rsidR="0058437F">
        <w:rPr>
          <w:noProof/>
          <w:webHidden/>
        </w:rPr>
        <w:fldChar w:fldCharType="begin"/>
      </w:r>
      <w:r w:rsidR="0058437F">
        <w:rPr>
          <w:noProof/>
          <w:webHidden/>
        </w:rPr>
        <w:instrText xml:space="preserve"> PAGEREF _Toc58511951 \h </w:instrText>
      </w:r>
      <w:r w:rsidR="0058437F">
        <w:rPr>
          <w:noProof/>
          <w:webHidden/>
        </w:rPr>
      </w:r>
      <w:r w:rsidR="0058437F">
        <w:rPr>
          <w:noProof/>
          <w:webHidden/>
        </w:rPr>
        <w:fldChar w:fldCharType="separate"/>
      </w:r>
      <w:ins w:id="94" w:author="Véronique DA COSTA" w:date="2021-01-19T11:08:00Z">
        <w:r w:rsidR="006A6836">
          <w:rPr>
            <w:noProof/>
            <w:webHidden/>
          </w:rPr>
          <w:t>25</w:t>
        </w:r>
      </w:ins>
      <w:del w:id="95" w:author="Véronique DA COSTA" w:date="2021-01-19T11:03:00Z">
        <w:r w:rsidR="006E4D27" w:rsidDel="006A6836">
          <w:rPr>
            <w:noProof/>
            <w:webHidden/>
          </w:rPr>
          <w:delText>26</w:delText>
        </w:r>
      </w:del>
      <w:r w:rsidR="0058437F">
        <w:rPr>
          <w:noProof/>
          <w:webHidden/>
        </w:rPr>
        <w:fldChar w:fldCharType="end"/>
      </w:r>
      <w:r>
        <w:rPr>
          <w:noProof/>
        </w:rPr>
        <w:fldChar w:fldCharType="end"/>
      </w:r>
    </w:p>
    <w:p w14:paraId="60EE2C02" w14:textId="2BD132B1"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"_Toc58511952" </w:instrText>
      </w:r>
      <w:r>
        <w:fldChar w:fldCharType="separate"/>
      </w:r>
      <w:r w:rsidR="0058437F" w:rsidRPr="000D7776">
        <w:rPr>
          <w:rStyle w:val="Lienhypertexte"/>
          <w:noProof/>
        </w:rPr>
        <w:t>9.3.</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Méthode de prise en compte des données manquantes ou non valides</w:t>
      </w:r>
      <w:r w:rsidR="0058437F">
        <w:rPr>
          <w:noProof/>
          <w:webHidden/>
        </w:rPr>
        <w:tab/>
      </w:r>
      <w:r w:rsidR="0058437F">
        <w:rPr>
          <w:noProof/>
          <w:webHidden/>
        </w:rPr>
        <w:fldChar w:fldCharType="begin"/>
      </w:r>
      <w:r w:rsidR="0058437F">
        <w:rPr>
          <w:noProof/>
          <w:webHidden/>
        </w:rPr>
        <w:instrText xml:space="preserve"> PAGEREF _Toc58511952 \h </w:instrText>
      </w:r>
      <w:r w:rsidR="0058437F">
        <w:rPr>
          <w:noProof/>
          <w:webHidden/>
        </w:rPr>
      </w:r>
      <w:r w:rsidR="0058437F">
        <w:rPr>
          <w:noProof/>
          <w:webHidden/>
        </w:rPr>
        <w:fldChar w:fldCharType="separate"/>
      </w:r>
      <w:ins w:id="96" w:author="Véronique DA COSTA" w:date="2021-01-19T11:08:00Z">
        <w:r w:rsidR="006A6836">
          <w:rPr>
            <w:noProof/>
            <w:webHidden/>
          </w:rPr>
          <w:t>25</w:t>
        </w:r>
      </w:ins>
      <w:del w:id="97" w:author="Véronique DA COSTA" w:date="2021-01-19T11:03:00Z">
        <w:r w:rsidR="006E4D27" w:rsidDel="006A6836">
          <w:rPr>
            <w:noProof/>
            <w:webHidden/>
          </w:rPr>
          <w:delText>26</w:delText>
        </w:r>
      </w:del>
      <w:r w:rsidR="0058437F">
        <w:rPr>
          <w:noProof/>
          <w:webHidden/>
        </w:rPr>
        <w:fldChar w:fldCharType="end"/>
      </w:r>
      <w:r>
        <w:rPr>
          <w:noProof/>
        </w:rPr>
        <w:fldChar w:fldCharType="end"/>
      </w:r>
    </w:p>
    <w:p w14:paraId="2C1B2D0F" w14:textId="72E23143"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"_Toc58511953" </w:instrText>
      </w:r>
      <w:r>
        <w:fldChar w:fldCharType="separate"/>
      </w:r>
      <w:r w:rsidR="0058437F" w:rsidRPr="000D7776">
        <w:rPr>
          <w:rStyle w:val="Lienhypertexte"/>
          <w:noProof/>
        </w:rPr>
        <w:t>9.4.</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Sujets pris en compte dans l’analyse statistique</w:t>
      </w:r>
      <w:r w:rsidR="0058437F">
        <w:rPr>
          <w:noProof/>
          <w:webHidden/>
        </w:rPr>
        <w:tab/>
      </w:r>
      <w:r w:rsidR="0058437F">
        <w:rPr>
          <w:noProof/>
          <w:webHidden/>
        </w:rPr>
        <w:fldChar w:fldCharType="begin"/>
      </w:r>
      <w:r w:rsidR="0058437F">
        <w:rPr>
          <w:noProof/>
          <w:webHidden/>
        </w:rPr>
        <w:instrText xml:space="preserve"> PAGEREF _Toc58511953 \h </w:instrText>
      </w:r>
      <w:r w:rsidR="0058437F">
        <w:rPr>
          <w:noProof/>
          <w:webHidden/>
        </w:rPr>
      </w:r>
      <w:r w:rsidR="0058437F">
        <w:rPr>
          <w:noProof/>
          <w:webHidden/>
        </w:rPr>
        <w:fldChar w:fldCharType="separate"/>
      </w:r>
      <w:ins w:id="98" w:author="Véronique DA COSTA" w:date="2021-01-19T11:08:00Z">
        <w:r w:rsidR="006A6836">
          <w:rPr>
            <w:noProof/>
            <w:webHidden/>
          </w:rPr>
          <w:t>25</w:t>
        </w:r>
      </w:ins>
      <w:del w:id="99" w:author="Véronique DA COSTA" w:date="2021-01-19T11:03:00Z">
        <w:r w:rsidR="006E4D27" w:rsidDel="006A6836">
          <w:rPr>
            <w:noProof/>
            <w:webHidden/>
          </w:rPr>
          <w:delText>26</w:delText>
        </w:r>
      </w:del>
      <w:r w:rsidR="0058437F">
        <w:rPr>
          <w:noProof/>
          <w:webHidden/>
        </w:rPr>
        <w:fldChar w:fldCharType="end"/>
      </w:r>
      <w:r>
        <w:rPr>
          <w:noProof/>
        </w:rPr>
        <w:fldChar w:fldCharType="end"/>
      </w:r>
    </w:p>
    <w:p w14:paraId="299C543E" w14:textId="1E5D25B2" w:rsidR="0058437F" w:rsidRDefault="002322EE">
      <w:pPr>
        <w:pStyle w:val="TM1"/>
        <w:tabs>
          <w:tab w:val="left" w:pos="660"/>
          <w:tab w:val="right" w:leader="dot" w:pos="9628"/>
        </w:tabs>
        <w:rPr>
          <w:rFonts w:asciiTheme="minorHAnsi" w:eastAsiaTheme="minorEastAsia" w:hAnsiTheme="minorHAnsi" w:cstheme="minorBidi"/>
          <w:b w:val="0"/>
          <w:bCs w:val="0"/>
          <w:caps w:val="0"/>
          <w:noProof/>
          <w:sz w:val="22"/>
          <w:szCs w:val="22"/>
          <w:lang w:eastAsia="fr-FR"/>
        </w:rPr>
      </w:pPr>
      <w:hyperlink w:anchor="_Toc58511954" w:history="1">
        <w:r w:rsidR="0058437F" w:rsidRPr="000D7776">
          <w:rPr>
            <w:rStyle w:val="Lienhypertexte"/>
            <w:noProof/>
          </w:rPr>
          <w:t>10.</w:t>
        </w:r>
        <w:r w:rsidR="0058437F">
          <w:rPr>
            <w:rFonts w:asciiTheme="minorHAnsi" w:eastAsiaTheme="minorEastAsia" w:hAnsiTheme="minorHAnsi" w:cstheme="minorBidi"/>
            <w:b w:val="0"/>
            <w:bCs w:val="0"/>
            <w:caps w:val="0"/>
            <w:noProof/>
            <w:sz w:val="22"/>
            <w:szCs w:val="22"/>
            <w:lang w:eastAsia="fr-FR"/>
          </w:rPr>
          <w:tab/>
        </w:r>
        <w:r w:rsidR="0058437F" w:rsidRPr="000D7776">
          <w:rPr>
            <w:rStyle w:val="Lienhypertexte"/>
            <w:noProof/>
          </w:rPr>
          <w:t>gestion des donnees</w:t>
        </w:r>
        <w:r w:rsidR="0058437F">
          <w:rPr>
            <w:noProof/>
            <w:webHidden/>
          </w:rPr>
          <w:tab/>
        </w:r>
        <w:r w:rsidR="0058437F">
          <w:rPr>
            <w:noProof/>
            <w:webHidden/>
          </w:rPr>
          <w:fldChar w:fldCharType="begin"/>
        </w:r>
        <w:r w:rsidR="0058437F">
          <w:rPr>
            <w:noProof/>
            <w:webHidden/>
          </w:rPr>
          <w:instrText xml:space="preserve"> PAGEREF _Toc58511954 \h </w:instrText>
        </w:r>
        <w:r w:rsidR="0058437F">
          <w:rPr>
            <w:noProof/>
            <w:webHidden/>
          </w:rPr>
        </w:r>
        <w:r w:rsidR="0058437F">
          <w:rPr>
            <w:noProof/>
            <w:webHidden/>
          </w:rPr>
          <w:fldChar w:fldCharType="separate"/>
        </w:r>
        <w:r w:rsidR="006A6836">
          <w:rPr>
            <w:noProof/>
            <w:webHidden/>
          </w:rPr>
          <w:t>26</w:t>
        </w:r>
        <w:r w:rsidR="0058437F">
          <w:rPr>
            <w:noProof/>
            <w:webHidden/>
          </w:rPr>
          <w:fldChar w:fldCharType="end"/>
        </w:r>
      </w:hyperlink>
    </w:p>
    <w:p w14:paraId="6D58A669" w14:textId="0B601239" w:rsidR="0058437F" w:rsidRDefault="002322EE">
      <w:pPr>
        <w:pStyle w:val="TM2"/>
        <w:rPr>
          <w:rFonts w:asciiTheme="minorHAnsi" w:eastAsiaTheme="minorEastAsia" w:hAnsiTheme="minorHAnsi" w:cstheme="minorBidi"/>
          <w:smallCaps w:val="0"/>
          <w:noProof/>
          <w:sz w:val="22"/>
          <w:szCs w:val="22"/>
          <w:lang w:eastAsia="fr-FR"/>
        </w:rPr>
      </w:pPr>
      <w:hyperlink w:anchor="_Toc58511955" w:history="1">
        <w:r w:rsidR="0058437F" w:rsidRPr="000D7776">
          <w:rPr>
            <w:rStyle w:val="Lienhypertexte"/>
            <w:noProof/>
          </w:rPr>
          <w:t>10.1.</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Données considérées comme données source</w:t>
        </w:r>
        <w:r w:rsidR="0058437F">
          <w:rPr>
            <w:noProof/>
            <w:webHidden/>
          </w:rPr>
          <w:tab/>
        </w:r>
        <w:r w:rsidR="0058437F">
          <w:rPr>
            <w:noProof/>
            <w:webHidden/>
          </w:rPr>
          <w:fldChar w:fldCharType="begin"/>
        </w:r>
        <w:r w:rsidR="0058437F">
          <w:rPr>
            <w:noProof/>
            <w:webHidden/>
          </w:rPr>
          <w:instrText xml:space="preserve"> PAGEREF _Toc58511955 \h </w:instrText>
        </w:r>
        <w:r w:rsidR="0058437F">
          <w:rPr>
            <w:noProof/>
            <w:webHidden/>
          </w:rPr>
        </w:r>
        <w:r w:rsidR="0058437F">
          <w:rPr>
            <w:noProof/>
            <w:webHidden/>
          </w:rPr>
          <w:fldChar w:fldCharType="separate"/>
        </w:r>
        <w:r w:rsidR="006A6836">
          <w:rPr>
            <w:noProof/>
            <w:webHidden/>
          </w:rPr>
          <w:t>26</w:t>
        </w:r>
        <w:r w:rsidR="0058437F">
          <w:rPr>
            <w:noProof/>
            <w:webHidden/>
          </w:rPr>
          <w:fldChar w:fldCharType="end"/>
        </w:r>
      </w:hyperlink>
    </w:p>
    <w:p w14:paraId="7CF50CD1" w14:textId="61D74ED5"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"_Toc58511956" </w:instrText>
      </w:r>
      <w:r>
        <w:fldChar w:fldCharType="separate"/>
      </w:r>
      <w:r w:rsidR="0058437F" w:rsidRPr="000D7776">
        <w:rPr>
          <w:rStyle w:val="Lienhypertexte"/>
          <w:noProof/>
        </w:rPr>
        <w:t>10.2.</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Données recueillies</w:t>
      </w:r>
      <w:r w:rsidR="0058437F">
        <w:rPr>
          <w:noProof/>
          <w:webHidden/>
        </w:rPr>
        <w:tab/>
      </w:r>
      <w:r w:rsidR="0058437F">
        <w:rPr>
          <w:noProof/>
          <w:webHidden/>
        </w:rPr>
        <w:fldChar w:fldCharType="begin"/>
      </w:r>
      <w:r w:rsidR="0058437F">
        <w:rPr>
          <w:noProof/>
          <w:webHidden/>
        </w:rPr>
        <w:instrText xml:space="preserve"> PAGEREF _Toc58511956 \h </w:instrText>
      </w:r>
      <w:r w:rsidR="0058437F">
        <w:rPr>
          <w:noProof/>
          <w:webHidden/>
        </w:rPr>
      </w:r>
      <w:r w:rsidR="0058437F">
        <w:rPr>
          <w:noProof/>
          <w:webHidden/>
        </w:rPr>
        <w:fldChar w:fldCharType="separate"/>
      </w:r>
      <w:ins w:id="100" w:author="Véronique DA COSTA" w:date="2021-01-19T11:08:00Z">
        <w:r w:rsidR="006A6836">
          <w:rPr>
            <w:noProof/>
            <w:webHidden/>
          </w:rPr>
          <w:t>26</w:t>
        </w:r>
      </w:ins>
      <w:del w:id="101" w:author="Véronique DA COSTA" w:date="2021-01-19T11:03:00Z">
        <w:r w:rsidR="006E4D27" w:rsidDel="006A6836">
          <w:rPr>
            <w:noProof/>
            <w:webHidden/>
          </w:rPr>
          <w:delText>27</w:delText>
        </w:r>
      </w:del>
      <w:r w:rsidR="0058437F">
        <w:rPr>
          <w:noProof/>
          <w:webHidden/>
        </w:rPr>
        <w:fldChar w:fldCharType="end"/>
      </w:r>
      <w:r>
        <w:rPr>
          <w:noProof/>
        </w:rPr>
        <w:fldChar w:fldCharType="end"/>
      </w:r>
    </w:p>
    <w:p w14:paraId="5FF9A5BC" w14:textId="1A556CB4"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"_Toc58511957" </w:instrText>
      </w:r>
      <w:r>
        <w:fldChar w:fldCharType="separate"/>
      </w:r>
      <w:r w:rsidR="0058437F" w:rsidRPr="000D7776">
        <w:rPr>
          <w:rStyle w:val="Lienhypertexte"/>
          <w:noProof/>
        </w:rPr>
        <w:t>10.3.</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Modalités de recueil des données</w:t>
      </w:r>
      <w:r w:rsidR="0058437F">
        <w:rPr>
          <w:noProof/>
          <w:webHidden/>
        </w:rPr>
        <w:tab/>
      </w:r>
      <w:r w:rsidR="0058437F">
        <w:rPr>
          <w:noProof/>
          <w:webHidden/>
        </w:rPr>
        <w:fldChar w:fldCharType="begin"/>
      </w:r>
      <w:r w:rsidR="0058437F">
        <w:rPr>
          <w:noProof/>
          <w:webHidden/>
        </w:rPr>
        <w:instrText xml:space="preserve"> PAGEREF _Toc58511957 \h </w:instrText>
      </w:r>
      <w:r w:rsidR="0058437F">
        <w:rPr>
          <w:noProof/>
          <w:webHidden/>
        </w:rPr>
      </w:r>
      <w:r w:rsidR="0058437F">
        <w:rPr>
          <w:noProof/>
          <w:webHidden/>
        </w:rPr>
        <w:fldChar w:fldCharType="separate"/>
      </w:r>
      <w:ins w:id="102" w:author="Véronique DA COSTA" w:date="2021-01-19T11:08:00Z">
        <w:r w:rsidR="006A6836">
          <w:rPr>
            <w:noProof/>
            <w:webHidden/>
          </w:rPr>
          <w:t>26</w:t>
        </w:r>
      </w:ins>
      <w:del w:id="103" w:author="Véronique DA COSTA" w:date="2021-01-19T11:03:00Z">
        <w:r w:rsidR="006E4D27" w:rsidDel="006A6836">
          <w:rPr>
            <w:noProof/>
            <w:webHidden/>
          </w:rPr>
          <w:delText>27</w:delText>
        </w:r>
      </w:del>
      <w:r w:rsidR="0058437F">
        <w:rPr>
          <w:noProof/>
          <w:webHidden/>
        </w:rPr>
        <w:fldChar w:fldCharType="end"/>
      </w:r>
      <w:r>
        <w:rPr>
          <w:noProof/>
        </w:rPr>
        <w:fldChar w:fldCharType="end"/>
      </w:r>
    </w:p>
    <w:p w14:paraId="07580839" w14:textId="327C69D1"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"_Toc58511958" </w:instrText>
      </w:r>
      <w:r>
        <w:fldChar w:fldCharType="separate"/>
      </w:r>
      <w:r w:rsidR="0058437F" w:rsidRPr="000D7776">
        <w:rPr>
          <w:rStyle w:val="Lienhypertexte"/>
          <w:noProof/>
        </w:rPr>
        <w:t>10.4.</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Circuit des données</w:t>
      </w:r>
      <w:r w:rsidR="0058437F">
        <w:rPr>
          <w:noProof/>
          <w:webHidden/>
        </w:rPr>
        <w:tab/>
      </w:r>
      <w:r w:rsidR="0058437F">
        <w:rPr>
          <w:noProof/>
          <w:webHidden/>
        </w:rPr>
        <w:fldChar w:fldCharType="begin"/>
      </w:r>
      <w:r w:rsidR="0058437F">
        <w:rPr>
          <w:noProof/>
          <w:webHidden/>
        </w:rPr>
        <w:instrText xml:space="preserve"> PAGEREF _Toc58511958 \h </w:instrText>
      </w:r>
      <w:r w:rsidR="0058437F">
        <w:rPr>
          <w:noProof/>
          <w:webHidden/>
        </w:rPr>
      </w:r>
      <w:r w:rsidR="0058437F">
        <w:rPr>
          <w:noProof/>
          <w:webHidden/>
        </w:rPr>
        <w:fldChar w:fldCharType="separate"/>
      </w:r>
      <w:ins w:id="104" w:author="Véronique DA COSTA" w:date="2021-01-19T11:08:00Z">
        <w:r w:rsidR="006A6836">
          <w:rPr>
            <w:noProof/>
            <w:webHidden/>
          </w:rPr>
          <w:t>26</w:t>
        </w:r>
      </w:ins>
      <w:del w:id="105" w:author="Véronique DA COSTA" w:date="2021-01-19T11:03:00Z">
        <w:r w:rsidR="006E4D27" w:rsidDel="006A6836">
          <w:rPr>
            <w:noProof/>
            <w:webHidden/>
          </w:rPr>
          <w:delText>27</w:delText>
        </w:r>
      </w:del>
      <w:r w:rsidR="0058437F">
        <w:rPr>
          <w:noProof/>
          <w:webHidden/>
        </w:rPr>
        <w:fldChar w:fldCharType="end"/>
      </w:r>
      <w:r>
        <w:rPr>
          <w:noProof/>
        </w:rPr>
        <w:fldChar w:fldCharType="end"/>
      </w:r>
    </w:p>
    <w:p w14:paraId="57402DE6" w14:textId="59336A42" w:rsidR="0058437F" w:rsidRDefault="002322EE">
      <w:pPr>
        <w:pStyle w:val="TM2"/>
        <w:rPr>
          <w:rFonts w:asciiTheme="minorHAnsi" w:eastAsiaTheme="minorEastAsia" w:hAnsiTheme="minorHAnsi" w:cstheme="minorBidi"/>
          <w:smallCaps w:val="0"/>
          <w:noProof/>
          <w:sz w:val="22"/>
          <w:szCs w:val="22"/>
          <w:lang w:eastAsia="fr-FR"/>
        </w:rPr>
      </w:pPr>
      <w:hyperlink w:anchor="_Toc58511959" w:history="1">
        <w:r w:rsidR="0058437F" w:rsidRPr="000D7776">
          <w:rPr>
            <w:rStyle w:val="Lienhypertexte"/>
            <w:noProof/>
          </w:rPr>
          <w:t>10.5.</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Droits d’accès aux données et documents sources</w:t>
        </w:r>
        <w:r w:rsidR="0058437F">
          <w:rPr>
            <w:noProof/>
            <w:webHidden/>
          </w:rPr>
          <w:tab/>
        </w:r>
        <w:r w:rsidR="0058437F">
          <w:rPr>
            <w:noProof/>
            <w:webHidden/>
          </w:rPr>
          <w:fldChar w:fldCharType="begin"/>
        </w:r>
        <w:r w:rsidR="0058437F">
          <w:rPr>
            <w:noProof/>
            <w:webHidden/>
          </w:rPr>
          <w:instrText xml:space="preserve"> PAGEREF _Toc58511959 \h </w:instrText>
        </w:r>
        <w:r w:rsidR="0058437F">
          <w:rPr>
            <w:noProof/>
            <w:webHidden/>
          </w:rPr>
        </w:r>
        <w:r w:rsidR="0058437F">
          <w:rPr>
            <w:noProof/>
            <w:webHidden/>
          </w:rPr>
          <w:fldChar w:fldCharType="separate"/>
        </w:r>
        <w:r w:rsidR="006A6836">
          <w:rPr>
            <w:noProof/>
            <w:webHidden/>
          </w:rPr>
          <w:t>27</w:t>
        </w:r>
        <w:r w:rsidR="0058437F">
          <w:rPr>
            <w:noProof/>
            <w:webHidden/>
          </w:rPr>
          <w:fldChar w:fldCharType="end"/>
        </w:r>
      </w:hyperlink>
    </w:p>
    <w:p w14:paraId="542DBD6D" w14:textId="6933AE8A"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"_Toc58511960" </w:instrText>
      </w:r>
      <w:r>
        <w:fldChar w:fldCharType="separate"/>
      </w:r>
      <w:r w:rsidR="0058437F" w:rsidRPr="000D7776">
        <w:rPr>
          <w:rStyle w:val="Lienhypertexte"/>
          <w:noProof/>
        </w:rPr>
        <w:t>10.6.</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Conservation des documents et des données</w:t>
      </w:r>
      <w:r w:rsidR="0058437F">
        <w:rPr>
          <w:noProof/>
          <w:webHidden/>
        </w:rPr>
        <w:tab/>
      </w:r>
      <w:r w:rsidR="0058437F">
        <w:rPr>
          <w:noProof/>
          <w:webHidden/>
        </w:rPr>
        <w:fldChar w:fldCharType="begin"/>
      </w:r>
      <w:r w:rsidR="0058437F">
        <w:rPr>
          <w:noProof/>
          <w:webHidden/>
        </w:rPr>
        <w:instrText xml:space="preserve"> PAGEREF _Toc58511960 \h </w:instrText>
      </w:r>
      <w:r w:rsidR="0058437F">
        <w:rPr>
          <w:noProof/>
          <w:webHidden/>
        </w:rPr>
      </w:r>
      <w:r w:rsidR="0058437F">
        <w:rPr>
          <w:noProof/>
          <w:webHidden/>
        </w:rPr>
        <w:fldChar w:fldCharType="separate"/>
      </w:r>
      <w:ins w:id="106" w:author="Véronique DA COSTA" w:date="2021-01-19T11:08:00Z">
        <w:r w:rsidR="006A6836">
          <w:rPr>
            <w:noProof/>
            <w:webHidden/>
          </w:rPr>
          <w:t>27</w:t>
        </w:r>
      </w:ins>
      <w:del w:id="107" w:author="Véronique DA COSTA" w:date="2021-01-19T11:03:00Z">
        <w:r w:rsidR="006E4D27" w:rsidDel="006A6836">
          <w:rPr>
            <w:noProof/>
            <w:webHidden/>
          </w:rPr>
          <w:delText>28</w:delText>
        </w:r>
      </w:del>
      <w:r w:rsidR="0058437F">
        <w:rPr>
          <w:noProof/>
          <w:webHidden/>
        </w:rPr>
        <w:fldChar w:fldCharType="end"/>
      </w:r>
      <w:r>
        <w:rPr>
          <w:noProof/>
        </w:rPr>
        <w:fldChar w:fldCharType="end"/>
      </w:r>
    </w:p>
    <w:p w14:paraId="79C8D583" w14:textId="093F0867" w:rsidR="0058437F" w:rsidRDefault="003D2310">
      <w:pPr>
        <w:pStyle w:val="TM1"/>
        <w:tabs>
          <w:tab w:val="left" w:pos="660"/>
          <w:tab w:val="right" w:leader="dot" w:pos="9628"/>
        </w:tabs>
        <w:rPr>
          <w:rFonts w:asciiTheme="minorHAnsi" w:eastAsiaTheme="minorEastAsia" w:hAnsiTheme="minorHAnsi" w:cstheme="minorBidi"/>
          <w:b w:val="0"/>
          <w:bCs w:val="0"/>
          <w:caps w:val="0"/>
          <w:noProof/>
          <w:sz w:val="22"/>
          <w:szCs w:val="22"/>
          <w:lang w:eastAsia="fr-FR"/>
        </w:rPr>
      </w:pPr>
      <w:r>
        <w:fldChar w:fldCharType="begin"/>
      </w:r>
      <w:r>
        <w:instrText xml:space="preserve"> HYPERLINK \l "_Toc58511961" </w:instrText>
      </w:r>
      <w:r>
        <w:fldChar w:fldCharType="separate"/>
      </w:r>
      <w:r w:rsidR="0058437F" w:rsidRPr="000D7776">
        <w:rPr>
          <w:rStyle w:val="Lienhypertexte"/>
          <w:noProof/>
        </w:rPr>
        <w:t>11.</w:t>
      </w:r>
      <w:r w:rsidR="0058437F">
        <w:rPr>
          <w:rFonts w:asciiTheme="minorHAnsi" w:eastAsiaTheme="minorEastAsia" w:hAnsiTheme="minorHAnsi" w:cstheme="minorBidi"/>
          <w:b w:val="0"/>
          <w:bCs w:val="0"/>
          <w:caps w:val="0"/>
          <w:noProof/>
          <w:sz w:val="22"/>
          <w:szCs w:val="22"/>
          <w:lang w:eastAsia="fr-FR"/>
        </w:rPr>
        <w:tab/>
      </w:r>
      <w:r w:rsidR="0058437F" w:rsidRPr="000D7776">
        <w:rPr>
          <w:rStyle w:val="Lienhypertexte"/>
          <w:noProof/>
        </w:rPr>
        <w:t>contrôle ET ASSURANCE DE LA QUALITE</w:t>
      </w:r>
      <w:r w:rsidR="0058437F">
        <w:rPr>
          <w:noProof/>
          <w:webHidden/>
        </w:rPr>
        <w:tab/>
      </w:r>
      <w:r w:rsidR="0058437F">
        <w:rPr>
          <w:noProof/>
          <w:webHidden/>
        </w:rPr>
        <w:fldChar w:fldCharType="begin"/>
      </w:r>
      <w:r w:rsidR="0058437F">
        <w:rPr>
          <w:noProof/>
          <w:webHidden/>
        </w:rPr>
        <w:instrText xml:space="preserve"> PAGEREF _Toc58511961 \h </w:instrText>
      </w:r>
      <w:r w:rsidR="0058437F">
        <w:rPr>
          <w:noProof/>
          <w:webHidden/>
        </w:rPr>
      </w:r>
      <w:r w:rsidR="0058437F">
        <w:rPr>
          <w:noProof/>
          <w:webHidden/>
        </w:rPr>
        <w:fldChar w:fldCharType="separate"/>
      </w:r>
      <w:ins w:id="108" w:author="Véronique DA COSTA" w:date="2021-01-19T11:08:00Z">
        <w:r w:rsidR="006A6836">
          <w:rPr>
            <w:noProof/>
            <w:webHidden/>
          </w:rPr>
          <w:t>27</w:t>
        </w:r>
      </w:ins>
      <w:del w:id="109" w:author="Véronique DA COSTA" w:date="2021-01-19T11:03:00Z">
        <w:r w:rsidR="006E4D27" w:rsidDel="006A6836">
          <w:rPr>
            <w:noProof/>
            <w:webHidden/>
          </w:rPr>
          <w:delText>28</w:delText>
        </w:r>
      </w:del>
      <w:r w:rsidR="0058437F">
        <w:rPr>
          <w:noProof/>
          <w:webHidden/>
        </w:rPr>
        <w:fldChar w:fldCharType="end"/>
      </w:r>
      <w:r>
        <w:rPr>
          <w:noProof/>
        </w:rPr>
        <w:fldChar w:fldCharType="end"/>
      </w:r>
    </w:p>
    <w:p w14:paraId="28B3F768" w14:textId="6254E1D5"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"_Toc58511962" </w:instrText>
      </w:r>
      <w:r>
        <w:fldChar w:fldCharType="separate"/>
      </w:r>
      <w:r w:rsidR="0058437F" w:rsidRPr="000D7776">
        <w:rPr>
          <w:rStyle w:val="Lienhypertexte"/>
          <w:noProof/>
        </w:rPr>
        <w:t>11.1.</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Qualification des intervenants</w:t>
      </w:r>
      <w:r w:rsidR="0058437F">
        <w:rPr>
          <w:noProof/>
          <w:webHidden/>
        </w:rPr>
        <w:tab/>
      </w:r>
      <w:r w:rsidR="0058437F">
        <w:rPr>
          <w:noProof/>
          <w:webHidden/>
        </w:rPr>
        <w:fldChar w:fldCharType="begin"/>
      </w:r>
      <w:r w:rsidR="0058437F">
        <w:rPr>
          <w:noProof/>
          <w:webHidden/>
        </w:rPr>
        <w:instrText xml:space="preserve"> PAGEREF _Toc58511962 \h </w:instrText>
      </w:r>
      <w:r w:rsidR="0058437F">
        <w:rPr>
          <w:noProof/>
          <w:webHidden/>
        </w:rPr>
      </w:r>
      <w:r w:rsidR="0058437F">
        <w:rPr>
          <w:noProof/>
          <w:webHidden/>
        </w:rPr>
        <w:fldChar w:fldCharType="separate"/>
      </w:r>
      <w:ins w:id="110" w:author="Véronique DA COSTA" w:date="2021-01-19T11:08:00Z">
        <w:r w:rsidR="006A6836">
          <w:rPr>
            <w:noProof/>
            <w:webHidden/>
          </w:rPr>
          <w:t>27</w:t>
        </w:r>
      </w:ins>
      <w:del w:id="111" w:author="Véronique DA COSTA" w:date="2021-01-19T11:03:00Z">
        <w:r w:rsidR="006E4D27" w:rsidDel="006A6836">
          <w:rPr>
            <w:noProof/>
            <w:webHidden/>
          </w:rPr>
          <w:delText>28</w:delText>
        </w:r>
      </w:del>
      <w:r w:rsidR="0058437F">
        <w:rPr>
          <w:noProof/>
          <w:webHidden/>
        </w:rPr>
        <w:fldChar w:fldCharType="end"/>
      </w:r>
      <w:r>
        <w:rPr>
          <w:noProof/>
        </w:rPr>
        <w:fldChar w:fldCharType="end"/>
      </w:r>
    </w:p>
    <w:p w14:paraId="1B270B27" w14:textId="5DA32CA7"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"_Toc58511963" </w:instrText>
      </w:r>
      <w:r>
        <w:fldChar w:fldCharType="separate"/>
      </w:r>
      <w:r w:rsidR="0058437F" w:rsidRPr="000D7776">
        <w:rPr>
          <w:rStyle w:val="Lienhypertexte"/>
          <w:noProof/>
        </w:rPr>
        <w:t>11.2.</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Assurance de la Qualité</w:t>
      </w:r>
      <w:r w:rsidR="0058437F">
        <w:rPr>
          <w:noProof/>
          <w:webHidden/>
        </w:rPr>
        <w:tab/>
      </w:r>
      <w:r w:rsidR="0058437F">
        <w:rPr>
          <w:noProof/>
          <w:webHidden/>
        </w:rPr>
        <w:fldChar w:fldCharType="begin"/>
      </w:r>
      <w:r w:rsidR="0058437F">
        <w:rPr>
          <w:noProof/>
          <w:webHidden/>
        </w:rPr>
        <w:instrText xml:space="preserve"> PAGEREF _Toc58511963 \h </w:instrText>
      </w:r>
      <w:r w:rsidR="0058437F">
        <w:rPr>
          <w:noProof/>
          <w:webHidden/>
        </w:rPr>
      </w:r>
      <w:r w:rsidR="0058437F">
        <w:rPr>
          <w:noProof/>
          <w:webHidden/>
        </w:rPr>
        <w:fldChar w:fldCharType="separate"/>
      </w:r>
      <w:ins w:id="112" w:author="Véronique DA COSTA" w:date="2021-01-19T11:08:00Z">
        <w:r w:rsidR="006A6836">
          <w:rPr>
            <w:noProof/>
            <w:webHidden/>
          </w:rPr>
          <w:t>27</w:t>
        </w:r>
      </w:ins>
      <w:del w:id="113" w:author="Véronique DA COSTA" w:date="2021-01-19T11:03:00Z">
        <w:r w:rsidR="006E4D27" w:rsidDel="006A6836">
          <w:rPr>
            <w:noProof/>
            <w:webHidden/>
          </w:rPr>
          <w:delText>28</w:delText>
        </w:r>
      </w:del>
      <w:r w:rsidR="0058437F">
        <w:rPr>
          <w:noProof/>
          <w:webHidden/>
        </w:rPr>
        <w:fldChar w:fldCharType="end"/>
      </w:r>
      <w:r>
        <w:rPr>
          <w:noProof/>
        </w:rPr>
        <w:fldChar w:fldCharType="end"/>
      </w:r>
    </w:p>
    <w:p w14:paraId="43E39DC0" w14:textId="68DBABF7"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"_Toc58511964" </w:instrText>
      </w:r>
      <w:r>
        <w:fldChar w:fldCharType="separate"/>
      </w:r>
      <w:r w:rsidR="0058437F" w:rsidRPr="000D7776">
        <w:rPr>
          <w:rStyle w:val="Lienhypertexte"/>
          <w:noProof/>
        </w:rPr>
        <w:t>11.3.</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Contrôle qualité</w:t>
      </w:r>
      <w:r w:rsidR="0058437F">
        <w:rPr>
          <w:noProof/>
          <w:webHidden/>
        </w:rPr>
        <w:tab/>
      </w:r>
      <w:r w:rsidR="0058437F">
        <w:rPr>
          <w:noProof/>
          <w:webHidden/>
        </w:rPr>
        <w:fldChar w:fldCharType="begin"/>
      </w:r>
      <w:r w:rsidR="0058437F">
        <w:rPr>
          <w:noProof/>
          <w:webHidden/>
        </w:rPr>
        <w:instrText xml:space="preserve"> PAGEREF _Toc58511964 \h </w:instrText>
      </w:r>
      <w:r w:rsidR="0058437F">
        <w:rPr>
          <w:noProof/>
          <w:webHidden/>
        </w:rPr>
      </w:r>
      <w:r w:rsidR="0058437F">
        <w:rPr>
          <w:noProof/>
          <w:webHidden/>
        </w:rPr>
        <w:fldChar w:fldCharType="separate"/>
      </w:r>
      <w:ins w:id="114" w:author="Véronique DA COSTA" w:date="2021-01-19T11:08:00Z">
        <w:r w:rsidR="006A6836">
          <w:rPr>
            <w:noProof/>
            <w:webHidden/>
          </w:rPr>
          <w:t>27</w:t>
        </w:r>
      </w:ins>
      <w:del w:id="115" w:author="Véronique DA COSTA" w:date="2021-01-19T11:03:00Z">
        <w:r w:rsidR="006E4D27" w:rsidDel="006A6836">
          <w:rPr>
            <w:noProof/>
            <w:webHidden/>
          </w:rPr>
          <w:delText>28</w:delText>
        </w:r>
      </w:del>
      <w:r w:rsidR="0058437F">
        <w:rPr>
          <w:noProof/>
          <w:webHidden/>
        </w:rPr>
        <w:fldChar w:fldCharType="end"/>
      </w:r>
      <w:r>
        <w:rPr>
          <w:noProof/>
        </w:rPr>
        <w:fldChar w:fldCharType="end"/>
      </w:r>
    </w:p>
    <w:p w14:paraId="0E27ACA3" w14:textId="7B306E6A" w:rsidR="0058437F" w:rsidRDefault="003D2310">
      <w:pPr>
        <w:pStyle w:val="TM1"/>
        <w:tabs>
          <w:tab w:val="left" w:pos="660"/>
          <w:tab w:val="right" w:leader="dot" w:pos="9628"/>
        </w:tabs>
        <w:rPr>
          <w:rFonts w:asciiTheme="minorHAnsi" w:eastAsiaTheme="minorEastAsia" w:hAnsiTheme="minorHAnsi" w:cstheme="minorBidi"/>
          <w:b w:val="0"/>
          <w:bCs w:val="0"/>
          <w:caps w:val="0"/>
          <w:noProof/>
          <w:sz w:val="22"/>
          <w:szCs w:val="22"/>
          <w:lang w:eastAsia="fr-FR"/>
        </w:rPr>
      </w:pPr>
      <w:r>
        <w:fldChar w:fldCharType="begin"/>
      </w:r>
      <w:r>
        <w:instrText xml:space="preserve"> HYPERLINK \l "_Toc58511965" </w:instrText>
      </w:r>
      <w:r>
        <w:fldChar w:fldCharType="separate"/>
      </w:r>
      <w:r w:rsidR="0058437F" w:rsidRPr="000D7776">
        <w:rPr>
          <w:rStyle w:val="Lienhypertexte"/>
          <w:noProof/>
        </w:rPr>
        <w:t>12.</w:t>
      </w:r>
      <w:r w:rsidR="0058437F">
        <w:rPr>
          <w:rFonts w:asciiTheme="minorHAnsi" w:eastAsiaTheme="minorEastAsia" w:hAnsiTheme="minorHAnsi" w:cstheme="minorBidi"/>
          <w:b w:val="0"/>
          <w:bCs w:val="0"/>
          <w:caps w:val="0"/>
          <w:noProof/>
          <w:sz w:val="22"/>
          <w:szCs w:val="22"/>
          <w:lang w:eastAsia="fr-FR"/>
        </w:rPr>
        <w:tab/>
      </w:r>
      <w:r w:rsidR="0058437F" w:rsidRPr="000D7776">
        <w:rPr>
          <w:rStyle w:val="Lienhypertexte"/>
          <w:noProof/>
        </w:rPr>
        <w:t>ASPECTS ETHIQUES ET LEGAUX</w:t>
      </w:r>
      <w:r w:rsidR="0058437F">
        <w:rPr>
          <w:noProof/>
          <w:webHidden/>
        </w:rPr>
        <w:tab/>
      </w:r>
      <w:r w:rsidR="0058437F">
        <w:rPr>
          <w:noProof/>
          <w:webHidden/>
        </w:rPr>
        <w:fldChar w:fldCharType="begin"/>
      </w:r>
      <w:r w:rsidR="0058437F">
        <w:rPr>
          <w:noProof/>
          <w:webHidden/>
        </w:rPr>
        <w:instrText xml:space="preserve"> PAGEREF _Toc58511965 \h </w:instrText>
      </w:r>
      <w:r w:rsidR="0058437F">
        <w:rPr>
          <w:noProof/>
          <w:webHidden/>
        </w:rPr>
      </w:r>
      <w:r w:rsidR="0058437F">
        <w:rPr>
          <w:noProof/>
          <w:webHidden/>
        </w:rPr>
        <w:fldChar w:fldCharType="separate"/>
      </w:r>
      <w:ins w:id="116" w:author="Véronique DA COSTA" w:date="2021-01-19T11:08:00Z">
        <w:r w:rsidR="006A6836">
          <w:rPr>
            <w:noProof/>
            <w:webHidden/>
          </w:rPr>
          <w:t>28</w:t>
        </w:r>
      </w:ins>
      <w:del w:id="117" w:author="Véronique DA COSTA" w:date="2021-01-19T11:03:00Z">
        <w:r w:rsidR="006E4D27" w:rsidDel="006A6836">
          <w:rPr>
            <w:noProof/>
            <w:webHidden/>
          </w:rPr>
          <w:delText>29</w:delText>
        </w:r>
      </w:del>
      <w:r w:rsidR="0058437F">
        <w:rPr>
          <w:noProof/>
          <w:webHidden/>
        </w:rPr>
        <w:fldChar w:fldCharType="end"/>
      </w:r>
      <w:r>
        <w:rPr>
          <w:noProof/>
        </w:rPr>
        <w:fldChar w:fldCharType="end"/>
      </w:r>
    </w:p>
    <w:p w14:paraId="2316B38C" w14:textId="4749B413"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"_Toc58511966" </w:instrText>
      </w:r>
      <w:r>
        <w:fldChar w:fldCharType="separate"/>
      </w:r>
      <w:r w:rsidR="0058437F" w:rsidRPr="000D7776">
        <w:rPr>
          <w:rStyle w:val="Lienhypertexte"/>
          <w:noProof/>
        </w:rPr>
        <w:t>12.1.</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Modalités d’information et accord des patients</w:t>
      </w:r>
      <w:r w:rsidR="0058437F">
        <w:rPr>
          <w:noProof/>
          <w:webHidden/>
        </w:rPr>
        <w:tab/>
      </w:r>
      <w:r w:rsidR="0058437F">
        <w:rPr>
          <w:noProof/>
          <w:webHidden/>
        </w:rPr>
        <w:fldChar w:fldCharType="begin"/>
      </w:r>
      <w:r w:rsidR="0058437F">
        <w:rPr>
          <w:noProof/>
          <w:webHidden/>
        </w:rPr>
        <w:instrText xml:space="preserve"> PAGEREF _Toc58511966 \h </w:instrText>
      </w:r>
      <w:r w:rsidR="0058437F">
        <w:rPr>
          <w:noProof/>
          <w:webHidden/>
        </w:rPr>
      </w:r>
      <w:r w:rsidR="0058437F">
        <w:rPr>
          <w:noProof/>
          <w:webHidden/>
        </w:rPr>
        <w:fldChar w:fldCharType="separate"/>
      </w:r>
      <w:ins w:id="118" w:author="Véronique DA COSTA" w:date="2021-01-19T11:08:00Z">
        <w:r w:rsidR="006A6836">
          <w:rPr>
            <w:noProof/>
            <w:webHidden/>
          </w:rPr>
          <w:t>28</w:t>
        </w:r>
      </w:ins>
      <w:del w:id="119" w:author="Véronique DA COSTA" w:date="2021-01-19T11:03:00Z">
        <w:r w:rsidR="006E4D27" w:rsidDel="006A6836">
          <w:rPr>
            <w:noProof/>
            <w:webHidden/>
          </w:rPr>
          <w:delText>29</w:delText>
        </w:r>
      </w:del>
      <w:r w:rsidR="0058437F">
        <w:rPr>
          <w:noProof/>
          <w:webHidden/>
        </w:rPr>
        <w:fldChar w:fldCharType="end"/>
      </w:r>
      <w:r>
        <w:rPr>
          <w:noProof/>
        </w:rPr>
        <w:fldChar w:fldCharType="end"/>
      </w:r>
    </w:p>
    <w:p w14:paraId="38F2BC87" w14:textId="74785845"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"_Toc58511967" </w:instrText>
      </w:r>
      <w:r>
        <w:fldChar w:fldCharType="separate"/>
      </w:r>
      <w:r w:rsidR="0058437F" w:rsidRPr="000D7776">
        <w:rPr>
          <w:rStyle w:val="Lienhypertexte"/>
          <w:noProof/>
        </w:rPr>
        <w:t>12.2.</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Avis du Comité de Protection des Personnes</w:t>
      </w:r>
      <w:r w:rsidR="0058437F">
        <w:rPr>
          <w:noProof/>
          <w:webHidden/>
        </w:rPr>
        <w:tab/>
      </w:r>
      <w:r w:rsidR="0058437F">
        <w:rPr>
          <w:noProof/>
          <w:webHidden/>
        </w:rPr>
        <w:fldChar w:fldCharType="begin"/>
      </w:r>
      <w:r w:rsidR="0058437F">
        <w:rPr>
          <w:noProof/>
          <w:webHidden/>
        </w:rPr>
        <w:instrText xml:space="preserve"> PAGEREF _Toc58511967 \h </w:instrText>
      </w:r>
      <w:r w:rsidR="0058437F">
        <w:rPr>
          <w:noProof/>
          <w:webHidden/>
        </w:rPr>
      </w:r>
      <w:r w:rsidR="0058437F">
        <w:rPr>
          <w:noProof/>
          <w:webHidden/>
        </w:rPr>
        <w:fldChar w:fldCharType="separate"/>
      </w:r>
      <w:ins w:id="120" w:author="Véronique DA COSTA" w:date="2021-01-19T11:08:00Z">
        <w:r w:rsidR="006A6836">
          <w:rPr>
            <w:noProof/>
            <w:webHidden/>
          </w:rPr>
          <w:t>28</w:t>
        </w:r>
      </w:ins>
      <w:del w:id="121" w:author="Véronique DA COSTA" w:date="2021-01-19T11:03:00Z">
        <w:r w:rsidR="006E4D27" w:rsidDel="006A6836">
          <w:rPr>
            <w:noProof/>
            <w:webHidden/>
          </w:rPr>
          <w:delText>29</w:delText>
        </w:r>
      </w:del>
      <w:r w:rsidR="0058437F">
        <w:rPr>
          <w:noProof/>
          <w:webHidden/>
        </w:rPr>
        <w:fldChar w:fldCharType="end"/>
      </w:r>
      <w:r>
        <w:rPr>
          <w:noProof/>
        </w:rPr>
        <w:fldChar w:fldCharType="end"/>
      </w:r>
    </w:p>
    <w:p w14:paraId="5337697F" w14:textId="5930C702"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"_Toc58511968" </w:instrText>
      </w:r>
      <w:r>
        <w:fldChar w:fldCharType="separate"/>
      </w:r>
      <w:r w:rsidR="0058437F" w:rsidRPr="000D7776">
        <w:rPr>
          <w:rStyle w:val="Lienhypertexte"/>
          <w:noProof/>
        </w:rPr>
        <w:t>12.3.</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Autorité compétente (ANSM)</w:t>
      </w:r>
      <w:r w:rsidR="0058437F">
        <w:rPr>
          <w:noProof/>
          <w:webHidden/>
        </w:rPr>
        <w:tab/>
      </w:r>
      <w:r w:rsidR="0058437F">
        <w:rPr>
          <w:noProof/>
          <w:webHidden/>
        </w:rPr>
        <w:fldChar w:fldCharType="begin"/>
      </w:r>
      <w:r w:rsidR="0058437F">
        <w:rPr>
          <w:noProof/>
          <w:webHidden/>
        </w:rPr>
        <w:instrText xml:space="preserve"> PAGEREF _Toc58511968 \h </w:instrText>
      </w:r>
      <w:r w:rsidR="0058437F">
        <w:rPr>
          <w:noProof/>
          <w:webHidden/>
        </w:rPr>
      </w:r>
      <w:r w:rsidR="0058437F">
        <w:rPr>
          <w:noProof/>
          <w:webHidden/>
        </w:rPr>
        <w:fldChar w:fldCharType="separate"/>
      </w:r>
      <w:ins w:id="122" w:author="Véronique DA COSTA" w:date="2021-01-19T11:08:00Z">
        <w:r w:rsidR="006A6836">
          <w:rPr>
            <w:noProof/>
            <w:webHidden/>
          </w:rPr>
          <w:t>28</w:t>
        </w:r>
      </w:ins>
      <w:del w:id="123" w:author="Véronique DA COSTA" w:date="2021-01-19T11:03:00Z">
        <w:r w:rsidR="006E4D27" w:rsidDel="006A6836">
          <w:rPr>
            <w:noProof/>
            <w:webHidden/>
          </w:rPr>
          <w:delText>29</w:delText>
        </w:r>
      </w:del>
      <w:r w:rsidR="0058437F">
        <w:rPr>
          <w:noProof/>
          <w:webHidden/>
        </w:rPr>
        <w:fldChar w:fldCharType="end"/>
      </w:r>
      <w:r>
        <w:rPr>
          <w:noProof/>
        </w:rPr>
        <w:fldChar w:fldCharType="end"/>
      </w:r>
    </w:p>
    <w:p w14:paraId="0FD720E7" w14:textId="660C761D" w:rsidR="0058437F" w:rsidRDefault="002322EE">
      <w:pPr>
        <w:pStyle w:val="TM2"/>
        <w:rPr>
          <w:rFonts w:asciiTheme="minorHAnsi" w:eastAsiaTheme="minorEastAsia" w:hAnsiTheme="minorHAnsi" w:cstheme="minorBidi"/>
          <w:smallCaps w:val="0"/>
          <w:noProof/>
          <w:sz w:val="22"/>
          <w:szCs w:val="22"/>
          <w:lang w:eastAsia="fr-FR"/>
        </w:rPr>
      </w:pPr>
      <w:hyperlink w:anchor="_Toc58511969" w:history="1">
        <w:r w:rsidR="0058437F" w:rsidRPr="000D7776">
          <w:rPr>
            <w:rStyle w:val="Lienhypertexte"/>
            <w:noProof/>
          </w:rPr>
          <w:t>12.4.</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Traitement des données à caractère personnel – Déclaration CNIL</w:t>
        </w:r>
        <w:r w:rsidR="0058437F">
          <w:rPr>
            <w:noProof/>
            <w:webHidden/>
          </w:rPr>
          <w:tab/>
        </w:r>
        <w:r w:rsidR="0058437F">
          <w:rPr>
            <w:noProof/>
            <w:webHidden/>
          </w:rPr>
          <w:fldChar w:fldCharType="begin"/>
        </w:r>
        <w:r w:rsidR="0058437F">
          <w:rPr>
            <w:noProof/>
            <w:webHidden/>
          </w:rPr>
          <w:instrText xml:space="preserve"> PAGEREF _Toc58511969 \h </w:instrText>
        </w:r>
        <w:r w:rsidR="0058437F">
          <w:rPr>
            <w:noProof/>
            <w:webHidden/>
          </w:rPr>
        </w:r>
        <w:r w:rsidR="0058437F">
          <w:rPr>
            <w:noProof/>
            <w:webHidden/>
          </w:rPr>
          <w:fldChar w:fldCharType="separate"/>
        </w:r>
        <w:r w:rsidR="006A6836">
          <w:rPr>
            <w:noProof/>
            <w:webHidden/>
          </w:rPr>
          <w:t>29</w:t>
        </w:r>
        <w:r w:rsidR="0058437F">
          <w:rPr>
            <w:noProof/>
            <w:webHidden/>
          </w:rPr>
          <w:fldChar w:fldCharType="end"/>
        </w:r>
      </w:hyperlink>
    </w:p>
    <w:p w14:paraId="4B1609BF" w14:textId="5C6A9080"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"_Toc58511970" </w:instrText>
      </w:r>
      <w:r>
        <w:fldChar w:fldCharType="separate"/>
      </w:r>
      <w:r w:rsidR="0058437F" w:rsidRPr="000D7776">
        <w:rPr>
          <w:rStyle w:val="Lienhypertexte"/>
          <w:noProof/>
        </w:rPr>
        <w:t>12.5.</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Responsabilités du promoteur</w:t>
      </w:r>
      <w:r w:rsidR="0058437F">
        <w:rPr>
          <w:noProof/>
          <w:webHidden/>
        </w:rPr>
        <w:tab/>
      </w:r>
      <w:r w:rsidR="0058437F">
        <w:rPr>
          <w:noProof/>
          <w:webHidden/>
        </w:rPr>
        <w:fldChar w:fldCharType="begin"/>
      </w:r>
      <w:r w:rsidR="0058437F">
        <w:rPr>
          <w:noProof/>
          <w:webHidden/>
        </w:rPr>
        <w:instrText xml:space="preserve"> PAGEREF _Toc58511970 \h </w:instrText>
      </w:r>
      <w:r w:rsidR="0058437F">
        <w:rPr>
          <w:noProof/>
          <w:webHidden/>
        </w:rPr>
      </w:r>
      <w:r w:rsidR="0058437F">
        <w:rPr>
          <w:noProof/>
          <w:webHidden/>
        </w:rPr>
        <w:fldChar w:fldCharType="separate"/>
      </w:r>
      <w:ins w:id="124" w:author="Véronique DA COSTA" w:date="2021-01-19T11:08:00Z">
        <w:r w:rsidR="006A6836">
          <w:rPr>
            <w:noProof/>
            <w:webHidden/>
          </w:rPr>
          <w:t>29</w:t>
        </w:r>
      </w:ins>
      <w:del w:id="125" w:author="Véronique DA COSTA" w:date="2021-01-19T11:03:00Z">
        <w:r w:rsidR="006E4D27" w:rsidDel="006A6836">
          <w:rPr>
            <w:noProof/>
            <w:webHidden/>
          </w:rPr>
          <w:delText>30</w:delText>
        </w:r>
      </w:del>
      <w:r w:rsidR="0058437F">
        <w:rPr>
          <w:noProof/>
          <w:webHidden/>
        </w:rPr>
        <w:fldChar w:fldCharType="end"/>
      </w:r>
      <w:r>
        <w:rPr>
          <w:noProof/>
        </w:rPr>
        <w:fldChar w:fldCharType="end"/>
      </w:r>
    </w:p>
    <w:p w14:paraId="2780B756" w14:textId="64D91CE7"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"_Toc58511971" </w:instrText>
      </w:r>
      <w:r>
        <w:fldChar w:fldCharType="separate"/>
      </w:r>
      <w:r w:rsidR="0058437F" w:rsidRPr="000D7776">
        <w:rPr>
          <w:rStyle w:val="Lienhypertexte"/>
          <w:noProof/>
        </w:rPr>
        <w:t>12.6.</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Rapport final de la recherche</w:t>
      </w:r>
      <w:r w:rsidR="0058437F">
        <w:rPr>
          <w:noProof/>
          <w:webHidden/>
        </w:rPr>
        <w:tab/>
      </w:r>
      <w:r w:rsidR="0058437F">
        <w:rPr>
          <w:noProof/>
          <w:webHidden/>
        </w:rPr>
        <w:fldChar w:fldCharType="begin"/>
      </w:r>
      <w:r w:rsidR="0058437F">
        <w:rPr>
          <w:noProof/>
          <w:webHidden/>
        </w:rPr>
        <w:instrText xml:space="preserve"> PAGEREF _Toc58511971 \h </w:instrText>
      </w:r>
      <w:r w:rsidR="0058437F">
        <w:rPr>
          <w:noProof/>
          <w:webHidden/>
        </w:rPr>
      </w:r>
      <w:r w:rsidR="0058437F">
        <w:rPr>
          <w:noProof/>
          <w:webHidden/>
        </w:rPr>
        <w:fldChar w:fldCharType="separate"/>
      </w:r>
      <w:ins w:id="126" w:author="Véronique DA COSTA" w:date="2021-01-19T11:08:00Z">
        <w:r w:rsidR="006A6836">
          <w:rPr>
            <w:noProof/>
            <w:webHidden/>
          </w:rPr>
          <w:t>29</w:t>
        </w:r>
      </w:ins>
      <w:del w:id="127" w:author="Véronique DA COSTA" w:date="2021-01-19T11:03:00Z">
        <w:r w:rsidR="006E4D27" w:rsidDel="006A6836">
          <w:rPr>
            <w:noProof/>
            <w:webHidden/>
          </w:rPr>
          <w:delText>30</w:delText>
        </w:r>
      </w:del>
      <w:r w:rsidR="0058437F">
        <w:rPr>
          <w:noProof/>
          <w:webHidden/>
        </w:rPr>
        <w:fldChar w:fldCharType="end"/>
      </w:r>
      <w:r>
        <w:rPr>
          <w:noProof/>
        </w:rPr>
        <w:fldChar w:fldCharType="end"/>
      </w:r>
    </w:p>
    <w:p w14:paraId="100614A5" w14:textId="658B003F"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"_Toc58511972" </w:instrText>
      </w:r>
      <w:r>
        <w:fldChar w:fldCharType="separate"/>
      </w:r>
      <w:r w:rsidR="0058437F" w:rsidRPr="000D7776">
        <w:rPr>
          <w:rStyle w:val="Lienhypertexte"/>
          <w:noProof/>
        </w:rPr>
        <w:t>12.7.</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Assurance</w:t>
      </w:r>
      <w:r w:rsidR="0058437F">
        <w:rPr>
          <w:noProof/>
          <w:webHidden/>
        </w:rPr>
        <w:tab/>
      </w:r>
      <w:r w:rsidR="0058437F">
        <w:rPr>
          <w:noProof/>
          <w:webHidden/>
        </w:rPr>
        <w:fldChar w:fldCharType="begin"/>
      </w:r>
      <w:r w:rsidR="0058437F">
        <w:rPr>
          <w:noProof/>
          <w:webHidden/>
        </w:rPr>
        <w:instrText xml:space="preserve"> PAGEREF _Toc58511972 \h </w:instrText>
      </w:r>
      <w:r w:rsidR="0058437F">
        <w:rPr>
          <w:noProof/>
          <w:webHidden/>
        </w:rPr>
      </w:r>
      <w:r w:rsidR="0058437F">
        <w:rPr>
          <w:noProof/>
          <w:webHidden/>
        </w:rPr>
        <w:fldChar w:fldCharType="separate"/>
      </w:r>
      <w:ins w:id="128" w:author="Véronique DA COSTA" w:date="2021-01-19T11:08:00Z">
        <w:r w:rsidR="006A6836">
          <w:rPr>
            <w:noProof/>
            <w:webHidden/>
          </w:rPr>
          <w:t>29</w:t>
        </w:r>
      </w:ins>
      <w:del w:id="129" w:author="Véronique DA COSTA" w:date="2021-01-19T11:03:00Z">
        <w:r w:rsidR="006E4D27" w:rsidDel="006A6836">
          <w:rPr>
            <w:noProof/>
            <w:webHidden/>
          </w:rPr>
          <w:delText>30</w:delText>
        </w:r>
      </w:del>
      <w:r w:rsidR="0058437F">
        <w:rPr>
          <w:noProof/>
          <w:webHidden/>
        </w:rPr>
        <w:fldChar w:fldCharType="end"/>
      </w:r>
      <w:r>
        <w:rPr>
          <w:noProof/>
        </w:rPr>
        <w:fldChar w:fldCharType="end"/>
      </w:r>
    </w:p>
    <w:p w14:paraId="5452AC79" w14:textId="1E1AE84F" w:rsidR="0058437F" w:rsidRDefault="002322EE">
      <w:pPr>
        <w:pStyle w:val="TM1"/>
        <w:tabs>
          <w:tab w:val="left" w:pos="660"/>
          <w:tab w:val="right" w:leader="dot" w:pos="9628"/>
        </w:tabs>
        <w:rPr>
          <w:rFonts w:asciiTheme="minorHAnsi" w:eastAsiaTheme="minorEastAsia" w:hAnsiTheme="minorHAnsi" w:cstheme="minorBidi"/>
          <w:b w:val="0"/>
          <w:bCs w:val="0"/>
          <w:caps w:val="0"/>
          <w:noProof/>
          <w:sz w:val="22"/>
          <w:szCs w:val="22"/>
          <w:lang w:eastAsia="fr-FR"/>
        </w:rPr>
      </w:pPr>
      <w:hyperlink w:anchor="_Toc58511973" w:history="1">
        <w:r w:rsidR="0058437F" w:rsidRPr="000D7776">
          <w:rPr>
            <w:rStyle w:val="Lienhypertexte"/>
            <w:noProof/>
          </w:rPr>
          <w:t>13.</w:t>
        </w:r>
        <w:r w:rsidR="0058437F">
          <w:rPr>
            <w:rFonts w:asciiTheme="minorHAnsi" w:eastAsiaTheme="minorEastAsia" w:hAnsiTheme="minorHAnsi" w:cstheme="minorBidi"/>
            <w:b w:val="0"/>
            <w:bCs w:val="0"/>
            <w:caps w:val="0"/>
            <w:noProof/>
            <w:sz w:val="22"/>
            <w:szCs w:val="22"/>
            <w:lang w:eastAsia="fr-FR"/>
          </w:rPr>
          <w:tab/>
        </w:r>
        <w:r w:rsidR="0058437F" w:rsidRPr="000D7776">
          <w:rPr>
            <w:rStyle w:val="Lienhypertexte"/>
            <w:noProof/>
          </w:rPr>
          <w:t>règles relatives à la publication</w:t>
        </w:r>
        <w:r w:rsidR="0058437F">
          <w:rPr>
            <w:noProof/>
            <w:webHidden/>
          </w:rPr>
          <w:tab/>
        </w:r>
        <w:r w:rsidR="0058437F">
          <w:rPr>
            <w:noProof/>
            <w:webHidden/>
          </w:rPr>
          <w:fldChar w:fldCharType="begin"/>
        </w:r>
        <w:r w:rsidR="0058437F">
          <w:rPr>
            <w:noProof/>
            <w:webHidden/>
          </w:rPr>
          <w:instrText xml:space="preserve"> PAGEREF _Toc58511973 \h </w:instrText>
        </w:r>
        <w:r w:rsidR="0058437F">
          <w:rPr>
            <w:noProof/>
            <w:webHidden/>
          </w:rPr>
        </w:r>
        <w:r w:rsidR="0058437F">
          <w:rPr>
            <w:noProof/>
            <w:webHidden/>
          </w:rPr>
          <w:fldChar w:fldCharType="separate"/>
        </w:r>
        <w:r w:rsidR="006A6836">
          <w:rPr>
            <w:noProof/>
            <w:webHidden/>
          </w:rPr>
          <w:t>30</w:t>
        </w:r>
        <w:r w:rsidR="0058437F">
          <w:rPr>
            <w:noProof/>
            <w:webHidden/>
          </w:rPr>
          <w:fldChar w:fldCharType="end"/>
        </w:r>
      </w:hyperlink>
    </w:p>
    <w:p w14:paraId="02AF7015" w14:textId="31BF048D" w:rsidR="0058437F" w:rsidRDefault="003D2310">
      <w:pPr>
        <w:pStyle w:val="TM1"/>
        <w:tabs>
          <w:tab w:val="left" w:pos="660"/>
          <w:tab w:val="right" w:leader="dot" w:pos="9628"/>
        </w:tabs>
        <w:rPr>
          <w:rFonts w:asciiTheme="minorHAnsi" w:eastAsiaTheme="minorEastAsia" w:hAnsiTheme="minorHAnsi" w:cstheme="minorBidi"/>
          <w:b w:val="0"/>
          <w:bCs w:val="0"/>
          <w:caps w:val="0"/>
          <w:noProof/>
          <w:sz w:val="22"/>
          <w:szCs w:val="22"/>
          <w:lang w:eastAsia="fr-FR"/>
        </w:rPr>
      </w:pPr>
      <w:r>
        <w:fldChar w:fldCharType="begin"/>
      </w:r>
      <w:r>
        <w:instrText xml:space="preserve"> HYPERLINK \l "_Toc58511974" </w:instrText>
      </w:r>
      <w:r>
        <w:fldChar w:fldCharType="separate"/>
      </w:r>
      <w:r w:rsidR="0058437F" w:rsidRPr="000D7776">
        <w:rPr>
          <w:rStyle w:val="Lienhypertexte"/>
          <w:noProof/>
        </w:rPr>
        <w:t>14.</w:t>
      </w:r>
      <w:r w:rsidR="0058437F">
        <w:rPr>
          <w:rFonts w:asciiTheme="minorHAnsi" w:eastAsiaTheme="minorEastAsia" w:hAnsiTheme="minorHAnsi" w:cstheme="minorBidi"/>
          <w:b w:val="0"/>
          <w:bCs w:val="0"/>
          <w:caps w:val="0"/>
          <w:noProof/>
          <w:sz w:val="22"/>
          <w:szCs w:val="22"/>
          <w:lang w:eastAsia="fr-FR"/>
        </w:rPr>
        <w:tab/>
      </w:r>
      <w:r w:rsidR="0058437F" w:rsidRPr="000D7776">
        <w:rPr>
          <w:rStyle w:val="Lienhypertexte"/>
          <w:noProof/>
        </w:rPr>
        <w:t>Références de la littérature</w:t>
      </w:r>
      <w:r w:rsidR="0058437F">
        <w:rPr>
          <w:noProof/>
          <w:webHidden/>
        </w:rPr>
        <w:tab/>
      </w:r>
      <w:r w:rsidR="0058437F">
        <w:rPr>
          <w:noProof/>
          <w:webHidden/>
        </w:rPr>
        <w:fldChar w:fldCharType="begin"/>
      </w:r>
      <w:r w:rsidR="0058437F">
        <w:rPr>
          <w:noProof/>
          <w:webHidden/>
        </w:rPr>
        <w:instrText xml:space="preserve"> PAGEREF _Toc58511974 \h </w:instrText>
      </w:r>
      <w:r w:rsidR="0058437F">
        <w:rPr>
          <w:noProof/>
          <w:webHidden/>
        </w:rPr>
      </w:r>
      <w:r w:rsidR="0058437F">
        <w:rPr>
          <w:noProof/>
          <w:webHidden/>
        </w:rPr>
        <w:fldChar w:fldCharType="separate"/>
      </w:r>
      <w:ins w:id="130" w:author="Véronique DA COSTA" w:date="2021-01-19T11:08:00Z">
        <w:r w:rsidR="006A6836">
          <w:rPr>
            <w:noProof/>
            <w:webHidden/>
          </w:rPr>
          <w:t>30</w:t>
        </w:r>
      </w:ins>
      <w:del w:id="131" w:author="Véronique DA COSTA" w:date="2021-01-19T11:03:00Z">
        <w:r w:rsidR="006E4D27" w:rsidDel="006A6836">
          <w:rPr>
            <w:noProof/>
            <w:webHidden/>
          </w:rPr>
          <w:delText>31</w:delText>
        </w:r>
      </w:del>
      <w:r w:rsidR="0058437F">
        <w:rPr>
          <w:noProof/>
          <w:webHidden/>
        </w:rPr>
        <w:fldChar w:fldCharType="end"/>
      </w:r>
      <w:r>
        <w:rPr>
          <w:noProof/>
        </w:rPr>
        <w:fldChar w:fldCharType="end"/>
      </w:r>
    </w:p>
    <w:p w14:paraId="1F6B8C1B" w14:textId="137D8024" w:rsidR="0058437F" w:rsidRDefault="003D2310">
      <w:pPr>
        <w:pStyle w:val="TM1"/>
        <w:tabs>
          <w:tab w:val="left" w:pos="660"/>
          <w:tab w:val="right" w:leader="dot" w:pos="9628"/>
        </w:tabs>
        <w:rPr>
          <w:rFonts w:asciiTheme="minorHAnsi" w:eastAsiaTheme="minorEastAsia" w:hAnsiTheme="minorHAnsi" w:cstheme="minorBidi"/>
          <w:b w:val="0"/>
          <w:bCs w:val="0"/>
          <w:caps w:val="0"/>
          <w:noProof/>
          <w:sz w:val="22"/>
          <w:szCs w:val="22"/>
          <w:lang w:eastAsia="fr-FR"/>
        </w:rPr>
      </w:pPr>
      <w:r>
        <w:fldChar w:fldCharType="begin"/>
      </w:r>
      <w:r>
        <w:instrText xml:space="preserve"> HYPERLINK \l "_Toc58511975" </w:instrText>
      </w:r>
      <w:r>
        <w:fldChar w:fldCharType="separate"/>
      </w:r>
      <w:r w:rsidR="0058437F" w:rsidRPr="000D7776">
        <w:rPr>
          <w:rStyle w:val="Lienhypertexte"/>
          <w:noProof/>
        </w:rPr>
        <w:t>15.</w:t>
      </w:r>
      <w:r w:rsidR="0058437F">
        <w:rPr>
          <w:rFonts w:asciiTheme="minorHAnsi" w:eastAsiaTheme="minorEastAsia" w:hAnsiTheme="minorHAnsi" w:cstheme="minorBidi"/>
          <w:b w:val="0"/>
          <w:bCs w:val="0"/>
          <w:caps w:val="0"/>
          <w:noProof/>
          <w:sz w:val="22"/>
          <w:szCs w:val="22"/>
          <w:lang w:eastAsia="fr-FR"/>
        </w:rPr>
        <w:tab/>
      </w:r>
      <w:r w:rsidR="0058437F" w:rsidRPr="000D7776">
        <w:rPr>
          <w:rStyle w:val="Lienhypertexte"/>
          <w:noProof/>
        </w:rPr>
        <w:t>ANNEXES</w:t>
      </w:r>
      <w:r w:rsidR="0058437F">
        <w:rPr>
          <w:noProof/>
          <w:webHidden/>
        </w:rPr>
        <w:tab/>
      </w:r>
      <w:r w:rsidR="0058437F">
        <w:rPr>
          <w:noProof/>
          <w:webHidden/>
        </w:rPr>
        <w:fldChar w:fldCharType="begin"/>
      </w:r>
      <w:r w:rsidR="0058437F">
        <w:rPr>
          <w:noProof/>
          <w:webHidden/>
        </w:rPr>
        <w:instrText xml:space="preserve"> PAGEREF _Toc58511975 \h </w:instrText>
      </w:r>
      <w:r w:rsidR="0058437F">
        <w:rPr>
          <w:noProof/>
          <w:webHidden/>
        </w:rPr>
      </w:r>
      <w:r w:rsidR="0058437F">
        <w:rPr>
          <w:noProof/>
          <w:webHidden/>
        </w:rPr>
        <w:fldChar w:fldCharType="separate"/>
      </w:r>
      <w:ins w:id="132" w:author="Véronique DA COSTA" w:date="2021-01-19T11:08:00Z">
        <w:r w:rsidR="006A6836">
          <w:rPr>
            <w:noProof/>
            <w:webHidden/>
          </w:rPr>
          <w:t>31</w:t>
        </w:r>
      </w:ins>
      <w:del w:id="133" w:author="Véronique DA COSTA" w:date="2021-01-19T11:03:00Z">
        <w:r w:rsidR="006E4D27" w:rsidDel="006A6836">
          <w:rPr>
            <w:noProof/>
            <w:webHidden/>
          </w:rPr>
          <w:delText>32</w:delText>
        </w:r>
      </w:del>
      <w:r w:rsidR="0058437F">
        <w:rPr>
          <w:noProof/>
          <w:webHidden/>
        </w:rPr>
        <w:fldChar w:fldCharType="end"/>
      </w:r>
      <w:r>
        <w:rPr>
          <w:noProof/>
        </w:rPr>
        <w:fldChar w:fldCharType="end"/>
      </w:r>
    </w:p>
    <w:p w14:paraId="7BEA9D4E" w14:textId="1792F723"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"_Toc58511976" </w:instrText>
      </w:r>
      <w:r>
        <w:fldChar w:fldCharType="separate"/>
      </w:r>
      <w:r w:rsidR="0058437F" w:rsidRPr="000D7776">
        <w:rPr>
          <w:rStyle w:val="Lienhypertexte"/>
          <w:noProof/>
        </w:rPr>
        <w:t>15.1.</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Liste des Investigateurs (Annexe 1)</w:t>
      </w:r>
      <w:r w:rsidR="0058437F">
        <w:rPr>
          <w:noProof/>
          <w:webHidden/>
        </w:rPr>
        <w:tab/>
      </w:r>
      <w:r w:rsidR="0058437F">
        <w:rPr>
          <w:noProof/>
          <w:webHidden/>
        </w:rPr>
        <w:fldChar w:fldCharType="begin"/>
      </w:r>
      <w:r w:rsidR="0058437F">
        <w:rPr>
          <w:noProof/>
          <w:webHidden/>
        </w:rPr>
        <w:instrText xml:space="preserve"> PAGEREF _Toc58511976 \h </w:instrText>
      </w:r>
      <w:r w:rsidR="0058437F">
        <w:rPr>
          <w:noProof/>
          <w:webHidden/>
        </w:rPr>
      </w:r>
      <w:r w:rsidR="0058437F">
        <w:rPr>
          <w:noProof/>
          <w:webHidden/>
        </w:rPr>
        <w:fldChar w:fldCharType="separate"/>
      </w:r>
      <w:ins w:id="134" w:author="Véronique DA COSTA" w:date="2021-01-19T11:08:00Z">
        <w:r w:rsidR="006A6836">
          <w:rPr>
            <w:noProof/>
            <w:webHidden/>
          </w:rPr>
          <w:t>31</w:t>
        </w:r>
      </w:ins>
      <w:del w:id="135" w:author="Véronique DA COSTA" w:date="2021-01-19T11:03:00Z">
        <w:r w:rsidR="006E4D27" w:rsidDel="006A6836">
          <w:rPr>
            <w:noProof/>
            <w:webHidden/>
          </w:rPr>
          <w:delText>32</w:delText>
        </w:r>
      </w:del>
      <w:r w:rsidR="0058437F">
        <w:rPr>
          <w:noProof/>
          <w:webHidden/>
        </w:rPr>
        <w:fldChar w:fldCharType="end"/>
      </w:r>
      <w:r>
        <w:rPr>
          <w:noProof/>
        </w:rPr>
        <w:fldChar w:fldCharType="end"/>
      </w:r>
    </w:p>
    <w:p w14:paraId="72A1C4B3" w14:textId="67ED6F55"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"_Toc58511977" </w:instrText>
      </w:r>
      <w:r>
        <w:fldChar w:fldCharType="separate"/>
      </w:r>
      <w:r w:rsidR="0058437F" w:rsidRPr="000D7776">
        <w:rPr>
          <w:rStyle w:val="Lienhypertexte"/>
          <w:noProof/>
        </w:rPr>
        <w:t>15.2.</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Questionnaire de satisfaction (Annexe 2)</w:t>
      </w:r>
      <w:r w:rsidR="0058437F">
        <w:rPr>
          <w:noProof/>
          <w:webHidden/>
        </w:rPr>
        <w:tab/>
      </w:r>
      <w:r w:rsidR="0058437F">
        <w:rPr>
          <w:noProof/>
          <w:webHidden/>
        </w:rPr>
        <w:fldChar w:fldCharType="begin"/>
      </w:r>
      <w:r w:rsidR="0058437F">
        <w:rPr>
          <w:noProof/>
          <w:webHidden/>
        </w:rPr>
        <w:instrText xml:space="preserve"> PAGEREF _Toc58511977 \h </w:instrText>
      </w:r>
      <w:r w:rsidR="0058437F">
        <w:rPr>
          <w:noProof/>
          <w:webHidden/>
        </w:rPr>
      </w:r>
      <w:r w:rsidR="0058437F">
        <w:rPr>
          <w:noProof/>
          <w:webHidden/>
        </w:rPr>
        <w:fldChar w:fldCharType="separate"/>
      </w:r>
      <w:ins w:id="136" w:author="Véronique DA COSTA" w:date="2021-01-19T11:08:00Z">
        <w:r w:rsidR="006A6836">
          <w:rPr>
            <w:noProof/>
            <w:webHidden/>
          </w:rPr>
          <w:t>31</w:t>
        </w:r>
      </w:ins>
      <w:del w:id="137" w:author="Véronique DA COSTA" w:date="2021-01-19T11:03:00Z">
        <w:r w:rsidR="006E4D27" w:rsidDel="006A6836">
          <w:rPr>
            <w:noProof/>
            <w:webHidden/>
          </w:rPr>
          <w:delText>32</w:delText>
        </w:r>
      </w:del>
      <w:r w:rsidR="0058437F">
        <w:rPr>
          <w:noProof/>
          <w:webHidden/>
        </w:rPr>
        <w:fldChar w:fldCharType="end"/>
      </w:r>
      <w:r>
        <w:rPr>
          <w:noProof/>
        </w:rPr>
        <w:fldChar w:fldCharType="end"/>
      </w:r>
    </w:p>
    <w:p w14:paraId="43040189" w14:textId="75A1034E" w:rsidR="0058437F" w:rsidRDefault="003D2310">
      <w:pPr>
        <w:pStyle w:val="TM2"/>
        <w:rPr>
          <w:rFonts w:asciiTheme="minorHAnsi" w:eastAsiaTheme="minorEastAsia" w:hAnsiTheme="minorHAnsi" w:cstheme="minorBidi"/>
          <w:smallCaps w:val="0"/>
          <w:noProof/>
          <w:sz w:val="22"/>
          <w:szCs w:val="22"/>
          <w:lang w:eastAsia="fr-FR"/>
        </w:rPr>
      </w:pPr>
      <w:r>
        <w:fldChar w:fldCharType="begin"/>
      </w:r>
      <w:r>
        <w:instrText xml:space="preserve"> HYPERLINK \l "_Toc58511978" </w:instrText>
      </w:r>
      <w:r>
        <w:fldChar w:fldCharType="separate"/>
      </w:r>
      <w:r w:rsidR="0058437F" w:rsidRPr="000D7776">
        <w:rPr>
          <w:rStyle w:val="Lienhypertexte"/>
          <w:noProof/>
        </w:rPr>
        <w:t>15.3.</w:t>
      </w:r>
      <w:r w:rsidR="0058437F">
        <w:rPr>
          <w:rFonts w:asciiTheme="minorHAnsi" w:eastAsiaTheme="minorEastAsia" w:hAnsiTheme="minorHAnsi" w:cstheme="minorBidi"/>
          <w:smallCaps w:val="0"/>
          <w:noProof/>
          <w:sz w:val="22"/>
          <w:szCs w:val="22"/>
          <w:lang w:eastAsia="fr-FR"/>
        </w:rPr>
        <w:tab/>
      </w:r>
      <w:r w:rsidR="0058437F" w:rsidRPr="000D7776">
        <w:rPr>
          <w:rStyle w:val="Lienhypertexte"/>
          <w:noProof/>
        </w:rPr>
        <w:t>Questionnaire de Qualité de vie - EQ5D (Annexe 3)</w:t>
      </w:r>
      <w:r w:rsidR="0058437F">
        <w:rPr>
          <w:noProof/>
          <w:webHidden/>
        </w:rPr>
        <w:tab/>
      </w:r>
      <w:r w:rsidR="0058437F">
        <w:rPr>
          <w:noProof/>
          <w:webHidden/>
        </w:rPr>
        <w:fldChar w:fldCharType="begin"/>
      </w:r>
      <w:r w:rsidR="0058437F">
        <w:rPr>
          <w:noProof/>
          <w:webHidden/>
        </w:rPr>
        <w:instrText xml:space="preserve"> PAGEREF _Toc58511978 \h </w:instrText>
      </w:r>
      <w:r w:rsidR="0058437F">
        <w:rPr>
          <w:noProof/>
          <w:webHidden/>
        </w:rPr>
      </w:r>
      <w:r w:rsidR="0058437F">
        <w:rPr>
          <w:noProof/>
          <w:webHidden/>
        </w:rPr>
        <w:fldChar w:fldCharType="separate"/>
      </w:r>
      <w:ins w:id="138" w:author="Véronique DA COSTA" w:date="2021-01-19T11:08:00Z">
        <w:r w:rsidR="006A6836">
          <w:rPr>
            <w:noProof/>
            <w:webHidden/>
          </w:rPr>
          <w:t>32</w:t>
        </w:r>
      </w:ins>
      <w:del w:id="139" w:author="Véronique DA COSTA" w:date="2021-01-19T11:03:00Z">
        <w:r w:rsidR="006E4D27" w:rsidDel="006A6836">
          <w:rPr>
            <w:noProof/>
            <w:webHidden/>
          </w:rPr>
          <w:delText>33</w:delText>
        </w:r>
      </w:del>
      <w:r w:rsidR="0058437F">
        <w:rPr>
          <w:noProof/>
          <w:webHidden/>
        </w:rPr>
        <w:fldChar w:fldCharType="end"/>
      </w:r>
      <w:r>
        <w:rPr>
          <w:noProof/>
        </w:rPr>
        <w:fldChar w:fldCharType="end"/>
      </w:r>
    </w:p>
    <w:p w14:paraId="24DDABAE" w14:textId="77777777" w:rsidR="00EA3E1B" w:rsidRPr="00EE1122" w:rsidRDefault="00EA3E1B" w:rsidP="00140776">
      <w:pPr>
        <w:spacing w:line="360" w:lineRule="auto"/>
        <w:rPr>
          <w:rFonts w:ascii="Times New Roman" w:hAnsi="Times New Roman" w:cs="Times New Roman"/>
        </w:rPr>
      </w:pPr>
      <w:r w:rsidRPr="00EE1122">
        <w:rPr>
          <w:rFonts w:ascii="Times New Roman" w:hAnsi="Times New Roman" w:cs="Times New Roman"/>
        </w:rPr>
        <w:fldChar w:fldCharType="end"/>
      </w:r>
    </w:p>
    <w:p w14:paraId="670FFAD0" w14:textId="77777777" w:rsidR="00EA3E1B" w:rsidRPr="00EE1122" w:rsidRDefault="00EA3E1B" w:rsidP="00140776">
      <w:pPr>
        <w:spacing w:line="360" w:lineRule="auto"/>
        <w:rPr>
          <w:rFonts w:ascii="Times New Roman" w:hAnsi="Times New Roman" w:cs="Times New Roman"/>
        </w:rPr>
        <w:sectPr w:rsidR="00EA3E1B" w:rsidRPr="00EE1122" w:rsidSect="00F925F5">
          <w:headerReference w:type="default" r:id="rId9"/>
          <w:footerReference w:type="default" r:id="rId10"/>
          <w:headerReference w:type="first" r:id="rId11"/>
          <w:footerReference w:type="first" r:id="rId12"/>
          <w:pgSz w:w="11906" w:h="16838"/>
          <w:pgMar w:top="2032" w:right="1134" w:bottom="851" w:left="1134" w:header="567" w:footer="567" w:gutter="0"/>
          <w:cols w:space="720"/>
          <w:formProt w:val="0"/>
          <w:titlePg/>
          <w:rtlGutter/>
          <w:docGrid w:linePitch="312" w:charSpace="-2049"/>
        </w:sectPr>
      </w:pPr>
    </w:p>
    <w:p w14:paraId="6B15FE23" w14:textId="77777777" w:rsidR="00EA3E1B" w:rsidRPr="00EE1122" w:rsidRDefault="00EA3E1B" w:rsidP="00AA45AA">
      <w:pPr>
        <w:pStyle w:val="Titre1"/>
        <w:numPr>
          <w:ilvl w:val="0"/>
          <w:numId w:val="3"/>
        </w:numPr>
        <w:spacing w:line="360" w:lineRule="auto"/>
      </w:pPr>
      <w:bookmarkStart w:id="142" w:name="_Toc164504367"/>
      <w:bookmarkStart w:id="143" w:name="_Toc373147129"/>
      <w:bookmarkStart w:id="144" w:name="_Toc58511906"/>
      <w:bookmarkEnd w:id="142"/>
      <w:bookmarkEnd w:id="143"/>
      <w:r w:rsidRPr="00EE1122">
        <w:lastRenderedPageBreak/>
        <w:t>Justification de la recherche</w:t>
      </w:r>
      <w:bookmarkEnd w:id="144"/>
    </w:p>
    <w:p w14:paraId="54F08E63" w14:textId="77777777" w:rsidR="00615E81" w:rsidRPr="00EE1122" w:rsidRDefault="00615E81" w:rsidP="00AA45AA">
      <w:pPr>
        <w:pStyle w:val="Titre2"/>
        <w:numPr>
          <w:ilvl w:val="1"/>
          <w:numId w:val="7"/>
        </w:numPr>
        <w:autoSpaceDE w:val="0"/>
        <w:autoSpaceDN w:val="0"/>
        <w:adjustRightInd w:val="0"/>
        <w:spacing w:before="120" w:line="360" w:lineRule="auto"/>
        <w:jc w:val="both"/>
      </w:pPr>
      <w:bookmarkStart w:id="145" w:name="_Toc373147130"/>
      <w:bookmarkStart w:id="146" w:name="_Toc486927020"/>
      <w:bookmarkStart w:id="147" w:name="_Toc58511907"/>
      <w:r w:rsidRPr="00EE1122">
        <w:t>Etat actuel des connaissances</w:t>
      </w:r>
      <w:bookmarkEnd w:id="145"/>
      <w:bookmarkEnd w:id="146"/>
      <w:bookmarkEnd w:id="147"/>
      <w:r w:rsidRPr="00EE1122">
        <w:t xml:space="preserve"> </w:t>
      </w:r>
    </w:p>
    <w:p w14:paraId="01735879" w14:textId="77777777" w:rsidR="00044380" w:rsidRPr="00EE1122" w:rsidRDefault="00044380" w:rsidP="007057A5">
      <w:pPr>
        <w:pStyle w:val="Corpsdetexte"/>
      </w:pPr>
      <w:r w:rsidRPr="00EE1122">
        <w:t xml:space="preserve">Nous faisons face depuis plusieurs mois à une pandémie du virus Sars-CoV-2 ayant entraîné de nombreuses recherches afin d’identifier des traitements permettant de limiter l’aggravation de la maladie. </w:t>
      </w:r>
    </w:p>
    <w:p w14:paraId="6757EA0F" w14:textId="1E16E42B" w:rsidR="00044380" w:rsidRPr="00EE1122" w:rsidRDefault="00044380" w:rsidP="007057A5">
      <w:pPr>
        <w:pStyle w:val="Corpsdetexte"/>
      </w:pPr>
      <w:r w:rsidRPr="00EE1122">
        <w:t xml:space="preserve">A ce stade de l’évolution de la pandémie, le bénéfice d’une corticothérapie introduite à la phase transitionnelle d’une forme sévère de CoViD-19 a été objectivé, notamment par l’étude RECOVERY, qui fait état d’une réduction de 30% de la mortalité à 28 jours chez les patients ventilés et de 20% à 28 jours chez les patients </w:t>
      </w:r>
      <w:proofErr w:type="spellStart"/>
      <w:r w:rsidRPr="00EE1122">
        <w:t>oxygéno</w:t>
      </w:r>
      <w:proofErr w:type="spellEnd"/>
      <w:r w:rsidRPr="00EE1122">
        <w:t xml:space="preserve"> requérants </w:t>
      </w:r>
      <w:r w:rsidRPr="00EE1122">
        <w:rPr>
          <w:vertAlign w:val="superscript"/>
        </w:rPr>
        <w:t>(1)</w:t>
      </w:r>
      <w:r w:rsidRPr="00EE1122">
        <w:t xml:space="preserve">. Il n’est pas établi de différence significative sur les bénéfices de cette corticothérapie entre l’administration orale ou parentérale, mais les résultats de cette étude ne sont établis que pour la </w:t>
      </w:r>
      <w:proofErr w:type="spellStart"/>
      <w:r w:rsidRPr="00EE1122">
        <w:t>Déxaméthasone</w:t>
      </w:r>
      <w:proofErr w:type="spellEnd"/>
      <w:r w:rsidRPr="00EE1122">
        <w:t xml:space="preserve"> (9α </w:t>
      </w:r>
      <w:proofErr w:type="spellStart"/>
      <w:r w:rsidRPr="00EE1122">
        <w:t>fluoro</w:t>
      </w:r>
      <w:proofErr w:type="spellEnd"/>
      <w:r w:rsidRPr="00EE1122">
        <w:t xml:space="preserve"> -16α </w:t>
      </w:r>
      <w:proofErr w:type="spellStart"/>
      <w:r w:rsidRPr="00EE1122">
        <w:t>methylprednisolone</w:t>
      </w:r>
      <w:proofErr w:type="spellEnd"/>
      <w:r w:rsidRPr="00EE1122">
        <w:t xml:space="preserve">), dont les caractéristiques pharmacocinétiques, pharmacodynamiques et les effets anti inflammatoires lui sont propres </w:t>
      </w:r>
      <w:r w:rsidRPr="00EE1122">
        <w:rPr>
          <w:vertAlign w:val="superscript"/>
        </w:rPr>
        <w:t>(2)</w:t>
      </w:r>
      <w:r w:rsidRPr="00EE1122">
        <w:t xml:space="preserve">. </w:t>
      </w:r>
    </w:p>
    <w:p w14:paraId="4AF7DB12" w14:textId="77777777" w:rsidR="00F13D36" w:rsidRPr="00EE1122" w:rsidRDefault="00F13D36" w:rsidP="007057A5">
      <w:pPr>
        <w:pStyle w:val="Corpsdetexte"/>
      </w:pPr>
    </w:p>
    <w:p w14:paraId="4FF772D2" w14:textId="72B5BCCC" w:rsidR="00615E81" w:rsidRPr="00EE1122" w:rsidRDefault="00615E81" w:rsidP="00AA45AA">
      <w:pPr>
        <w:pStyle w:val="Titre2"/>
        <w:numPr>
          <w:ilvl w:val="1"/>
          <w:numId w:val="7"/>
        </w:numPr>
        <w:autoSpaceDE w:val="0"/>
        <w:autoSpaceDN w:val="0"/>
        <w:adjustRightInd w:val="0"/>
        <w:spacing w:before="120" w:line="360" w:lineRule="auto"/>
        <w:jc w:val="both"/>
      </w:pPr>
      <w:bookmarkStart w:id="148" w:name="_Toc486927021"/>
      <w:bookmarkStart w:id="149" w:name="_Toc58511908"/>
      <w:r w:rsidRPr="00EE1122">
        <w:t>Originalité et caractère innovant</w:t>
      </w:r>
      <w:bookmarkEnd w:id="148"/>
      <w:bookmarkEnd w:id="149"/>
    </w:p>
    <w:p w14:paraId="522068BA" w14:textId="5F8F78BD" w:rsidR="009010C1" w:rsidRPr="00EE1122" w:rsidRDefault="009010C1" w:rsidP="007057A5">
      <w:pPr>
        <w:pStyle w:val="Corpsdetexte"/>
      </w:pPr>
      <w:r w:rsidRPr="00EE1122">
        <w:t xml:space="preserve">L’impact de la pandémie sur les établissements de santé demeure un problème majeur, et les connaissances acquises lors de la première vague épidémique en France doivent </w:t>
      </w:r>
      <w:r w:rsidR="00905B39" w:rsidRPr="00EE1122">
        <w:t xml:space="preserve">à la différence de </w:t>
      </w:r>
      <w:r w:rsidR="00AF5848" w:rsidRPr="00EE1122">
        <w:t>cette période conduire vers</w:t>
      </w:r>
      <w:r w:rsidRPr="00EE1122">
        <w:t xml:space="preserve"> une prise en charge ambulatoire maximaliste</w:t>
      </w:r>
      <w:r w:rsidR="00905B39" w:rsidRPr="00EE1122">
        <w:t>,</w:t>
      </w:r>
      <w:r w:rsidRPr="00EE1122">
        <w:t xml:space="preserve"> en coopération avec la médecine de ville. </w:t>
      </w:r>
      <w:r w:rsidR="003C1635" w:rsidRPr="00EE1122">
        <w:t xml:space="preserve">La dexaméthasone </w:t>
      </w:r>
      <w:r w:rsidR="00D26DEF" w:rsidRPr="00EE1122">
        <w:t>à ce jour, dans sa forme orale demeure une ressource peu adaptée au traitement ambulatoire puisque disponible so</w:t>
      </w:r>
      <w:r w:rsidR="00F76339">
        <w:t>us forme de comprimés dosés à 0,</w:t>
      </w:r>
      <w:r w:rsidR="00D26DEF" w:rsidRPr="00EE1122">
        <w:t xml:space="preserve">5mg et donc nécessitant une prise de 12 comprimés quotidiens d’une spécialité qui n’est par ailleurs pas systématiquement disponible en ville. </w:t>
      </w:r>
      <w:r w:rsidRPr="00EE1122">
        <w:t xml:space="preserve">Dans cet esprit la </w:t>
      </w:r>
      <w:r w:rsidR="00905B39" w:rsidRPr="00EE1122">
        <w:t xml:space="preserve">ressource thérapeutique, notamment pour les stéroïdes, doit être étendue aux spécialités couramment utilisées en ville. </w:t>
      </w:r>
    </w:p>
    <w:p w14:paraId="29817827" w14:textId="77777777" w:rsidR="00B4514D" w:rsidRPr="00EE1122" w:rsidRDefault="00B4514D" w:rsidP="007057A5">
      <w:pPr>
        <w:pStyle w:val="Corpsdetexte"/>
      </w:pPr>
    </w:p>
    <w:p w14:paraId="62FCC425" w14:textId="18C2DB5F" w:rsidR="00615E81" w:rsidRPr="00EE1122" w:rsidRDefault="00615E81" w:rsidP="00AA45AA">
      <w:pPr>
        <w:pStyle w:val="Titre2"/>
        <w:numPr>
          <w:ilvl w:val="1"/>
          <w:numId w:val="7"/>
        </w:numPr>
        <w:autoSpaceDE w:val="0"/>
        <w:autoSpaceDN w:val="0"/>
        <w:adjustRightInd w:val="0"/>
        <w:spacing w:before="120" w:line="360" w:lineRule="auto"/>
        <w:jc w:val="both"/>
      </w:pPr>
      <w:bookmarkStart w:id="150" w:name="_Toc373147133"/>
      <w:bookmarkStart w:id="151" w:name="_Toc486927022"/>
      <w:bookmarkStart w:id="152" w:name="_Toc58511909"/>
      <w:r w:rsidRPr="00EE1122">
        <w:t>Justification de la recherche et hypothèse</w:t>
      </w:r>
      <w:bookmarkEnd w:id="150"/>
      <w:bookmarkEnd w:id="151"/>
      <w:bookmarkEnd w:id="152"/>
    </w:p>
    <w:p w14:paraId="6E313ED3" w14:textId="2A89C845" w:rsidR="00D6163D" w:rsidRPr="00EE1122" w:rsidRDefault="00D6163D" w:rsidP="007057A5">
      <w:pPr>
        <w:pStyle w:val="Corpsdetexte"/>
      </w:pPr>
      <w:bookmarkStart w:id="153" w:name="_Toc486927023"/>
      <w:r w:rsidRPr="00EE1122">
        <w:t xml:space="preserve">Dans le contexte des formes critiques avec syndrome de détresse respiratoire de l’adulte, une méta-analyse confirme le bénéfice des corticostéroïdes dans la prise en charge thérapeutique, le rapportant comme un effet de classe, et à des doses relativement </w:t>
      </w:r>
      <w:r w:rsidR="00C14795" w:rsidRPr="00EE1122">
        <w:t>modérées</w:t>
      </w:r>
      <w:r w:rsidR="00C14795" w:rsidRPr="00EE1122">
        <w:rPr>
          <w:vertAlign w:val="superscript"/>
        </w:rPr>
        <w:t xml:space="preserve"> (</w:t>
      </w:r>
      <w:r w:rsidRPr="00EE1122">
        <w:rPr>
          <w:vertAlign w:val="superscript"/>
        </w:rPr>
        <w:t>3)</w:t>
      </w:r>
      <w:r w:rsidRPr="00EE1122">
        <w:t xml:space="preserve">. Le tableau d’équivalence des </w:t>
      </w:r>
      <w:r w:rsidR="00C14795" w:rsidRPr="00EE1122">
        <w:t>corticostéroïdes</w:t>
      </w:r>
      <w:r w:rsidR="00C14795" w:rsidRPr="00EE1122">
        <w:rPr>
          <w:vertAlign w:val="superscript"/>
        </w:rPr>
        <w:t xml:space="preserve"> (</w:t>
      </w:r>
      <w:r w:rsidRPr="00EE1122">
        <w:rPr>
          <w:vertAlign w:val="superscript"/>
        </w:rPr>
        <w:t>4)</w:t>
      </w:r>
      <w:r w:rsidRPr="00EE1122">
        <w:t xml:space="preserve"> établi des rapports d’intensité des effets thérapeutiques recherchés entre les différentes molécules, mais demeure à ce stade très théorique. Dans ces conditions, il nous est apparu nécessaire d’établir la </w:t>
      </w:r>
      <w:r w:rsidR="00C14795" w:rsidRPr="00EE1122">
        <w:t>non-infériorité</w:t>
      </w:r>
      <w:r w:rsidRPr="00EE1122">
        <w:t xml:space="preserve"> de la Prednisolone, métabolite actif après action de la 11βHSD1 sur la prednisone, par rapport au standard </w:t>
      </w:r>
      <w:proofErr w:type="spellStart"/>
      <w:r w:rsidRPr="00EE1122">
        <w:t>Déxaméthasone</w:t>
      </w:r>
      <w:proofErr w:type="spellEnd"/>
      <w:r w:rsidRPr="00EE1122">
        <w:t>, dans la prise en charge des formes sévères de CoViD</w:t>
      </w:r>
      <w:r w:rsidR="001C775F">
        <w:t xml:space="preserve">-19 </w:t>
      </w:r>
      <w:r w:rsidRPr="00EE1122">
        <w:t>depuis la phase transitionnelle et le début de la phase inflammatoire, mais dont la facilité d’utilisation orale demeure moins évidente et ne facilite pas la prise en charge en ambulatoire.</w:t>
      </w:r>
    </w:p>
    <w:p w14:paraId="724417AA" w14:textId="4E0D8B59" w:rsidR="00D6163D" w:rsidRPr="00EE1122" w:rsidRDefault="00D6163D" w:rsidP="007057A5">
      <w:pPr>
        <w:pStyle w:val="Corpsdetexte"/>
      </w:pPr>
      <w:r w:rsidRPr="00EE1122">
        <w:lastRenderedPageBreak/>
        <w:t xml:space="preserve">Le tableau d’équivalence des effets thérapeutiques, notamment </w:t>
      </w:r>
      <w:proofErr w:type="gramStart"/>
      <w:r w:rsidRPr="00EE1122">
        <w:t>anti inflammatoires</w:t>
      </w:r>
      <w:proofErr w:type="gramEnd"/>
      <w:r w:rsidRPr="00EE1122">
        <w:t xml:space="preserve"> des corticostéroïdes permet d’obtenir une dose équivalente théorique de 36mg à celle qui est recommandé pour la </w:t>
      </w:r>
      <w:proofErr w:type="spellStart"/>
      <w:r w:rsidRPr="00EE1122">
        <w:t>Déxaméthasone</w:t>
      </w:r>
      <w:proofErr w:type="spellEnd"/>
      <w:r w:rsidRPr="00EE1122">
        <w:t xml:space="preserve"> (à savoir 6mg/j pendant 10 jours). Toutefois, il existe des différences notables en termes de pharmacocinétique et de pharmacodynamique entre ces deux molécules, qui conduisent à proposer des doses et répartitions nycthémérales différentes pour la Prednisolone. En effet, sur le plan pharmacocinétique, avec des demi-vies respectives des effets biologiques attendus de 36 à 54h pour la </w:t>
      </w:r>
      <w:proofErr w:type="spellStart"/>
      <w:r w:rsidRPr="00EE1122">
        <w:t>Déxaméthasone</w:t>
      </w:r>
      <w:proofErr w:type="spellEnd"/>
      <w:r w:rsidRPr="00EE1122">
        <w:t xml:space="preserve"> et de 12 à 36h pour la Prednisolone, il paraît licite d’adapter le schéma thérapeutique de la Prednisolone pour le rendre théoriquement superposable au schéma utilisé de la Dexaméthasone. Par ailleurs, il est acquis qu’une prise matinale unique est vraisemblablement moins frénatrice et limite les effets indésirables sur l</w:t>
      </w:r>
      <w:r w:rsidR="00F76339">
        <w:t xml:space="preserve">e sommeil, </w:t>
      </w:r>
      <w:r w:rsidRPr="00EE1122">
        <w:t xml:space="preserve">mais en revanche, dans ces conditions, la durée d’action n’est pas toujours suffisante, et justifie dans ce cas une administration en deux prises dans les situations très </w:t>
      </w:r>
      <w:r w:rsidR="00C14795" w:rsidRPr="00EE1122">
        <w:t>inflammatoires</w:t>
      </w:r>
      <w:r w:rsidR="00C14795" w:rsidRPr="00EE1122">
        <w:rPr>
          <w:vertAlign w:val="superscript"/>
        </w:rPr>
        <w:t xml:space="preserve"> (</w:t>
      </w:r>
      <w:r w:rsidRPr="00EE1122">
        <w:rPr>
          <w:vertAlign w:val="superscript"/>
        </w:rPr>
        <w:t>5)</w:t>
      </w:r>
      <w:r w:rsidRPr="00EE1122">
        <w:t xml:space="preserve">. Sur le plan pharmacodynamique, il est important de noter que les liaisons protéïques de la prednisolone à l’albumine, mais notamment aussi à la </w:t>
      </w:r>
      <w:proofErr w:type="spellStart"/>
      <w:r w:rsidRPr="00EE1122">
        <w:t>transcortine</w:t>
      </w:r>
      <w:proofErr w:type="spellEnd"/>
      <w:r w:rsidRPr="00EE1122">
        <w:t xml:space="preserve"> qui en revanche n’a pas de liaison avec la </w:t>
      </w:r>
      <w:r w:rsidR="00C14795" w:rsidRPr="00EE1122">
        <w:t>Dexaméthasone</w:t>
      </w:r>
      <w:r w:rsidR="00C14795" w:rsidRPr="00EE1122">
        <w:rPr>
          <w:vertAlign w:val="superscript"/>
        </w:rPr>
        <w:t xml:space="preserve"> (</w:t>
      </w:r>
      <w:r w:rsidRPr="00EE1122">
        <w:rPr>
          <w:vertAlign w:val="superscript"/>
        </w:rPr>
        <w:t>6)</w:t>
      </w:r>
      <w:r w:rsidRPr="00EE1122">
        <w:t xml:space="preserve">, influent de façon significative sur la concentration sérique maximale de prednisolone, et de façon inversement proportionnelle à la dose </w:t>
      </w:r>
      <w:proofErr w:type="gramStart"/>
      <w:r w:rsidRPr="00EE1122">
        <w:t>administrée</w:t>
      </w:r>
      <w:r w:rsidRPr="00EE1122">
        <w:rPr>
          <w:vertAlign w:val="superscript"/>
        </w:rPr>
        <w:t>(</w:t>
      </w:r>
      <w:proofErr w:type="gramEnd"/>
      <w:r w:rsidRPr="00EE1122">
        <w:rPr>
          <w:vertAlign w:val="superscript"/>
        </w:rPr>
        <w:t>7)</w:t>
      </w:r>
      <w:r w:rsidRPr="00EE1122">
        <w:t>. Compte tenu de l’ensemble de ces considérations et du caractère hyper inflammatoire de la phase transitionnelle et du début de la phase inflammato</w:t>
      </w:r>
      <w:r w:rsidR="00F76339">
        <w:t>ire des formes sévères de CoViD-</w:t>
      </w:r>
      <w:r w:rsidRPr="00EE1122">
        <w:t xml:space="preserve">19, il nous apparaît licite de proposer une majoration de la dose de prednisolone autour de 30% et une administration du traitement en deux prises. Nous faisons dans ces conditions l’hypothèse d’une équivalence différente de l’équivalence théorique admise et qui doit bénéficier d’un étayage clinique tant </w:t>
      </w:r>
      <w:proofErr w:type="gramStart"/>
      <w:r w:rsidRPr="00EE1122">
        <w:t>en terme</w:t>
      </w:r>
      <w:proofErr w:type="gramEnd"/>
      <w:r w:rsidRPr="00EE1122">
        <w:t xml:space="preserve"> d’efficacité clinique (avec un objectif principal de succès équivalent à la Dexaméthasone) sans majoration des effets indésirables. </w:t>
      </w:r>
    </w:p>
    <w:p w14:paraId="66EB395F" w14:textId="77777777" w:rsidR="00B4514D" w:rsidRPr="00EE1122" w:rsidRDefault="00B4514D" w:rsidP="007057A5">
      <w:pPr>
        <w:pStyle w:val="Corpsdetexte"/>
      </w:pPr>
    </w:p>
    <w:p w14:paraId="1CA031F4" w14:textId="0A6BCA3D" w:rsidR="00D6163D" w:rsidRPr="00EE1122" w:rsidRDefault="00615E81" w:rsidP="00AA45AA">
      <w:pPr>
        <w:pStyle w:val="Titre2"/>
        <w:numPr>
          <w:ilvl w:val="1"/>
          <w:numId w:val="7"/>
        </w:numPr>
        <w:autoSpaceDE w:val="0"/>
        <w:autoSpaceDN w:val="0"/>
        <w:adjustRightInd w:val="0"/>
        <w:spacing w:before="120" w:line="360" w:lineRule="auto"/>
        <w:jc w:val="both"/>
      </w:pPr>
      <w:bookmarkStart w:id="154" w:name="_Toc58511910"/>
      <w:r w:rsidRPr="00EE1122">
        <w:t>Description des bénéfices attendus pour les patients et pour la santé publique</w:t>
      </w:r>
      <w:bookmarkEnd w:id="153"/>
      <w:bookmarkEnd w:id="154"/>
    </w:p>
    <w:p w14:paraId="6190409E" w14:textId="56819F6D" w:rsidR="00D6163D" w:rsidRPr="00EE1122" w:rsidRDefault="00551BB5" w:rsidP="007057A5">
      <w:pPr>
        <w:pStyle w:val="Corpsdetexte"/>
      </w:pPr>
      <w:r w:rsidRPr="00EE1122">
        <w:t xml:space="preserve">La démonstration d’une </w:t>
      </w:r>
      <w:r w:rsidR="00C14795" w:rsidRPr="00EE1122">
        <w:t>non-infériorité</w:t>
      </w:r>
      <w:r w:rsidRPr="00EE1122">
        <w:t xml:space="preserve"> du sch</w:t>
      </w:r>
      <w:r w:rsidR="00F76339">
        <w:t>éma thérapeutique utilisant la P</w:t>
      </w:r>
      <w:r w:rsidRPr="00EE1122">
        <w:t xml:space="preserve">rednisolone contribuera à affirmer l’équivalence des différents stéroïdes dans la prise en charge des formes inflammatoires de CoViD-19 </w:t>
      </w:r>
      <w:r w:rsidR="003C1635" w:rsidRPr="00EE1122">
        <w:t xml:space="preserve">et </w:t>
      </w:r>
      <w:r w:rsidRPr="00EE1122">
        <w:t>autorisera donc une prise en charge simplifiée</w:t>
      </w:r>
      <w:r w:rsidR="00D26DEF" w:rsidRPr="00EE1122">
        <w:t xml:space="preserve"> en ville</w:t>
      </w:r>
      <w:r w:rsidR="003C1635" w:rsidRPr="00EE1122">
        <w:t>, comme dans les établissements de santé</w:t>
      </w:r>
      <w:r w:rsidR="00D26DEF" w:rsidRPr="00EE1122">
        <w:t xml:space="preserve"> assurant une prise en chargé sécurisée de la pathologie en limitant donc l’impact épidémique sur le système hospitalier. </w:t>
      </w:r>
    </w:p>
    <w:p w14:paraId="763CAB5D" w14:textId="77777777" w:rsidR="00B4514D" w:rsidRPr="00EE1122" w:rsidRDefault="00B4514D" w:rsidP="007057A5">
      <w:pPr>
        <w:pStyle w:val="Corpsdetexte"/>
      </w:pPr>
    </w:p>
    <w:p w14:paraId="3CAE2F91" w14:textId="761341FF" w:rsidR="00EA3E1B" w:rsidRPr="00EE1122" w:rsidRDefault="00EA3E1B" w:rsidP="00AA45AA">
      <w:pPr>
        <w:pStyle w:val="Titre2"/>
        <w:numPr>
          <w:ilvl w:val="1"/>
          <w:numId w:val="7"/>
        </w:numPr>
        <w:autoSpaceDE w:val="0"/>
        <w:autoSpaceDN w:val="0"/>
        <w:adjustRightInd w:val="0"/>
        <w:spacing w:before="120" w:line="360" w:lineRule="auto"/>
        <w:jc w:val="both"/>
      </w:pPr>
      <w:bookmarkStart w:id="155" w:name="_Toc373147134"/>
      <w:bookmarkStart w:id="156" w:name="_Toc58511911"/>
      <w:bookmarkEnd w:id="155"/>
      <w:r w:rsidRPr="00EE1122">
        <w:t>Respect du protocole, de la réglementation et la législation en vigueur</w:t>
      </w:r>
      <w:bookmarkEnd w:id="156"/>
    </w:p>
    <w:p w14:paraId="01639370" w14:textId="0E332704" w:rsidR="00EA3E1B" w:rsidRPr="00EE1122" w:rsidRDefault="00EA3E1B" w:rsidP="007057A5">
      <w:pPr>
        <w:pStyle w:val="Corpsdetexte"/>
      </w:pPr>
      <w:r w:rsidRPr="00EE1122">
        <w:t xml:space="preserve">Les investigateurs s’engagent à respecter et suivre le protocole de l’étude. Ils s’engagent également à respecter les textes réglementaires et législatifs en </w:t>
      </w:r>
      <w:r w:rsidR="00C14795" w:rsidRPr="00EE1122">
        <w:t>vigueur ;</w:t>
      </w:r>
      <w:r w:rsidRPr="00EE1122">
        <w:t xml:space="preserve"> relatifs à la recherche clinique et plus précisément aux recherches interventionnelles qui comportent une intervention sur la personne non justifiée par sa prise en charge habituelle (Article L1121-1-1° du CSP).</w:t>
      </w:r>
    </w:p>
    <w:p w14:paraId="7DE8697C" w14:textId="77777777" w:rsidR="00615E81" w:rsidRPr="00EE1122" w:rsidRDefault="00615E81" w:rsidP="00AA45AA">
      <w:pPr>
        <w:pStyle w:val="Titre1"/>
        <w:numPr>
          <w:ilvl w:val="0"/>
          <w:numId w:val="7"/>
        </w:numPr>
        <w:spacing w:line="360" w:lineRule="auto"/>
        <w:jc w:val="both"/>
      </w:pPr>
      <w:bookmarkStart w:id="157" w:name="_Toc164504368"/>
      <w:bookmarkStart w:id="158" w:name="_Toc373147136"/>
      <w:bookmarkStart w:id="159" w:name="_Toc486927025"/>
      <w:bookmarkStart w:id="160" w:name="_Toc58511912"/>
      <w:bookmarkStart w:id="161" w:name="_Toc373147140"/>
      <w:bookmarkEnd w:id="157"/>
      <w:r w:rsidRPr="00EE1122">
        <w:lastRenderedPageBreak/>
        <w:t>Objectifs</w:t>
      </w:r>
      <w:bookmarkEnd w:id="158"/>
      <w:bookmarkEnd w:id="159"/>
      <w:bookmarkEnd w:id="160"/>
      <w:r w:rsidRPr="00EE1122">
        <w:t xml:space="preserve"> </w:t>
      </w:r>
    </w:p>
    <w:p w14:paraId="5823A531" w14:textId="77777777" w:rsidR="00615E81" w:rsidRPr="00EE1122" w:rsidRDefault="00615E81" w:rsidP="00AA45AA">
      <w:pPr>
        <w:pStyle w:val="Titre2"/>
        <w:numPr>
          <w:ilvl w:val="1"/>
          <w:numId w:val="7"/>
        </w:numPr>
        <w:autoSpaceDE w:val="0"/>
        <w:autoSpaceDN w:val="0"/>
        <w:adjustRightInd w:val="0"/>
        <w:spacing w:before="120" w:line="360" w:lineRule="auto"/>
        <w:jc w:val="both"/>
      </w:pPr>
      <w:bookmarkStart w:id="162" w:name="_Toc373147137"/>
      <w:bookmarkStart w:id="163" w:name="_Toc486927026"/>
      <w:bookmarkStart w:id="164" w:name="_Toc58511913"/>
      <w:r w:rsidRPr="00EE1122">
        <w:t>Objectif principal</w:t>
      </w:r>
      <w:bookmarkEnd w:id="162"/>
      <w:bookmarkEnd w:id="163"/>
      <w:bookmarkEnd w:id="164"/>
    </w:p>
    <w:p w14:paraId="5947FCA3" w14:textId="24DDAC07" w:rsidR="00D6163D" w:rsidRPr="00EE1122" w:rsidRDefault="00D6163D" w:rsidP="007057A5">
      <w:pPr>
        <w:pStyle w:val="Corpsdetexte"/>
      </w:pPr>
      <w:r w:rsidRPr="00EE1122">
        <w:t>Evaluation de la mortalité à J28</w:t>
      </w:r>
    </w:p>
    <w:p w14:paraId="6A853F69" w14:textId="77777777" w:rsidR="00615E81" w:rsidRPr="00EE1122" w:rsidRDefault="00615E81" w:rsidP="00AA45AA">
      <w:pPr>
        <w:pStyle w:val="Titre2"/>
        <w:numPr>
          <w:ilvl w:val="1"/>
          <w:numId w:val="7"/>
        </w:numPr>
        <w:autoSpaceDE w:val="0"/>
        <w:autoSpaceDN w:val="0"/>
        <w:adjustRightInd w:val="0"/>
        <w:spacing w:before="120" w:line="360" w:lineRule="auto"/>
        <w:jc w:val="both"/>
      </w:pPr>
      <w:bookmarkStart w:id="165" w:name="_Toc373147138"/>
      <w:bookmarkStart w:id="166" w:name="_Toc486927027"/>
      <w:bookmarkStart w:id="167" w:name="_Toc58511914"/>
      <w:r w:rsidRPr="00EE1122">
        <w:t>Objectifs secondaires</w:t>
      </w:r>
      <w:bookmarkEnd w:id="165"/>
      <w:bookmarkEnd w:id="166"/>
      <w:bookmarkEnd w:id="167"/>
    </w:p>
    <w:p w14:paraId="13F002F6" w14:textId="131E63E4" w:rsidR="004D7B6E" w:rsidRPr="00C14795" w:rsidRDefault="004D7B6E" w:rsidP="004D7B6E">
      <w:pPr>
        <w:pStyle w:val="Corpsdetexte"/>
        <w:numPr>
          <w:ilvl w:val="0"/>
          <w:numId w:val="13"/>
        </w:numPr>
        <w:rPr>
          <w:ins w:id="168" w:author="Véronique DA COSTA" w:date="2021-01-19T12:01:00Z"/>
          <w:color w:val="auto"/>
          <w:highlight w:val="yellow"/>
        </w:rPr>
      </w:pPr>
      <w:ins w:id="169" w:author="Véronique DA COSTA" w:date="2021-01-19T12:02:00Z">
        <w:r w:rsidRPr="00B60E7E">
          <w:rPr>
            <w:color w:val="auto"/>
            <w:highlight w:val="yellow"/>
          </w:rPr>
          <w:t>Compar</w:t>
        </w:r>
        <w:r>
          <w:rPr>
            <w:color w:val="auto"/>
            <w:highlight w:val="yellow"/>
          </w:rPr>
          <w:t>aison du</w:t>
        </w:r>
        <w:r w:rsidRPr="00B60E7E">
          <w:rPr>
            <w:color w:val="auto"/>
            <w:highlight w:val="yellow"/>
          </w:rPr>
          <w:t xml:space="preserve"> devenir des patients dans les deux groupes </w:t>
        </w:r>
      </w:ins>
    </w:p>
    <w:p w14:paraId="67C5899A" w14:textId="21D8C450" w:rsidR="00D6163D" w:rsidRPr="00EE1122" w:rsidRDefault="00D6163D" w:rsidP="007057A5">
      <w:pPr>
        <w:pStyle w:val="Corpsdetexte"/>
        <w:numPr>
          <w:ilvl w:val="0"/>
          <w:numId w:val="13"/>
        </w:numPr>
      </w:pPr>
      <w:r w:rsidRPr="00EE1122">
        <w:t>Evolution des symptômes respiratoires dans les deux groupes</w:t>
      </w:r>
    </w:p>
    <w:p w14:paraId="203CCAFD" w14:textId="2DDD8641" w:rsidR="00D6163D" w:rsidRPr="00EE1122" w:rsidRDefault="00D6163D" w:rsidP="007057A5">
      <w:pPr>
        <w:pStyle w:val="Corpsdetexte"/>
        <w:numPr>
          <w:ilvl w:val="0"/>
          <w:numId w:val="13"/>
        </w:numPr>
      </w:pPr>
      <w:r w:rsidRPr="00EE1122">
        <w:t>Description de la satisfaction des patients à J</w:t>
      </w:r>
      <w:r w:rsidR="00704B41" w:rsidRPr="00EE1122">
        <w:t>12</w:t>
      </w:r>
      <w:r w:rsidRPr="00EE1122">
        <w:t xml:space="preserve"> vis-à-vis de la prise du traitement </w:t>
      </w:r>
    </w:p>
    <w:p w14:paraId="574410EB" w14:textId="7579F35A" w:rsidR="00D6163D" w:rsidRPr="00EE1122" w:rsidRDefault="00D6163D" w:rsidP="007057A5">
      <w:pPr>
        <w:pStyle w:val="Corpsdetexte"/>
        <w:numPr>
          <w:ilvl w:val="0"/>
          <w:numId w:val="13"/>
        </w:numPr>
      </w:pPr>
      <w:r w:rsidRPr="00EE1122">
        <w:t>Comparaison de l’évolution de la qualité de vie entre J</w:t>
      </w:r>
      <w:r w:rsidR="00747002" w:rsidRPr="00EE1122">
        <w:t>1</w:t>
      </w:r>
      <w:r w:rsidRPr="00EE1122">
        <w:t xml:space="preserve"> et J28 entre les groupes de randomisation</w:t>
      </w:r>
    </w:p>
    <w:p w14:paraId="5F0219EA" w14:textId="718E80A1" w:rsidR="00D6163D" w:rsidRPr="00EE1122" w:rsidRDefault="00D6163D" w:rsidP="007057A5">
      <w:pPr>
        <w:pStyle w:val="Corpsdetexte"/>
        <w:numPr>
          <w:ilvl w:val="0"/>
          <w:numId w:val="13"/>
        </w:numPr>
      </w:pPr>
      <w:r w:rsidRPr="00EE1122">
        <w:t xml:space="preserve">Comparaison des évènements </w:t>
      </w:r>
      <w:r w:rsidR="003B74E1" w:rsidRPr="00EE1122">
        <w:t xml:space="preserve">et des effets </w:t>
      </w:r>
      <w:r w:rsidRPr="00EE1122">
        <w:t>indésirables survenues entre J</w:t>
      </w:r>
      <w:r w:rsidR="00747002" w:rsidRPr="00EE1122">
        <w:t>1</w:t>
      </w:r>
      <w:r w:rsidRPr="00EE1122">
        <w:t xml:space="preserve"> et J28 entres les groupes de randomisation</w:t>
      </w:r>
    </w:p>
    <w:p w14:paraId="26743E69" w14:textId="77777777" w:rsidR="00704B41" w:rsidRPr="00EE1122" w:rsidRDefault="00704B41" w:rsidP="007057A5">
      <w:pPr>
        <w:pStyle w:val="Corpsdetexte"/>
      </w:pPr>
    </w:p>
    <w:p w14:paraId="14DE8D97" w14:textId="77777777" w:rsidR="00615E81" w:rsidRPr="00EE1122" w:rsidRDefault="00615E81" w:rsidP="00AA45AA">
      <w:pPr>
        <w:pStyle w:val="Titre1"/>
        <w:numPr>
          <w:ilvl w:val="0"/>
          <w:numId w:val="7"/>
        </w:numPr>
        <w:spacing w:before="0" w:line="360" w:lineRule="auto"/>
        <w:jc w:val="both"/>
      </w:pPr>
      <w:bookmarkStart w:id="170" w:name="_Toc486927028"/>
      <w:bookmarkStart w:id="171" w:name="_Toc58511915"/>
      <w:r w:rsidRPr="00EE1122">
        <w:t>CRITERES D’EVALUATION</w:t>
      </w:r>
      <w:bookmarkEnd w:id="170"/>
      <w:bookmarkEnd w:id="171"/>
    </w:p>
    <w:p w14:paraId="38EAA9A8" w14:textId="77777777" w:rsidR="00615E81" w:rsidRPr="00EE1122" w:rsidRDefault="00615E81" w:rsidP="00AA45AA">
      <w:pPr>
        <w:pStyle w:val="Titre2"/>
        <w:numPr>
          <w:ilvl w:val="1"/>
          <w:numId w:val="7"/>
        </w:numPr>
        <w:autoSpaceDE w:val="0"/>
        <w:autoSpaceDN w:val="0"/>
        <w:adjustRightInd w:val="0"/>
        <w:spacing w:before="120" w:line="360" w:lineRule="auto"/>
        <w:jc w:val="both"/>
      </w:pPr>
      <w:bookmarkStart w:id="172" w:name="_Toc486927029"/>
      <w:bookmarkStart w:id="173" w:name="_Toc58511916"/>
      <w:r w:rsidRPr="00EE1122">
        <w:t>Critère d’évaluation principal</w:t>
      </w:r>
      <w:bookmarkEnd w:id="172"/>
      <w:bookmarkEnd w:id="173"/>
    </w:p>
    <w:p w14:paraId="09C256F8" w14:textId="142A1523" w:rsidR="00D6163D" w:rsidRPr="00EE1122" w:rsidRDefault="00D6163D" w:rsidP="007057A5">
      <w:pPr>
        <w:pStyle w:val="Corpsdetexte"/>
        <w:numPr>
          <w:ilvl w:val="0"/>
          <w:numId w:val="14"/>
        </w:numPr>
      </w:pPr>
      <w:r w:rsidRPr="00EE1122">
        <w:t xml:space="preserve">Statut vital à J28 dans le groupe </w:t>
      </w:r>
      <w:r w:rsidR="00AC71FD" w:rsidRPr="00EE1122">
        <w:t>D</w:t>
      </w:r>
      <w:r w:rsidRPr="00EE1122">
        <w:t>e</w:t>
      </w:r>
      <w:r w:rsidR="00AC71FD" w:rsidRPr="00EE1122">
        <w:t>xamé</w:t>
      </w:r>
      <w:r w:rsidRPr="00EE1122">
        <w:t xml:space="preserve">thasone vs le groupe </w:t>
      </w:r>
      <w:r w:rsidR="00AC71FD" w:rsidRPr="00EE1122">
        <w:t>P</w:t>
      </w:r>
      <w:r w:rsidRPr="00EE1122">
        <w:t>rednisolone</w:t>
      </w:r>
    </w:p>
    <w:p w14:paraId="1D7B56AB" w14:textId="7204D80F" w:rsidR="00615E81" w:rsidRDefault="00615E81" w:rsidP="00AA45AA">
      <w:pPr>
        <w:pStyle w:val="Titre2"/>
        <w:numPr>
          <w:ilvl w:val="1"/>
          <w:numId w:val="7"/>
        </w:numPr>
        <w:autoSpaceDE w:val="0"/>
        <w:autoSpaceDN w:val="0"/>
        <w:adjustRightInd w:val="0"/>
        <w:spacing w:before="120" w:line="360" w:lineRule="auto"/>
        <w:jc w:val="both"/>
        <w:rPr>
          <w:ins w:id="174" w:author="Véronique DA COSTA" w:date="2021-01-19T12:02:00Z"/>
        </w:rPr>
      </w:pPr>
      <w:bookmarkStart w:id="175" w:name="_Toc486927030"/>
      <w:bookmarkStart w:id="176" w:name="_Toc58511917"/>
      <w:r w:rsidRPr="00EE1122">
        <w:t>Critères d’évaluation secondaires</w:t>
      </w:r>
      <w:bookmarkEnd w:id="175"/>
      <w:bookmarkEnd w:id="176"/>
    </w:p>
    <w:p w14:paraId="72F662EE" w14:textId="77777777" w:rsidR="004D7B6E" w:rsidRPr="00B60E7E" w:rsidRDefault="004D7B6E" w:rsidP="004D7B6E">
      <w:pPr>
        <w:pStyle w:val="Corpsdetexte"/>
        <w:numPr>
          <w:ilvl w:val="0"/>
          <w:numId w:val="14"/>
        </w:numPr>
        <w:rPr>
          <w:ins w:id="177" w:author="Véronique DA COSTA" w:date="2021-01-19T12:02:00Z"/>
          <w:highlight w:val="yellow"/>
        </w:rPr>
      </w:pPr>
      <w:ins w:id="178" w:author="Véronique DA COSTA" w:date="2021-01-19T12:02:00Z">
        <w:r w:rsidRPr="00B60E7E">
          <w:rPr>
            <w:highlight w:val="yellow"/>
          </w:rPr>
          <w:t xml:space="preserve">Comparaison entre les groupes </w:t>
        </w:r>
        <w:proofErr w:type="spellStart"/>
        <w:r w:rsidRPr="00B60E7E">
          <w:rPr>
            <w:color w:val="auto"/>
            <w:highlight w:val="yellow"/>
          </w:rPr>
          <w:t>Dexamethasone</w:t>
        </w:r>
        <w:proofErr w:type="spellEnd"/>
        <w:r w:rsidRPr="00B60E7E">
          <w:rPr>
            <w:highlight w:val="yellow"/>
          </w:rPr>
          <w:t xml:space="preserve"> et </w:t>
        </w:r>
        <w:r w:rsidRPr="00B60E7E">
          <w:rPr>
            <w:color w:val="auto"/>
            <w:highlight w:val="yellow"/>
          </w:rPr>
          <w:t>Prednisolone</w:t>
        </w:r>
        <w:r w:rsidRPr="00B60E7E">
          <w:rPr>
            <w:highlight w:val="yellow"/>
          </w:rPr>
          <w:t xml:space="preserve"> : </w:t>
        </w:r>
      </w:ins>
    </w:p>
    <w:p w14:paraId="713E46FC" w14:textId="77777777" w:rsidR="004D7B6E" w:rsidRPr="00B60E7E" w:rsidRDefault="004D7B6E" w:rsidP="004D7B6E">
      <w:pPr>
        <w:pStyle w:val="Corpsdetexte"/>
        <w:numPr>
          <w:ilvl w:val="1"/>
          <w:numId w:val="14"/>
        </w:numPr>
        <w:rPr>
          <w:ins w:id="179" w:author="Véronique DA COSTA" w:date="2021-01-19T12:02:00Z"/>
          <w:highlight w:val="yellow"/>
        </w:rPr>
      </w:pPr>
      <w:ins w:id="180" w:author="Véronique DA COSTA" w:date="2021-01-19T12:02:00Z">
        <w:r w:rsidRPr="00B60E7E">
          <w:rPr>
            <w:highlight w:val="yellow"/>
          </w:rPr>
          <w:t>Nombre de jours d’oxygénothérapie</w:t>
        </w:r>
      </w:ins>
    </w:p>
    <w:p w14:paraId="7D361B91" w14:textId="77777777" w:rsidR="004D7B6E" w:rsidRPr="00B60E7E" w:rsidRDefault="004D7B6E" w:rsidP="004D7B6E">
      <w:pPr>
        <w:pStyle w:val="Corpsdetexte"/>
        <w:numPr>
          <w:ilvl w:val="1"/>
          <w:numId w:val="14"/>
        </w:numPr>
        <w:rPr>
          <w:ins w:id="181" w:author="Véronique DA COSTA" w:date="2021-01-19T12:02:00Z"/>
          <w:highlight w:val="yellow"/>
        </w:rPr>
      </w:pPr>
      <w:ins w:id="182" w:author="Véronique DA COSTA" w:date="2021-01-19T12:02:00Z">
        <w:r w:rsidRPr="00B60E7E">
          <w:rPr>
            <w:highlight w:val="yellow"/>
          </w:rPr>
          <w:t>Nombre de patients requérant une augmentation de l’oxygénothérapie (recours à l’oxygénothérapie à haut débit, CPAP/BIPAP, ventilation mécanique, ECMO)</w:t>
        </w:r>
      </w:ins>
    </w:p>
    <w:p w14:paraId="1FCC8AC8" w14:textId="77777777" w:rsidR="004D7B6E" w:rsidRPr="00B60E7E" w:rsidRDefault="004D7B6E" w:rsidP="004D7B6E">
      <w:pPr>
        <w:pStyle w:val="Corpsdetexte"/>
        <w:numPr>
          <w:ilvl w:val="1"/>
          <w:numId w:val="14"/>
        </w:numPr>
        <w:rPr>
          <w:ins w:id="183" w:author="Véronique DA COSTA" w:date="2021-01-19T12:02:00Z"/>
          <w:highlight w:val="yellow"/>
        </w:rPr>
      </w:pPr>
      <w:ins w:id="184" w:author="Véronique DA COSTA" w:date="2021-01-19T12:02:00Z">
        <w:r w:rsidRPr="00B60E7E">
          <w:rPr>
            <w:highlight w:val="yellow"/>
          </w:rPr>
          <w:t>Nombre de jours d’hospitalisation (hospitalisations pour les personnes en ambulatoires, nombre de jours d’hospitalisation)</w:t>
        </w:r>
      </w:ins>
    </w:p>
    <w:p w14:paraId="04F4CCF0" w14:textId="77777777" w:rsidR="004D7B6E" w:rsidRPr="00B60E7E" w:rsidRDefault="004D7B6E" w:rsidP="004D7B6E">
      <w:pPr>
        <w:pStyle w:val="Corpsdetexte"/>
        <w:numPr>
          <w:ilvl w:val="1"/>
          <w:numId w:val="14"/>
        </w:numPr>
        <w:rPr>
          <w:ins w:id="185" w:author="Véronique DA COSTA" w:date="2021-01-19T12:02:00Z"/>
          <w:highlight w:val="yellow"/>
        </w:rPr>
      </w:pPr>
      <w:ins w:id="186" w:author="Véronique DA COSTA" w:date="2021-01-19T12:02:00Z">
        <w:r w:rsidRPr="00B60E7E">
          <w:rPr>
            <w:highlight w:val="yellow"/>
          </w:rPr>
          <w:t>Nombre de transfert en réanimation/soin intensif</w:t>
        </w:r>
      </w:ins>
    </w:p>
    <w:p w14:paraId="3E66C218" w14:textId="77777777" w:rsidR="004D7B6E" w:rsidRPr="00B60E7E" w:rsidRDefault="004D7B6E" w:rsidP="004D7B6E">
      <w:pPr>
        <w:pStyle w:val="Corpsdetexte"/>
        <w:numPr>
          <w:ilvl w:val="1"/>
          <w:numId w:val="14"/>
        </w:numPr>
        <w:rPr>
          <w:ins w:id="187" w:author="Véronique DA COSTA" w:date="2021-01-19T12:02:00Z"/>
          <w:highlight w:val="yellow"/>
        </w:rPr>
      </w:pPr>
      <w:ins w:id="188" w:author="Véronique DA COSTA" w:date="2021-01-19T12:02:00Z">
        <w:r w:rsidRPr="00B60E7E">
          <w:rPr>
            <w:highlight w:val="yellow"/>
          </w:rPr>
          <w:t xml:space="preserve">Nombre de patients ayant une atteinte organique autres que le poumon (évaluation de la gravité selon le CTCAE) </w:t>
        </w:r>
      </w:ins>
    </w:p>
    <w:p w14:paraId="0730E153" w14:textId="77777777" w:rsidR="004D7B6E" w:rsidRPr="00B60E7E" w:rsidRDefault="004D7B6E" w:rsidP="004D7B6E">
      <w:pPr>
        <w:pStyle w:val="Corpsdetexte"/>
        <w:numPr>
          <w:ilvl w:val="1"/>
          <w:numId w:val="14"/>
        </w:numPr>
        <w:rPr>
          <w:ins w:id="189" w:author="Véronique DA COSTA" w:date="2021-01-19T12:02:00Z"/>
          <w:highlight w:val="yellow"/>
        </w:rPr>
      </w:pPr>
      <w:ins w:id="190" w:author="Véronique DA COSTA" w:date="2021-01-19T12:02:00Z">
        <w:r w:rsidRPr="00B60E7E">
          <w:rPr>
            <w:highlight w:val="yellow"/>
          </w:rPr>
          <w:t>Nombre d’infections liées à un agent pathogène autre que SARS-Cov-2 (évaluation de la gravité selon le CTCAE)</w:t>
        </w:r>
      </w:ins>
    </w:p>
    <w:p w14:paraId="7940CF04" w14:textId="77777777" w:rsidR="004D7B6E" w:rsidRPr="00B60E7E" w:rsidRDefault="004D7B6E" w:rsidP="004D7B6E">
      <w:pPr>
        <w:pStyle w:val="Corpsdetexte"/>
        <w:numPr>
          <w:ilvl w:val="1"/>
          <w:numId w:val="14"/>
        </w:numPr>
        <w:rPr>
          <w:ins w:id="191" w:author="Véronique DA COSTA" w:date="2021-01-19T12:02:00Z"/>
          <w:highlight w:val="yellow"/>
        </w:rPr>
      </w:pPr>
      <w:ins w:id="192" w:author="Véronique DA COSTA" w:date="2021-01-19T12:02:00Z">
        <w:r w:rsidRPr="00B60E7E">
          <w:rPr>
            <w:highlight w:val="yellow"/>
          </w:rPr>
          <w:t>Fréquences des complications liées à la corticothérapie (diabète, psychose aigue, ou autres effets indésirables considérés comme liés à la corticothérapie par l’investigateur</w:t>
        </w:r>
      </w:ins>
    </w:p>
    <w:p w14:paraId="05AC50A2" w14:textId="10237DCF" w:rsidR="00AC71FD" w:rsidRPr="00EE1122" w:rsidRDefault="00AC71FD" w:rsidP="007057A5">
      <w:pPr>
        <w:pStyle w:val="Corpsdetexte"/>
        <w:numPr>
          <w:ilvl w:val="0"/>
          <w:numId w:val="14"/>
        </w:numPr>
      </w:pPr>
      <w:r w:rsidRPr="00EE1122">
        <w:lastRenderedPageBreak/>
        <w:t>Les symptômes respiratoires seront définis par la mesure de la saturation en oxygène associée au débit d’oxygène et la fréquence respiratoire 1fois/jour pendant 14 jours puis</w:t>
      </w:r>
      <w:r w:rsidR="00343E5A">
        <w:t xml:space="preserve"> 3 fois par semaine jusqu’à J28</w:t>
      </w:r>
    </w:p>
    <w:p w14:paraId="3E9E181D" w14:textId="237D4C84" w:rsidR="00AC71FD" w:rsidRPr="00EE1122" w:rsidRDefault="00AC71FD" w:rsidP="007057A5">
      <w:pPr>
        <w:pStyle w:val="Corpsdetexte"/>
        <w:numPr>
          <w:ilvl w:val="0"/>
          <w:numId w:val="14"/>
        </w:numPr>
      </w:pPr>
      <w:r w:rsidRPr="00EE1122">
        <w:t>Mesure de la satisfaction des patients à J</w:t>
      </w:r>
      <w:r w:rsidR="00704B41" w:rsidRPr="00EE1122">
        <w:t>12</w:t>
      </w:r>
      <w:r w:rsidRPr="00EE1122">
        <w:t xml:space="preserve"> par un questionnaire de type Likert </w:t>
      </w:r>
      <w:r w:rsidR="00395F6A">
        <w:t>(Annexe 2)</w:t>
      </w:r>
    </w:p>
    <w:p w14:paraId="520FF264" w14:textId="5C7D338D" w:rsidR="00AC71FD" w:rsidRPr="00EE1122" w:rsidRDefault="00AC71FD" w:rsidP="007057A5">
      <w:pPr>
        <w:pStyle w:val="Corpsdetexte"/>
        <w:numPr>
          <w:ilvl w:val="0"/>
          <w:numId w:val="14"/>
        </w:numPr>
      </w:pPr>
      <w:r w:rsidRPr="00EE1122">
        <w:t>Mesure de l’évolution de la qualité de vie avec l’auto-questionnaire EQ5D (Annexe</w:t>
      </w:r>
      <w:r w:rsidR="00704B41" w:rsidRPr="00EE1122">
        <w:t xml:space="preserve"> </w:t>
      </w:r>
      <w:r w:rsidR="00395F6A">
        <w:t>3</w:t>
      </w:r>
      <w:r w:rsidRPr="00EE1122">
        <w:t>)</w:t>
      </w:r>
    </w:p>
    <w:p w14:paraId="796AF658" w14:textId="72B24F0D" w:rsidR="00AC71FD" w:rsidRPr="00EE1122" w:rsidRDefault="00AC71FD" w:rsidP="007057A5">
      <w:pPr>
        <w:pStyle w:val="Corpsdetexte"/>
        <w:numPr>
          <w:ilvl w:val="0"/>
          <w:numId w:val="14"/>
        </w:numPr>
      </w:pPr>
      <w:r w:rsidRPr="00EE1122">
        <w:t>Proportion d’évènements</w:t>
      </w:r>
      <w:r w:rsidR="003B74E1" w:rsidRPr="00EE1122">
        <w:t xml:space="preserve"> et </w:t>
      </w:r>
      <w:r w:rsidR="00C14795" w:rsidRPr="00EE1122">
        <w:t>d’effets indésirables</w:t>
      </w:r>
      <w:r w:rsidRPr="00EE1122">
        <w:t xml:space="preserve"> pendant les 28 jours</w:t>
      </w:r>
    </w:p>
    <w:p w14:paraId="56DE0B86" w14:textId="2942F69B" w:rsidR="00615E81" w:rsidRPr="00EE1122" w:rsidRDefault="00615E81" w:rsidP="00AA45AA">
      <w:pPr>
        <w:pStyle w:val="Titre1"/>
        <w:numPr>
          <w:ilvl w:val="0"/>
          <w:numId w:val="7"/>
        </w:numPr>
        <w:spacing w:line="360" w:lineRule="auto"/>
        <w:jc w:val="both"/>
      </w:pPr>
      <w:bookmarkStart w:id="193" w:name="_Toc373147148"/>
      <w:bookmarkStart w:id="194" w:name="_Toc486927031"/>
      <w:bookmarkStart w:id="195" w:name="_Toc58511918"/>
      <w:bookmarkEnd w:id="161"/>
      <w:bookmarkEnd w:id="193"/>
      <w:r w:rsidRPr="00EE1122">
        <w:t>PLAN EXPERIMENTAL</w:t>
      </w:r>
      <w:bookmarkEnd w:id="194"/>
      <w:bookmarkEnd w:id="195"/>
    </w:p>
    <w:p w14:paraId="1F6D0413" w14:textId="77777777" w:rsidR="00615E81" w:rsidRPr="00EE1122" w:rsidRDefault="00615E81" w:rsidP="00AA45AA">
      <w:pPr>
        <w:pStyle w:val="Titre2"/>
        <w:numPr>
          <w:ilvl w:val="1"/>
          <w:numId w:val="7"/>
        </w:numPr>
        <w:autoSpaceDE w:val="0"/>
        <w:autoSpaceDN w:val="0"/>
        <w:adjustRightInd w:val="0"/>
        <w:spacing w:before="120" w:line="360" w:lineRule="auto"/>
        <w:jc w:val="both"/>
      </w:pPr>
      <w:bookmarkStart w:id="196" w:name="_Toc486927032"/>
      <w:bookmarkStart w:id="197" w:name="_Toc58511919"/>
      <w:r w:rsidRPr="00EE1122">
        <w:t>Type d’étude</w:t>
      </w:r>
      <w:bookmarkEnd w:id="196"/>
      <w:bookmarkEnd w:id="197"/>
      <w:r w:rsidRPr="00EE1122">
        <w:t> </w:t>
      </w:r>
    </w:p>
    <w:p w14:paraId="4D00E710" w14:textId="6496C8A2" w:rsidR="00342E4F" w:rsidRPr="00EE1122" w:rsidRDefault="00AC71FD" w:rsidP="007057A5">
      <w:pPr>
        <w:pStyle w:val="Corpsdetexte"/>
      </w:pPr>
      <w:bookmarkStart w:id="198" w:name="_Toc486927033"/>
      <w:r w:rsidRPr="00EE1122">
        <w:t xml:space="preserve">Etude contrôlée, randomisée, en </w:t>
      </w:r>
      <w:r w:rsidR="00C14795" w:rsidRPr="00EE1122">
        <w:t>ouvert, prospective</w:t>
      </w:r>
      <w:r w:rsidR="00342E4F" w:rsidRPr="00EE1122">
        <w:t xml:space="preserve"> et multicentrique. Cette étude est qualifiée de recherche interventionnelle impliquant la personne humaine, qui comporte une intervention sur la personne non justifiée par sa prise en charge habituelle (Jardé 1).</w:t>
      </w:r>
    </w:p>
    <w:p w14:paraId="65BBBC63" w14:textId="10811A66" w:rsidR="00615E81" w:rsidRPr="00EE1122" w:rsidRDefault="00615E81" w:rsidP="00AA45AA">
      <w:pPr>
        <w:pStyle w:val="Titre2"/>
        <w:numPr>
          <w:ilvl w:val="1"/>
          <w:numId w:val="7"/>
        </w:numPr>
        <w:autoSpaceDE w:val="0"/>
        <w:autoSpaceDN w:val="0"/>
        <w:adjustRightInd w:val="0"/>
        <w:spacing w:before="120" w:line="360" w:lineRule="auto"/>
        <w:jc w:val="both"/>
      </w:pPr>
      <w:bookmarkStart w:id="199" w:name="_Toc58511920"/>
      <w:r w:rsidRPr="00EE1122">
        <w:t>Description des procédures pour limiter les biais – Randomisation</w:t>
      </w:r>
      <w:bookmarkEnd w:id="198"/>
      <w:bookmarkEnd w:id="199"/>
    </w:p>
    <w:p w14:paraId="3934DA84" w14:textId="480047BF" w:rsidR="00B04DDC" w:rsidRPr="00EE1122" w:rsidRDefault="00B04DDC" w:rsidP="007057A5">
      <w:pPr>
        <w:pStyle w:val="Corpsdetexte"/>
      </w:pPr>
      <w:bookmarkStart w:id="200" w:name="_Toc373147144"/>
      <w:bookmarkStart w:id="201" w:name="_Toc486927034"/>
      <w:r w:rsidRPr="00EE1122">
        <w:t xml:space="preserve">Après vérification des critères d’inclusion et de </w:t>
      </w:r>
      <w:r w:rsidR="00C14795" w:rsidRPr="00EE1122">
        <w:t>non-inclusion</w:t>
      </w:r>
      <w:r w:rsidRPr="00EE1122">
        <w:t>, et après obtention du consentement, le traitement sera alloué à chaque patient par randomisation. La liste de randomisation sera générée par ordinateur de façon centralisée sous la responsabilité d’un statisticien indépendant.</w:t>
      </w:r>
    </w:p>
    <w:p w14:paraId="1559FBFA" w14:textId="10C9AB43" w:rsidR="00342E4F" w:rsidRPr="00EE1122" w:rsidRDefault="00342E4F" w:rsidP="007057A5">
      <w:pPr>
        <w:pStyle w:val="Corpsdetexte"/>
      </w:pPr>
      <w:r w:rsidRPr="00EE1122">
        <w:t>Une randomisation (</w:t>
      </w:r>
      <w:proofErr w:type="gramStart"/>
      <w:r w:rsidRPr="00EE1122">
        <w:t>1:</w:t>
      </w:r>
      <w:proofErr w:type="gramEnd"/>
      <w:r w:rsidRPr="00EE1122">
        <w:t>1) par bloc de taille aléatoire est prévue pour allouer les patients dans le groupe «</w:t>
      </w:r>
      <w:r w:rsidR="00B04DDC" w:rsidRPr="00EE1122">
        <w:t>Dexaméthasone</w:t>
      </w:r>
      <w:r w:rsidRPr="00EE1122">
        <w:t>» ou dans le groupe «</w:t>
      </w:r>
      <w:r w:rsidR="00B04DDC" w:rsidRPr="00EE1122">
        <w:t>Prednisolone</w:t>
      </w:r>
      <w:r w:rsidRPr="00EE1122">
        <w:t>».</w:t>
      </w:r>
    </w:p>
    <w:p w14:paraId="23BBD9AC" w14:textId="53BCDA90" w:rsidR="00B04DDC" w:rsidRPr="00EE1122" w:rsidRDefault="00B04DDC" w:rsidP="007057A5">
      <w:pPr>
        <w:pStyle w:val="Corpsdetexte"/>
      </w:pPr>
      <w:r w:rsidRPr="00EE1122">
        <w:t>L’attribution du bras de traitement sera indiquée après l’inclusion. L’inclusion d’un patient se fera par connexion à un module en ligne, accessible avec un mot de passe (individuel pour chaque investigateur).</w:t>
      </w:r>
    </w:p>
    <w:p w14:paraId="520FF559" w14:textId="3B9FA127" w:rsidR="00615E81" w:rsidRPr="00EE1122" w:rsidRDefault="00615E81" w:rsidP="00AA45AA">
      <w:pPr>
        <w:pStyle w:val="Titre2"/>
        <w:numPr>
          <w:ilvl w:val="1"/>
          <w:numId w:val="7"/>
        </w:numPr>
        <w:autoSpaceDE w:val="0"/>
        <w:autoSpaceDN w:val="0"/>
        <w:adjustRightInd w:val="0"/>
        <w:spacing w:before="120" w:line="360" w:lineRule="auto"/>
        <w:jc w:val="both"/>
      </w:pPr>
      <w:bookmarkStart w:id="202" w:name="_Toc58511921"/>
      <w:r w:rsidRPr="00EE1122">
        <w:t>Calendrier de la recherche</w:t>
      </w:r>
      <w:bookmarkEnd w:id="200"/>
      <w:bookmarkEnd w:id="201"/>
      <w:bookmarkEnd w:id="202"/>
    </w:p>
    <w:p w14:paraId="3A55BE9B" w14:textId="02C3D810" w:rsidR="00473F71" w:rsidRPr="00EE1122" w:rsidRDefault="00B04DDC" w:rsidP="007057A5">
      <w:pPr>
        <w:pStyle w:val="Corpsdetexte"/>
      </w:pPr>
      <w:bookmarkStart w:id="203" w:name="_Toc486927035"/>
      <w:r w:rsidRPr="00EE1122">
        <w:t xml:space="preserve">La durée totale des inclusions est estimée à </w:t>
      </w:r>
      <w:r w:rsidR="00E1655F" w:rsidRPr="00EE1122">
        <w:t>6</w:t>
      </w:r>
      <w:r w:rsidRPr="00EE1122">
        <w:t xml:space="preserve"> mois. La durée de participation des patients sera de 28 jours La durée totale de l’étude est estimée à </w:t>
      </w:r>
      <w:r w:rsidR="00704B41" w:rsidRPr="00EE1122">
        <w:t>7 mois</w:t>
      </w:r>
      <w:r w:rsidRPr="00EE1122">
        <w:t>.</w:t>
      </w:r>
    </w:p>
    <w:p w14:paraId="2D56A5A5" w14:textId="77777777" w:rsidR="00473F71" w:rsidRPr="00EE1122" w:rsidRDefault="00473F71" w:rsidP="007057A5">
      <w:pPr>
        <w:pStyle w:val="Corpsdetexte"/>
      </w:pPr>
    </w:p>
    <w:tbl>
      <w:tblPr>
        <w:tblStyle w:val="Grilledutableau"/>
        <w:tblpPr w:leftFromText="141" w:rightFromText="141" w:vertAnchor="text" w:horzAnchor="margin" w:tblpY="29"/>
        <w:tblW w:w="5000" w:type="pct"/>
        <w:tblLook w:val="04A0" w:firstRow="1" w:lastRow="0" w:firstColumn="1" w:lastColumn="0" w:noHBand="0" w:noVBand="1"/>
      </w:tblPr>
      <w:tblGrid>
        <w:gridCol w:w="3566"/>
        <w:gridCol w:w="1417"/>
        <w:gridCol w:w="1386"/>
        <w:gridCol w:w="1849"/>
        <w:gridCol w:w="1410"/>
      </w:tblGrid>
      <w:tr w:rsidR="000F37E4" w:rsidRPr="00EE1122" w14:paraId="2C1C364A" w14:textId="77777777" w:rsidTr="00B4514D">
        <w:tc>
          <w:tcPr>
            <w:tcW w:w="1852" w:type="pct"/>
            <w:shd w:val="clear" w:color="auto" w:fill="D9D9D9" w:themeFill="background1" w:themeFillShade="D9"/>
          </w:tcPr>
          <w:p w14:paraId="691DF3AD" w14:textId="77777777" w:rsidR="000F37E4" w:rsidRPr="00EE1122" w:rsidRDefault="000F37E4" w:rsidP="007057A5">
            <w:pPr>
              <w:pStyle w:val="Corpsdetexte"/>
            </w:pPr>
          </w:p>
        </w:tc>
        <w:tc>
          <w:tcPr>
            <w:tcW w:w="736" w:type="pct"/>
            <w:shd w:val="clear" w:color="auto" w:fill="D9D9D9" w:themeFill="background1" w:themeFillShade="D9"/>
            <w:vAlign w:val="center"/>
          </w:tcPr>
          <w:p w14:paraId="3D1A26CA" w14:textId="77777777" w:rsidR="000F37E4" w:rsidRPr="00EE1122" w:rsidRDefault="000F37E4" w:rsidP="007057A5">
            <w:pPr>
              <w:pStyle w:val="Corpsdetexte"/>
            </w:pPr>
            <w:r w:rsidRPr="00EE1122">
              <w:t>J1</w:t>
            </w:r>
          </w:p>
        </w:tc>
        <w:tc>
          <w:tcPr>
            <w:tcW w:w="720" w:type="pct"/>
            <w:shd w:val="clear" w:color="auto" w:fill="D9D9D9" w:themeFill="background1" w:themeFillShade="D9"/>
            <w:vAlign w:val="center"/>
          </w:tcPr>
          <w:p w14:paraId="2F4EDF49" w14:textId="77777777" w:rsidR="000F37E4" w:rsidRPr="00EE1122" w:rsidRDefault="000F37E4" w:rsidP="007057A5">
            <w:pPr>
              <w:pStyle w:val="Corpsdetexte"/>
            </w:pPr>
            <w:r w:rsidRPr="00EE1122">
              <w:t>J1 à J10</w:t>
            </w:r>
          </w:p>
        </w:tc>
        <w:tc>
          <w:tcPr>
            <w:tcW w:w="960" w:type="pct"/>
            <w:shd w:val="clear" w:color="auto" w:fill="D9D9D9" w:themeFill="background1" w:themeFillShade="D9"/>
            <w:vAlign w:val="center"/>
          </w:tcPr>
          <w:p w14:paraId="3B4DF3F7" w14:textId="77777777" w:rsidR="000F37E4" w:rsidRPr="00EE1122" w:rsidRDefault="000F37E4" w:rsidP="007057A5">
            <w:pPr>
              <w:pStyle w:val="Corpsdetexte"/>
            </w:pPr>
            <w:r w:rsidRPr="00EE1122">
              <w:t>Visite 1</w:t>
            </w:r>
          </w:p>
          <w:p w14:paraId="38952013" w14:textId="74F1E979" w:rsidR="000F37E4" w:rsidRPr="00EE1122" w:rsidRDefault="000F37E4" w:rsidP="007057A5">
            <w:pPr>
              <w:pStyle w:val="Corpsdetexte"/>
            </w:pPr>
            <w:r w:rsidRPr="00EE1122">
              <w:t xml:space="preserve">J12 </w:t>
            </w:r>
            <w:r w:rsidRPr="00EE1122">
              <w:rPr>
                <w:vertAlign w:val="superscript"/>
              </w:rPr>
              <w:t>(+/- 2 jours)</w:t>
            </w:r>
          </w:p>
        </w:tc>
        <w:tc>
          <w:tcPr>
            <w:tcW w:w="732" w:type="pct"/>
            <w:shd w:val="clear" w:color="auto" w:fill="D9D9D9" w:themeFill="background1" w:themeFillShade="D9"/>
            <w:vAlign w:val="center"/>
          </w:tcPr>
          <w:p w14:paraId="4BFC4E78" w14:textId="77777777" w:rsidR="000F37E4" w:rsidRPr="00EE1122" w:rsidRDefault="000F37E4" w:rsidP="007057A5">
            <w:pPr>
              <w:pStyle w:val="Corpsdetexte"/>
            </w:pPr>
            <w:r w:rsidRPr="00EE1122">
              <w:t>Visite 2</w:t>
            </w:r>
          </w:p>
          <w:p w14:paraId="295B3C12" w14:textId="654BC3CE" w:rsidR="000F37E4" w:rsidRPr="00EE1122" w:rsidRDefault="00704B41" w:rsidP="007057A5">
            <w:pPr>
              <w:pStyle w:val="Corpsdetexte"/>
            </w:pPr>
            <w:r w:rsidRPr="00EE1122">
              <w:t>J28</w:t>
            </w:r>
          </w:p>
        </w:tc>
      </w:tr>
      <w:tr w:rsidR="000F37E4" w:rsidRPr="00EE1122" w14:paraId="082D045B" w14:textId="77777777" w:rsidTr="00640383">
        <w:tc>
          <w:tcPr>
            <w:tcW w:w="1852" w:type="pct"/>
          </w:tcPr>
          <w:p w14:paraId="515B6DC1" w14:textId="77777777" w:rsidR="000F37E4" w:rsidRPr="00EE1122" w:rsidRDefault="000F37E4" w:rsidP="007057A5">
            <w:pPr>
              <w:pStyle w:val="Corpsdetexte"/>
            </w:pPr>
            <w:r w:rsidRPr="00EE1122">
              <w:t>Validation des critères d'inclusion et de non-inclusion</w:t>
            </w:r>
          </w:p>
        </w:tc>
        <w:tc>
          <w:tcPr>
            <w:tcW w:w="736" w:type="pct"/>
            <w:vAlign w:val="center"/>
          </w:tcPr>
          <w:p w14:paraId="3B8E59C8" w14:textId="77777777" w:rsidR="000F37E4" w:rsidRPr="00EE1122" w:rsidRDefault="000F37E4" w:rsidP="007057A5">
            <w:pPr>
              <w:pStyle w:val="Corpsdetexte"/>
            </w:pPr>
            <w:r w:rsidRPr="00EE1122">
              <w:t>X*</w:t>
            </w:r>
          </w:p>
        </w:tc>
        <w:tc>
          <w:tcPr>
            <w:tcW w:w="720" w:type="pct"/>
            <w:vAlign w:val="center"/>
          </w:tcPr>
          <w:p w14:paraId="5F17313C" w14:textId="77777777" w:rsidR="000F37E4" w:rsidRPr="00EE1122" w:rsidRDefault="000F37E4" w:rsidP="007057A5">
            <w:pPr>
              <w:pStyle w:val="Corpsdetexte"/>
            </w:pPr>
          </w:p>
        </w:tc>
        <w:tc>
          <w:tcPr>
            <w:tcW w:w="960" w:type="pct"/>
            <w:vAlign w:val="center"/>
          </w:tcPr>
          <w:p w14:paraId="09AE1861" w14:textId="77777777" w:rsidR="000F37E4" w:rsidRPr="00EE1122" w:rsidRDefault="000F37E4" w:rsidP="007057A5">
            <w:pPr>
              <w:pStyle w:val="Corpsdetexte"/>
            </w:pPr>
          </w:p>
        </w:tc>
        <w:tc>
          <w:tcPr>
            <w:tcW w:w="732" w:type="pct"/>
            <w:vAlign w:val="center"/>
          </w:tcPr>
          <w:p w14:paraId="76E9F370" w14:textId="77777777" w:rsidR="000F37E4" w:rsidRPr="00EE1122" w:rsidRDefault="000F37E4" w:rsidP="007057A5">
            <w:pPr>
              <w:pStyle w:val="Corpsdetexte"/>
            </w:pPr>
          </w:p>
        </w:tc>
      </w:tr>
      <w:tr w:rsidR="000F37E4" w:rsidRPr="00EE1122" w14:paraId="28C34B33" w14:textId="77777777" w:rsidTr="00640383">
        <w:tc>
          <w:tcPr>
            <w:tcW w:w="1852" w:type="pct"/>
          </w:tcPr>
          <w:p w14:paraId="420CC37E" w14:textId="77777777" w:rsidR="000F37E4" w:rsidRPr="00EE1122" w:rsidRDefault="000F37E4" w:rsidP="007057A5">
            <w:pPr>
              <w:pStyle w:val="Corpsdetexte"/>
            </w:pPr>
            <w:r w:rsidRPr="00EE1122">
              <w:t>Examen clinique</w:t>
            </w:r>
          </w:p>
        </w:tc>
        <w:tc>
          <w:tcPr>
            <w:tcW w:w="736" w:type="pct"/>
            <w:vAlign w:val="center"/>
          </w:tcPr>
          <w:p w14:paraId="7EB48798" w14:textId="012CB91D" w:rsidR="000F37E4" w:rsidRPr="00EE1122" w:rsidRDefault="000F37E4" w:rsidP="007057A5">
            <w:pPr>
              <w:pStyle w:val="Corpsdetexte"/>
            </w:pPr>
            <w:r w:rsidRPr="00EE1122">
              <w:t>X</w:t>
            </w:r>
            <w:r w:rsidR="00640383" w:rsidRPr="00EE1122">
              <w:rPr>
                <w:color w:val="FFFFFF" w:themeColor="background1"/>
              </w:rPr>
              <w:t>*</w:t>
            </w:r>
          </w:p>
        </w:tc>
        <w:tc>
          <w:tcPr>
            <w:tcW w:w="720" w:type="pct"/>
            <w:vAlign w:val="center"/>
          </w:tcPr>
          <w:p w14:paraId="6EC2D5B7" w14:textId="77777777" w:rsidR="000F37E4" w:rsidRPr="00EE1122" w:rsidRDefault="000F37E4" w:rsidP="007057A5">
            <w:pPr>
              <w:pStyle w:val="Corpsdetexte"/>
            </w:pPr>
          </w:p>
        </w:tc>
        <w:tc>
          <w:tcPr>
            <w:tcW w:w="960" w:type="pct"/>
            <w:vAlign w:val="center"/>
          </w:tcPr>
          <w:p w14:paraId="30D692CF" w14:textId="26A399DE" w:rsidR="000F37E4" w:rsidRPr="00EE1122" w:rsidRDefault="000F37E4" w:rsidP="007057A5">
            <w:pPr>
              <w:pStyle w:val="Corpsdetexte"/>
            </w:pPr>
            <w:r w:rsidRPr="00EE1122">
              <w:t>X</w:t>
            </w:r>
            <w:r w:rsidR="00704B41" w:rsidRPr="00EE1122">
              <w:t>*</w:t>
            </w:r>
          </w:p>
        </w:tc>
        <w:tc>
          <w:tcPr>
            <w:tcW w:w="732" w:type="pct"/>
            <w:vAlign w:val="center"/>
          </w:tcPr>
          <w:p w14:paraId="32CACA65" w14:textId="77777777" w:rsidR="000F37E4" w:rsidRPr="00EE1122" w:rsidRDefault="000F37E4" w:rsidP="007057A5">
            <w:pPr>
              <w:pStyle w:val="Corpsdetexte"/>
            </w:pPr>
            <w:r w:rsidRPr="00EE1122">
              <w:t>X*</w:t>
            </w:r>
          </w:p>
        </w:tc>
      </w:tr>
      <w:tr w:rsidR="000F37E4" w:rsidRPr="00EE1122" w14:paraId="6256A066" w14:textId="77777777" w:rsidTr="00640383">
        <w:tc>
          <w:tcPr>
            <w:tcW w:w="1852" w:type="pct"/>
          </w:tcPr>
          <w:p w14:paraId="6728BA71" w14:textId="77777777" w:rsidR="000F37E4" w:rsidRPr="00EE1122" w:rsidRDefault="000F37E4" w:rsidP="007057A5">
            <w:pPr>
              <w:pStyle w:val="Corpsdetexte"/>
            </w:pPr>
            <w:r w:rsidRPr="00EE1122">
              <w:t>Information et consentement</w:t>
            </w:r>
          </w:p>
        </w:tc>
        <w:tc>
          <w:tcPr>
            <w:tcW w:w="736" w:type="pct"/>
            <w:vAlign w:val="center"/>
          </w:tcPr>
          <w:p w14:paraId="208575DE" w14:textId="77777777" w:rsidR="000F37E4" w:rsidRPr="00EE1122" w:rsidRDefault="000F37E4" w:rsidP="007057A5">
            <w:pPr>
              <w:pStyle w:val="Corpsdetexte"/>
            </w:pPr>
            <w:r w:rsidRPr="00EE1122">
              <w:t>X*</w:t>
            </w:r>
          </w:p>
        </w:tc>
        <w:tc>
          <w:tcPr>
            <w:tcW w:w="720" w:type="pct"/>
            <w:vAlign w:val="center"/>
          </w:tcPr>
          <w:p w14:paraId="3B077FF1" w14:textId="77777777" w:rsidR="000F37E4" w:rsidRPr="00EE1122" w:rsidRDefault="000F37E4" w:rsidP="007057A5">
            <w:pPr>
              <w:pStyle w:val="Corpsdetexte"/>
            </w:pPr>
          </w:p>
        </w:tc>
        <w:tc>
          <w:tcPr>
            <w:tcW w:w="960" w:type="pct"/>
            <w:vAlign w:val="center"/>
          </w:tcPr>
          <w:p w14:paraId="6506EB0C" w14:textId="77777777" w:rsidR="000F37E4" w:rsidRPr="00EE1122" w:rsidRDefault="000F37E4" w:rsidP="007057A5">
            <w:pPr>
              <w:pStyle w:val="Corpsdetexte"/>
            </w:pPr>
          </w:p>
        </w:tc>
        <w:tc>
          <w:tcPr>
            <w:tcW w:w="732" w:type="pct"/>
            <w:vAlign w:val="center"/>
          </w:tcPr>
          <w:p w14:paraId="55741BAD" w14:textId="77777777" w:rsidR="000F37E4" w:rsidRPr="00EE1122" w:rsidRDefault="000F37E4" w:rsidP="007057A5">
            <w:pPr>
              <w:pStyle w:val="Corpsdetexte"/>
            </w:pPr>
          </w:p>
        </w:tc>
      </w:tr>
      <w:tr w:rsidR="000F37E4" w:rsidRPr="00EE1122" w14:paraId="18FD6850" w14:textId="77777777" w:rsidTr="00640383">
        <w:tc>
          <w:tcPr>
            <w:tcW w:w="1852" w:type="pct"/>
          </w:tcPr>
          <w:p w14:paraId="3054601E" w14:textId="77777777" w:rsidR="000F37E4" w:rsidRPr="00EE1122" w:rsidRDefault="000F37E4" w:rsidP="007057A5">
            <w:pPr>
              <w:pStyle w:val="Corpsdetexte"/>
            </w:pPr>
            <w:r w:rsidRPr="00EE1122">
              <w:t>Inclusion et randomisation</w:t>
            </w:r>
          </w:p>
        </w:tc>
        <w:tc>
          <w:tcPr>
            <w:tcW w:w="736" w:type="pct"/>
            <w:vAlign w:val="center"/>
          </w:tcPr>
          <w:p w14:paraId="2FF82A6D" w14:textId="77777777" w:rsidR="000F37E4" w:rsidRPr="00EE1122" w:rsidRDefault="000F37E4" w:rsidP="007057A5">
            <w:pPr>
              <w:pStyle w:val="Corpsdetexte"/>
            </w:pPr>
            <w:r w:rsidRPr="00EE1122">
              <w:t>X*</w:t>
            </w:r>
          </w:p>
        </w:tc>
        <w:tc>
          <w:tcPr>
            <w:tcW w:w="720" w:type="pct"/>
            <w:vAlign w:val="center"/>
          </w:tcPr>
          <w:p w14:paraId="5E807508" w14:textId="77777777" w:rsidR="000F37E4" w:rsidRPr="00EE1122" w:rsidRDefault="000F37E4" w:rsidP="007057A5">
            <w:pPr>
              <w:pStyle w:val="Corpsdetexte"/>
            </w:pPr>
          </w:p>
        </w:tc>
        <w:tc>
          <w:tcPr>
            <w:tcW w:w="960" w:type="pct"/>
            <w:vAlign w:val="center"/>
          </w:tcPr>
          <w:p w14:paraId="5C312890" w14:textId="77777777" w:rsidR="000F37E4" w:rsidRPr="00EE1122" w:rsidRDefault="000F37E4" w:rsidP="007057A5">
            <w:pPr>
              <w:pStyle w:val="Corpsdetexte"/>
            </w:pPr>
          </w:p>
        </w:tc>
        <w:tc>
          <w:tcPr>
            <w:tcW w:w="732" w:type="pct"/>
            <w:vAlign w:val="center"/>
          </w:tcPr>
          <w:p w14:paraId="64EDFC85" w14:textId="77777777" w:rsidR="000F37E4" w:rsidRPr="00EE1122" w:rsidRDefault="000F37E4" w:rsidP="007057A5">
            <w:pPr>
              <w:pStyle w:val="Corpsdetexte"/>
            </w:pPr>
          </w:p>
        </w:tc>
      </w:tr>
      <w:tr w:rsidR="000F37E4" w:rsidRPr="00EE1122" w14:paraId="6C7D225E" w14:textId="77777777" w:rsidTr="00640383">
        <w:tc>
          <w:tcPr>
            <w:tcW w:w="1852" w:type="pct"/>
          </w:tcPr>
          <w:p w14:paraId="4C97916A" w14:textId="77777777" w:rsidR="000F37E4" w:rsidRPr="00EE1122" w:rsidRDefault="000F37E4" w:rsidP="007057A5">
            <w:pPr>
              <w:pStyle w:val="Corpsdetexte"/>
            </w:pPr>
            <w:r w:rsidRPr="00EE1122">
              <w:lastRenderedPageBreak/>
              <w:t>Prise du traitement</w:t>
            </w:r>
          </w:p>
          <w:p w14:paraId="710766EC" w14:textId="4A547A2F" w:rsidR="000F37E4" w:rsidRPr="00EE1122" w:rsidRDefault="000F37E4" w:rsidP="007057A5">
            <w:pPr>
              <w:pStyle w:val="Corpsdetexte"/>
            </w:pPr>
            <w:r w:rsidRPr="00EE1122">
              <w:t>1</w:t>
            </w:r>
            <w:r w:rsidRPr="00EE1122">
              <w:rPr>
                <w:vertAlign w:val="superscript"/>
              </w:rPr>
              <w:t>ère</w:t>
            </w:r>
            <w:r w:rsidRPr="00EE1122">
              <w:t xml:space="preserve"> prise dans les 24h suivant la randomisation</w:t>
            </w:r>
          </w:p>
        </w:tc>
        <w:tc>
          <w:tcPr>
            <w:tcW w:w="736" w:type="pct"/>
            <w:vAlign w:val="center"/>
          </w:tcPr>
          <w:p w14:paraId="440469B0" w14:textId="77777777" w:rsidR="000F37E4" w:rsidRPr="00EE1122" w:rsidRDefault="000F37E4" w:rsidP="007057A5">
            <w:pPr>
              <w:pStyle w:val="Corpsdetexte"/>
            </w:pPr>
            <w:r w:rsidRPr="00EE1122">
              <w:t>X*</w:t>
            </w:r>
          </w:p>
        </w:tc>
        <w:tc>
          <w:tcPr>
            <w:tcW w:w="720" w:type="pct"/>
            <w:vAlign w:val="center"/>
          </w:tcPr>
          <w:p w14:paraId="78576BD0" w14:textId="77777777" w:rsidR="000F37E4" w:rsidRPr="00EE1122" w:rsidRDefault="000F37E4" w:rsidP="007057A5">
            <w:pPr>
              <w:pStyle w:val="Corpsdetexte"/>
            </w:pPr>
            <w:r w:rsidRPr="00EE1122">
              <w:t>X*</w:t>
            </w:r>
          </w:p>
        </w:tc>
        <w:tc>
          <w:tcPr>
            <w:tcW w:w="960" w:type="pct"/>
            <w:vAlign w:val="center"/>
          </w:tcPr>
          <w:p w14:paraId="60BBDB18" w14:textId="77777777" w:rsidR="000F37E4" w:rsidRPr="00EE1122" w:rsidRDefault="000F37E4" w:rsidP="007057A5">
            <w:pPr>
              <w:pStyle w:val="Corpsdetexte"/>
            </w:pPr>
          </w:p>
        </w:tc>
        <w:tc>
          <w:tcPr>
            <w:tcW w:w="732" w:type="pct"/>
            <w:vAlign w:val="center"/>
          </w:tcPr>
          <w:p w14:paraId="21D110C5" w14:textId="77777777" w:rsidR="000F37E4" w:rsidRPr="00EE1122" w:rsidRDefault="000F37E4" w:rsidP="007057A5">
            <w:pPr>
              <w:pStyle w:val="Corpsdetexte"/>
            </w:pPr>
          </w:p>
        </w:tc>
      </w:tr>
      <w:tr w:rsidR="000F37E4" w:rsidRPr="00EE1122" w14:paraId="2777EA15" w14:textId="77777777" w:rsidTr="00640383">
        <w:tc>
          <w:tcPr>
            <w:tcW w:w="1852" w:type="pct"/>
          </w:tcPr>
          <w:p w14:paraId="179C50F5" w14:textId="29A2651C" w:rsidR="000F37E4" w:rsidRPr="00EE1122" w:rsidRDefault="000F37E4" w:rsidP="007057A5">
            <w:pPr>
              <w:pStyle w:val="Corpsdetexte"/>
            </w:pPr>
            <w:r w:rsidRPr="00EE1122">
              <w:t>Examen de biologie médicale (prélèvement sanguin</w:t>
            </w:r>
            <w:r w:rsidR="00202E93">
              <w:t xml:space="preserve"> - </w:t>
            </w:r>
            <w:r w:rsidR="00B4514D" w:rsidRPr="00EE1122">
              <w:t>NFS,</w:t>
            </w:r>
            <w:ins w:id="204" w:author="Véronique DA COSTA" w:date="2021-01-19T12:24:00Z">
              <w:r w:rsidR="00094C23">
                <w:t xml:space="preserve"> </w:t>
              </w:r>
            </w:ins>
            <w:r w:rsidR="00B4514D" w:rsidRPr="00EE1122">
              <w:t>Fibrinogène, CRP, D-Dimères</w:t>
            </w:r>
            <w:del w:id="205" w:author="Véronique DA COSTA" w:date="2021-01-19T12:24:00Z">
              <w:r w:rsidR="00B4514D" w:rsidRPr="00EE1122" w:rsidDel="00094C23">
                <w:delText xml:space="preserve"> et</w:delText>
              </w:r>
            </w:del>
            <w:ins w:id="206" w:author="Véronique DA COSTA" w:date="2021-01-19T12:24:00Z">
              <w:r w:rsidR="00094C23">
                <w:t>,</w:t>
              </w:r>
            </w:ins>
            <w:r w:rsidR="00B4514D" w:rsidRPr="00EE1122">
              <w:t xml:space="preserve"> créatinémie</w:t>
            </w:r>
            <w:ins w:id="207" w:author="Véronique DA COSTA" w:date="2021-01-19T12:25:00Z">
              <w:r w:rsidR="00094C23">
                <w:t xml:space="preserve">, kaliémie et </w:t>
              </w:r>
              <w:proofErr w:type="gramStart"/>
              <w:r w:rsidR="00094C23">
                <w:t xml:space="preserve">glycémie </w:t>
              </w:r>
            </w:ins>
            <w:r w:rsidRPr="00EE1122">
              <w:t>)</w:t>
            </w:r>
            <w:proofErr w:type="gramEnd"/>
          </w:p>
        </w:tc>
        <w:tc>
          <w:tcPr>
            <w:tcW w:w="736" w:type="pct"/>
            <w:vAlign w:val="center"/>
          </w:tcPr>
          <w:p w14:paraId="62DA948E" w14:textId="52AA3CC9" w:rsidR="000F37E4" w:rsidRPr="00EE1122" w:rsidRDefault="000F37E4" w:rsidP="007057A5">
            <w:pPr>
              <w:pStyle w:val="Corpsdetexte"/>
            </w:pPr>
            <w:r w:rsidRPr="00EE1122">
              <w:t>X</w:t>
            </w:r>
            <w:r w:rsidR="00640383" w:rsidRPr="00EE1122">
              <w:rPr>
                <w:color w:val="FFFFFF" w:themeColor="background1"/>
                <w:shd w:val="clear" w:color="auto" w:fill="FFFFFF" w:themeFill="background1"/>
              </w:rPr>
              <w:t>*</w:t>
            </w:r>
          </w:p>
        </w:tc>
        <w:tc>
          <w:tcPr>
            <w:tcW w:w="720" w:type="pct"/>
            <w:vAlign w:val="center"/>
          </w:tcPr>
          <w:p w14:paraId="7681E559" w14:textId="77777777" w:rsidR="000F37E4" w:rsidRPr="00EE1122" w:rsidRDefault="000F37E4" w:rsidP="007057A5">
            <w:pPr>
              <w:pStyle w:val="Corpsdetexte"/>
            </w:pPr>
          </w:p>
        </w:tc>
        <w:tc>
          <w:tcPr>
            <w:tcW w:w="960" w:type="pct"/>
            <w:vAlign w:val="center"/>
          </w:tcPr>
          <w:p w14:paraId="273FBEA4" w14:textId="6D529FEE" w:rsidR="000F37E4" w:rsidRPr="00EE1122" w:rsidRDefault="000F37E4" w:rsidP="007057A5">
            <w:pPr>
              <w:pStyle w:val="Corpsdetexte"/>
            </w:pPr>
            <w:r w:rsidRPr="00EE1122">
              <w:t>X</w:t>
            </w:r>
            <w:r w:rsidR="00704B41" w:rsidRPr="00EE1122">
              <w:t>*</w:t>
            </w:r>
          </w:p>
        </w:tc>
        <w:tc>
          <w:tcPr>
            <w:tcW w:w="732" w:type="pct"/>
            <w:vAlign w:val="center"/>
          </w:tcPr>
          <w:p w14:paraId="53816E79" w14:textId="15CE55D7" w:rsidR="000F37E4" w:rsidRPr="00EE1122" w:rsidRDefault="00704B41" w:rsidP="007057A5">
            <w:pPr>
              <w:pStyle w:val="Corpsdetexte"/>
            </w:pPr>
            <w:r w:rsidRPr="00EE1122">
              <w:t>X*</w:t>
            </w:r>
          </w:p>
        </w:tc>
      </w:tr>
      <w:tr w:rsidR="00202E93" w:rsidRPr="00EE1122" w14:paraId="17E7FCB8" w14:textId="77777777" w:rsidTr="00640383">
        <w:tc>
          <w:tcPr>
            <w:tcW w:w="1852" w:type="pct"/>
          </w:tcPr>
          <w:p w14:paraId="7902063C" w14:textId="0C25CB3A" w:rsidR="00202E93" w:rsidRDefault="00202E93" w:rsidP="007057A5">
            <w:pPr>
              <w:pStyle w:val="Corpsdetexte"/>
            </w:pPr>
            <w:r>
              <w:t xml:space="preserve">Recueil des paramètres respiratoires </w:t>
            </w:r>
          </w:p>
          <w:p w14:paraId="1B33FC2B" w14:textId="1C9A4E01" w:rsidR="00202E93" w:rsidRPr="00EE1122" w:rsidRDefault="00202E93" w:rsidP="007057A5">
            <w:pPr>
              <w:pStyle w:val="Corpsdetexte"/>
            </w:pPr>
            <w:r w:rsidRPr="00202E93">
              <w:rPr>
                <w:sz w:val="18"/>
              </w:rPr>
              <w:t>Tous les jours de J1à J14 puis trois fois par semaine de J15 à J28</w:t>
            </w:r>
            <w:r>
              <w:rPr>
                <w:sz w:val="18"/>
              </w:rPr>
              <w:t xml:space="preserve"> (</w:t>
            </w:r>
            <w:r w:rsidRPr="00202E93">
              <w:rPr>
                <w:sz w:val="18"/>
              </w:rPr>
              <w:t>Fréquence respiratoire, saturation, débit 02</w:t>
            </w:r>
            <w:r>
              <w:rPr>
                <w:sz w:val="18"/>
              </w:rPr>
              <w:t>)</w:t>
            </w:r>
          </w:p>
        </w:tc>
        <w:tc>
          <w:tcPr>
            <w:tcW w:w="736" w:type="pct"/>
            <w:vAlign w:val="center"/>
          </w:tcPr>
          <w:p w14:paraId="345DAFC0" w14:textId="1E9C4929" w:rsidR="00202E93" w:rsidRPr="00EE1122" w:rsidRDefault="008D0649" w:rsidP="007057A5">
            <w:pPr>
              <w:pStyle w:val="Corpsdetexte"/>
            </w:pPr>
            <w:r>
              <w:t>X</w:t>
            </w:r>
          </w:p>
        </w:tc>
        <w:tc>
          <w:tcPr>
            <w:tcW w:w="720" w:type="pct"/>
            <w:vAlign w:val="center"/>
          </w:tcPr>
          <w:p w14:paraId="092C3717" w14:textId="6CAF7A11" w:rsidR="00202E93" w:rsidRPr="00EE1122" w:rsidRDefault="008D0649" w:rsidP="007057A5">
            <w:pPr>
              <w:pStyle w:val="Corpsdetexte"/>
            </w:pPr>
            <w:r>
              <w:t>X</w:t>
            </w:r>
          </w:p>
        </w:tc>
        <w:tc>
          <w:tcPr>
            <w:tcW w:w="960" w:type="pct"/>
            <w:vAlign w:val="center"/>
          </w:tcPr>
          <w:p w14:paraId="004A14C6" w14:textId="22EAC5A7" w:rsidR="00202E93" w:rsidRPr="00EE1122" w:rsidRDefault="008D0649" w:rsidP="007057A5">
            <w:pPr>
              <w:pStyle w:val="Corpsdetexte"/>
            </w:pPr>
            <w:r>
              <w:t>X</w:t>
            </w:r>
          </w:p>
        </w:tc>
        <w:tc>
          <w:tcPr>
            <w:tcW w:w="732" w:type="pct"/>
            <w:vAlign w:val="center"/>
          </w:tcPr>
          <w:p w14:paraId="350B91E0" w14:textId="23AD6BAA" w:rsidR="00202E93" w:rsidRPr="00EE1122" w:rsidRDefault="008D0649" w:rsidP="007057A5">
            <w:pPr>
              <w:pStyle w:val="Corpsdetexte"/>
            </w:pPr>
            <w:r>
              <w:t>X</w:t>
            </w:r>
          </w:p>
        </w:tc>
      </w:tr>
      <w:tr w:rsidR="000F37E4" w:rsidRPr="00EE1122" w14:paraId="7916640F" w14:textId="77777777" w:rsidTr="00640383">
        <w:tc>
          <w:tcPr>
            <w:tcW w:w="1852" w:type="pct"/>
          </w:tcPr>
          <w:p w14:paraId="3E5BDE1A" w14:textId="789DD56C" w:rsidR="000F37E4" w:rsidRPr="00EE1122" w:rsidRDefault="000F37E4" w:rsidP="007057A5">
            <w:pPr>
              <w:pStyle w:val="Corpsdetexte"/>
            </w:pPr>
            <w:r w:rsidRPr="00EE1122">
              <w:t>EQ5D (</w:t>
            </w:r>
            <w:r w:rsidR="00B4514D" w:rsidRPr="00EE1122">
              <w:t xml:space="preserve">Questionnaire de </w:t>
            </w:r>
            <w:r w:rsidRPr="00EE1122">
              <w:t>qualité de vie)</w:t>
            </w:r>
          </w:p>
        </w:tc>
        <w:tc>
          <w:tcPr>
            <w:tcW w:w="736" w:type="pct"/>
            <w:vAlign w:val="center"/>
          </w:tcPr>
          <w:p w14:paraId="6564674E" w14:textId="77777777" w:rsidR="000F37E4" w:rsidRPr="00EE1122" w:rsidRDefault="000F37E4" w:rsidP="007057A5">
            <w:pPr>
              <w:pStyle w:val="Corpsdetexte"/>
            </w:pPr>
            <w:r w:rsidRPr="00EE1122">
              <w:t>X*</w:t>
            </w:r>
          </w:p>
        </w:tc>
        <w:tc>
          <w:tcPr>
            <w:tcW w:w="720" w:type="pct"/>
            <w:vAlign w:val="center"/>
          </w:tcPr>
          <w:p w14:paraId="57DC0FB3" w14:textId="77777777" w:rsidR="000F37E4" w:rsidRPr="00EE1122" w:rsidRDefault="000F37E4" w:rsidP="007057A5">
            <w:pPr>
              <w:pStyle w:val="Corpsdetexte"/>
            </w:pPr>
          </w:p>
        </w:tc>
        <w:tc>
          <w:tcPr>
            <w:tcW w:w="960" w:type="pct"/>
            <w:vAlign w:val="center"/>
          </w:tcPr>
          <w:p w14:paraId="007BB381" w14:textId="77777777" w:rsidR="000F37E4" w:rsidRPr="00EE1122" w:rsidRDefault="000F37E4" w:rsidP="007057A5">
            <w:pPr>
              <w:pStyle w:val="Corpsdetexte"/>
            </w:pPr>
          </w:p>
        </w:tc>
        <w:tc>
          <w:tcPr>
            <w:tcW w:w="732" w:type="pct"/>
            <w:vAlign w:val="center"/>
          </w:tcPr>
          <w:p w14:paraId="24A21543" w14:textId="77777777" w:rsidR="000F37E4" w:rsidRPr="00EE1122" w:rsidRDefault="000F37E4" w:rsidP="007057A5">
            <w:pPr>
              <w:pStyle w:val="Corpsdetexte"/>
            </w:pPr>
            <w:r w:rsidRPr="00EE1122">
              <w:t>X*</w:t>
            </w:r>
          </w:p>
        </w:tc>
      </w:tr>
      <w:tr w:rsidR="000F37E4" w:rsidRPr="00EE1122" w14:paraId="0F96ECB4" w14:textId="77777777" w:rsidTr="00640383">
        <w:tc>
          <w:tcPr>
            <w:tcW w:w="1852" w:type="pct"/>
          </w:tcPr>
          <w:p w14:paraId="6B098C0B" w14:textId="77777777" w:rsidR="000F37E4" w:rsidRPr="00EE1122" w:rsidRDefault="000F37E4" w:rsidP="007057A5">
            <w:pPr>
              <w:pStyle w:val="Corpsdetexte"/>
            </w:pPr>
            <w:r w:rsidRPr="00EE1122">
              <w:t xml:space="preserve">Satisfaction des patients </w:t>
            </w:r>
            <w:r w:rsidRPr="00EE1122">
              <w:rPr>
                <w:i/>
                <w:sz w:val="18"/>
              </w:rPr>
              <w:t>(Questionnaire LIKERT)</w:t>
            </w:r>
          </w:p>
        </w:tc>
        <w:tc>
          <w:tcPr>
            <w:tcW w:w="736" w:type="pct"/>
            <w:vAlign w:val="center"/>
          </w:tcPr>
          <w:p w14:paraId="684E7C80" w14:textId="77777777" w:rsidR="000F37E4" w:rsidRPr="00EE1122" w:rsidRDefault="000F37E4" w:rsidP="007057A5">
            <w:pPr>
              <w:pStyle w:val="Corpsdetexte"/>
            </w:pPr>
          </w:p>
        </w:tc>
        <w:tc>
          <w:tcPr>
            <w:tcW w:w="720" w:type="pct"/>
            <w:vAlign w:val="center"/>
          </w:tcPr>
          <w:p w14:paraId="260B3A1B" w14:textId="77777777" w:rsidR="000F37E4" w:rsidRPr="00EE1122" w:rsidRDefault="000F37E4" w:rsidP="007057A5">
            <w:pPr>
              <w:pStyle w:val="Corpsdetexte"/>
            </w:pPr>
          </w:p>
        </w:tc>
        <w:tc>
          <w:tcPr>
            <w:tcW w:w="960" w:type="pct"/>
            <w:vAlign w:val="center"/>
          </w:tcPr>
          <w:p w14:paraId="5D153913" w14:textId="77777777" w:rsidR="000F37E4" w:rsidRPr="00EE1122" w:rsidRDefault="000F37E4" w:rsidP="007057A5">
            <w:pPr>
              <w:pStyle w:val="Corpsdetexte"/>
            </w:pPr>
            <w:r w:rsidRPr="00EE1122">
              <w:t>X*</w:t>
            </w:r>
          </w:p>
        </w:tc>
        <w:tc>
          <w:tcPr>
            <w:tcW w:w="732" w:type="pct"/>
            <w:vAlign w:val="center"/>
          </w:tcPr>
          <w:p w14:paraId="123B7F7F" w14:textId="77777777" w:rsidR="000F37E4" w:rsidRPr="00EE1122" w:rsidRDefault="000F37E4" w:rsidP="007057A5">
            <w:pPr>
              <w:pStyle w:val="Corpsdetexte"/>
            </w:pPr>
          </w:p>
        </w:tc>
      </w:tr>
      <w:tr w:rsidR="000F37E4" w:rsidRPr="00EE1122" w14:paraId="4305E0E7" w14:textId="77777777" w:rsidTr="00640383">
        <w:tc>
          <w:tcPr>
            <w:tcW w:w="1852" w:type="pct"/>
          </w:tcPr>
          <w:p w14:paraId="2C036665" w14:textId="77777777" w:rsidR="000F37E4" w:rsidRPr="00EE1122" w:rsidRDefault="000F37E4" w:rsidP="007057A5">
            <w:pPr>
              <w:pStyle w:val="Corpsdetexte"/>
            </w:pPr>
            <w:r w:rsidRPr="00EE1122">
              <w:t>Recueil des événements indésirables</w:t>
            </w:r>
          </w:p>
        </w:tc>
        <w:tc>
          <w:tcPr>
            <w:tcW w:w="736" w:type="pct"/>
            <w:vAlign w:val="center"/>
          </w:tcPr>
          <w:p w14:paraId="197C0297" w14:textId="27BFCDA2" w:rsidR="000F37E4" w:rsidRPr="00EE1122" w:rsidRDefault="000F37E4" w:rsidP="007057A5">
            <w:pPr>
              <w:pStyle w:val="Corpsdetexte"/>
            </w:pPr>
            <w:r w:rsidRPr="00EE1122">
              <w:t>X</w:t>
            </w:r>
            <w:r w:rsidR="00704B41" w:rsidRPr="00EE1122">
              <w:t>*</w:t>
            </w:r>
          </w:p>
        </w:tc>
        <w:tc>
          <w:tcPr>
            <w:tcW w:w="720" w:type="pct"/>
            <w:vAlign w:val="center"/>
          </w:tcPr>
          <w:p w14:paraId="457C22C9" w14:textId="77777777" w:rsidR="000F37E4" w:rsidRPr="00EE1122" w:rsidRDefault="000F37E4" w:rsidP="007057A5">
            <w:pPr>
              <w:pStyle w:val="Corpsdetexte"/>
            </w:pPr>
          </w:p>
        </w:tc>
        <w:tc>
          <w:tcPr>
            <w:tcW w:w="960" w:type="pct"/>
            <w:vAlign w:val="center"/>
          </w:tcPr>
          <w:p w14:paraId="6E527AC3" w14:textId="5C076FA3" w:rsidR="000F37E4" w:rsidRPr="00EE1122" w:rsidRDefault="000F37E4" w:rsidP="007057A5">
            <w:pPr>
              <w:pStyle w:val="Corpsdetexte"/>
            </w:pPr>
            <w:r w:rsidRPr="00EE1122">
              <w:t>X</w:t>
            </w:r>
            <w:r w:rsidR="00704B41" w:rsidRPr="00EE1122">
              <w:t>*</w:t>
            </w:r>
          </w:p>
        </w:tc>
        <w:tc>
          <w:tcPr>
            <w:tcW w:w="732" w:type="pct"/>
            <w:vAlign w:val="center"/>
          </w:tcPr>
          <w:p w14:paraId="6D3C729D" w14:textId="245294F6" w:rsidR="000F37E4" w:rsidRPr="00EE1122" w:rsidRDefault="000F37E4" w:rsidP="007057A5">
            <w:pPr>
              <w:pStyle w:val="Corpsdetexte"/>
            </w:pPr>
            <w:r w:rsidRPr="00EE1122">
              <w:t>X</w:t>
            </w:r>
            <w:r w:rsidR="00704B41" w:rsidRPr="00EE1122">
              <w:t>*</w:t>
            </w:r>
          </w:p>
        </w:tc>
      </w:tr>
    </w:tbl>
    <w:p w14:paraId="70ABB147" w14:textId="6BFC1681" w:rsidR="00640383" w:rsidRPr="00EE1122" w:rsidRDefault="00AC71FD" w:rsidP="008D0649">
      <w:pPr>
        <w:pStyle w:val="Corpsdetexte"/>
      </w:pPr>
      <w:r w:rsidRPr="00EE1122">
        <w:t>*</w:t>
      </w:r>
      <w:r w:rsidR="00296F07" w:rsidRPr="00EE1122">
        <w:t>Spécifique à la recherche</w:t>
      </w:r>
      <w:r w:rsidR="00640383" w:rsidRPr="00EE1122">
        <w:br w:type="page"/>
      </w:r>
    </w:p>
    <w:bookmarkStart w:id="208" w:name="_Toc58511922"/>
    <w:p w14:paraId="10CBCA69" w14:textId="1CAECF64" w:rsidR="00473F71" w:rsidRPr="00EE1122" w:rsidRDefault="00B6304F" w:rsidP="00AA45AA">
      <w:pPr>
        <w:pStyle w:val="Titre2"/>
        <w:numPr>
          <w:ilvl w:val="1"/>
          <w:numId w:val="7"/>
        </w:numPr>
        <w:autoSpaceDE w:val="0"/>
        <w:autoSpaceDN w:val="0"/>
        <w:adjustRightInd w:val="0"/>
        <w:spacing w:before="120" w:line="360" w:lineRule="auto"/>
        <w:jc w:val="both"/>
      </w:pPr>
      <w:r w:rsidRPr="00EE1122">
        <w:rPr>
          <w:noProof/>
        </w:rPr>
        <w:lastRenderedPageBreak/>
        <mc:AlternateContent>
          <mc:Choice Requires="wps">
            <w:drawing>
              <wp:anchor distT="0" distB="0" distL="114300" distR="114300" simplePos="0" relativeHeight="251691008" behindDoc="0" locked="0" layoutInCell="1" allowOverlap="1" wp14:anchorId="016D443F" wp14:editId="686C51B4">
                <wp:simplePos x="0" y="0"/>
                <wp:positionH relativeFrom="column">
                  <wp:posOffset>1403350</wp:posOffset>
                </wp:positionH>
                <wp:positionV relativeFrom="paragraph">
                  <wp:posOffset>255905</wp:posOffset>
                </wp:positionV>
                <wp:extent cx="2482850" cy="444500"/>
                <wp:effectExtent l="0" t="0" r="12700" b="12700"/>
                <wp:wrapNone/>
                <wp:docPr id="26" name="Rectangle 26"/>
                <wp:cNvGraphicFramePr/>
                <a:graphic xmlns:a="http://schemas.openxmlformats.org/drawingml/2006/main">
                  <a:graphicData uri="http://schemas.microsoft.com/office/word/2010/wordprocessingShape">
                    <wps:wsp>
                      <wps:cNvSpPr/>
                      <wps:spPr>
                        <a:xfrm>
                          <a:off x="0" y="0"/>
                          <a:ext cx="2482850" cy="4445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5EF1326" w14:textId="1A45FDF8" w:rsidR="003D2310" w:rsidRPr="00B6304F" w:rsidRDefault="003D2310" w:rsidP="00B6304F">
                            <w:pPr>
                              <w:spacing w:after="0"/>
                              <w:jc w:val="center"/>
                              <w:rPr>
                                <w:rFonts w:ascii="Times New Roman" w:hAnsi="Times New Roman" w:cs="Times New Roman"/>
                                <w:b/>
                                <w:sz w:val="20"/>
                                <w:szCs w:val="20"/>
                              </w:rPr>
                            </w:pPr>
                            <w:r w:rsidRPr="00B6304F">
                              <w:rPr>
                                <w:rFonts w:ascii="Times New Roman" w:hAnsi="Times New Roman" w:cs="Times New Roman"/>
                                <w:b/>
                                <w:sz w:val="20"/>
                                <w:szCs w:val="20"/>
                              </w:rPr>
                              <w:t>Visite d’inclusion (J1)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D443F" id="Rectangle 26" o:spid="_x0000_s1026" style="position:absolute;left:0;text-align:left;margin-left:110.5pt;margin-top:20.15pt;width:195.5pt;height: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" fillcolor="white [3201]" strokecolor="#4f81bd [3204]" strokeweight="2pt">
                <v:textbox>
                  <w:txbxContent>
                    <w:p w14:paraId="05EF1326" w14:textId="1A45FDF8" w:rsidR="003D2310" w:rsidRPr="00B6304F" w:rsidRDefault="003D2310" w:rsidP="00B6304F">
                      <w:pPr>
                        <w:spacing w:after="0"/>
                        <w:jc w:val="center"/>
                        <w:rPr>
                          <w:rFonts w:ascii="Times New Roman" w:hAnsi="Times New Roman" w:cs="Times New Roman"/>
                          <w:b/>
                          <w:sz w:val="20"/>
                          <w:szCs w:val="20"/>
                        </w:rPr>
                      </w:pPr>
                      <w:r w:rsidRPr="00B6304F">
                        <w:rPr>
                          <w:rFonts w:ascii="Times New Roman" w:hAnsi="Times New Roman" w:cs="Times New Roman"/>
                          <w:b/>
                          <w:sz w:val="20"/>
                          <w:szCs w:val="20"/>
                        </w:rPr>
                        <w:t>Visite d’inclusion (J1)</w:t>
                      </w:r>
                    </w:p>
                  </w:txbxContent>
                </v:textbox>
              </v:rect>
            </w:pict>
          </mc:Fallback>
        </mc:AlternateContent>
      </w:r>
      <w:r w:rsidR="00473F71" w:rsidRPr="00EE1122">
        <w:t>Schéma de la recherche</w:t>
      </w:r>
      <w:bookmarkEnd w:id="208"/>
    </w:p>
    <w:p w14:paraId="008B9C8F" w14:textId="4B697BB4" w:rsidR="001774ED" w:rsidRPr="00EE1122" w:rsidRDefault="00B6304F" w:rsidP="00140776">
      <w:pPr>
        <w:spacing w:line="360" w:lineRule="auto"/>
      </w:pPr>
      <w:r w:rsidRPr="00EE1122">
        <w:rPr>
          <w:noProof/>
          <w:lang w:eastAsia="fr-FR"/>
        </w:rPr>
        <mc:AlternateContent>
          <mc:Choice Requires="wps">
            <w:drawing>
              <wp:anchor distT="0" distB="0" distL="114300" distR="114300" simplePos="0" relativeHeight="251663359" behindDoc="0" locked="0" layoutInCell="1" allowOverlap="1" wp14:anchorId="28BB78F1" wp14:editId="26649811">
                <wp:simplePos x="0" y="0"/>
                <wp:positionH relativeFrom="column">
                  <wp:posOffset>2607310</wp:posOffset>
                </wp:positionH>
                <wp:positionV relativeFrom="paragraph">
                  <wp:posOffset>364490</wp:posOffset>
                </wp:positionV>
                <wp:extent cx="0" cy="774700"/>
                <wp:effectExtent l="0" t="0" r="19050" b="25400"/>
                <wp:wrapNone/>
                <wp:docPr id="27" name="Connecteur droit 27"/>
                <wp:cNvGraphicFramePr/>
                <a:graphic xmlns:a="http://schemas.openxmlformats.org/drawingml/2006/main">
                  <a:graphicData uri="http://schemas.microsoft.com/office/word/2010/wordprocessingShape">
                    <wps:wsp>
                      <wps:cNvCnPr/>
                      <wps:spPr>
                        <a:xfrm>
                          <a:off x="0" y="0"/>
                          <a:ext cx="0" cy="774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681D64" id="Connecteur droit 27" o:spid="_x0000_s1026" style="position:absolute;z-index:251663359;visibility:visible;mso-wrap-style:square;mso-wrap-distance-left:9pt;mso-wrap-distance-top:0;mso-wrap-distance-right:9pt;mso-wrap-distance-bottom:0;mso-position-horizontal:absolute;mso-position-horizontal-relative:text;mso-position-vertical:absolute;mso-position-vertical-relative:text" from="205.3pt,28.7pt" to="205.3pt,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" strokecolor="#4579b8 [3044]"/>
            </w:pict>
          </mc:Fallback>
        </mc:AlternateContent>
      </w:r>
    </w:p>
    <w:p w14:paraId="1DFF7F61" w14:textId="1AF9B1BA" w:rsidR="001774ED" w:rsidRPr="00EE1122" w:rsidRDefault="00B6304F" w:rsidP="00140776">
      <w:pPr>
        <w:spacing w:line="360" w:lineRule="auto"/>
      </w:pPr>
      <w:r w:rsidRPr="00EE1122">
        <w:rPr>
          <w:noProof/>
          <w:lang w:eastAsia="fr-FR"/>
        </w:rPr>
        <mc:AlternateContent>
          <mc:Choice Requires="wps">
            <w:drawing>
              <wp:anchor distT="0" distB="0" distL="114300" distR="114300" simplePos="0" relativeHeight="251664384" behindDoc="0" locked="0" layoutInCell="1" allowOverlap="1" wp14:anchorId="3DF0C71D" wp14:editId="2250EFC9">
                <wp:simplePos x="0" y="0"/>
                <wp:positionH relativeFrom="column">
                  <wp:posOffset>1400810</wp:posOffset>
                </wp:positionH>
                <wp:positionV relativeFrom="paragraph">
                  <wp:posOffset>147955</wp:posOffset>
                </wp:positionV>
                <wp:extent cx="2482850" cy="444500"/>
                <wp:effectExtent l="0" t="0" r="12700" b="12700"/>
                <wp:wrapNone/>
                <wp:docPr id="17" name="Rectangle 17"/>
                <wp:cNvGraphicFramePr/>
                <a:graphic xmlns:a="http://schemas.openxmlformats.org/drawingml/2006/main">
                  <a:graphicData uri="http://schemas.microsoft.com/office/word/2010/wordprocessingShape">
                    <wps:wsp>
                      <wps:cNvSpPr/>
                      <wps:spPr>
                        <a:xfrm>
                          <a:off x="0" y="0"/>
                          <a:ext cx="2482850" cy="4445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37E9168" w14:textId="2101450C" w:rsidR="003D2310" w:rsidRPr="00451471" w:rsidRDefault="003D2310" w:rsidP="0033649B">
                            <w:pPr>
                              <w:jc w:val="center"/>
                              <w:rPr>
                                <w:rFonts w:ascii="Times New Roman" w:hAnsi="Times New Roman" w:cs="Times New Roman"/>
                                <w:sz w:val="20"/>
                                <w:szCs w:val="20"/>
                              </w:rPr>
                            </w:pPr>
                            <w:r>
                              <w:rPr>
                                <w:rFonts w:ascii="Times New Roman" w:hAnsi="Times New Roman" w:cs="Times New Roman"/>
                                <w:sz w:val="20"/>
                                <w:szCs w:val="20"/>
                              </w:rPr>
                              <w:t xml:space="preserve">Patients éligibles à l’inclusion et ayant donné leur consentement  </w:t>
                            </w:r>
                            <w:r w:rsidRPr="00451471">
                              <w:rPr>
                                <w:rFonts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0C71D" id="Rectangle 17" o:spid="_x0000_s1027" style="position:absolute;margin-left:110.3pt;margin-top:11.65pt;width:195.5pt;height: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" fillcolor="white [3201]" strokecolor="#4bacc6 [3208]" strokeweight="2pt">
                <v:textbox>
                  <w:txbxContent>
                    <w:p w14:paraId="037E9168" w14:textId="2101450C" w:rsidR="003D2310" w:rsidRPr="00451471" w:rsidRDefault="003D2310" w:rsidP="0033649B">
                      <w:pPr>
                        <w:jc w:val="center"/>
                        <w:rPr>
                          <w:rFonts w:ascii="Times New Roman" w:hAnsi="Times New Roman" w:cs="Times New Roman"/>
                          <w:sz w:val="20"/>
                          <w:szCs w:val="20"/>
                        </w:rPr>
                      </w:pPr>
                      <w:r>
                        <w:rPr>
                          <w:rFonts w:ascii="Times New Roman" w:hAnsi="Times New Roman" w:cs="Times New Roman"/>
                          <w:sz w:val="20"/>
                          <w:szCs w:val="20"/>
                        </w:rPr>
                        <w:t xml:space="preserve">Patients éligibles à l’inclusion et ayant donné leur consentement  </w:t>
                      </w:r>
                      <w:r w:rsidRPr="00451471">
                        <w:rPr>
                          <w:rFonts w:ascii="Times New Roman" w:hAnsi="Times New Roman" w:cs="Times New Roman"/>
                          <w:sz w:val="20"/>
                          <w:szCs w:val="20"/>
                        </w:rPr>
                        <w:t xml:space="preserve"> </w:t>
                      </w:r>
                    </w:p>
                  </w:txbxContent>
                </v:textbox>
              </v:rect>
            </w:pict>
          </mc:Fallback>
        </mc:AlternateContent>
      </w:r>
      <w:r w:rsidRPr="00EE1122">
        <w:rPr>
          <w:noProof/>
          <w:lang w:eastAsia="fr-FR"/>
        </w:rPr>
        <mc:AlternateContent>
          <mc:Choice Requires="wps">
            <w:drawing>
              <wp:anchor distT="0" distB="0" distL="114300" distR="114300" simplePos="0" relativeHeight="251675648" behindDoc="0" locked="0" layoutInCell="1" allowOverlap="1" wp14:anchorId="452229F1" wp14:editId="545D4B59">
                <wp:simplePos x="0" y="0"/>
                <wp:positionH relativeFrom="column">
                  <wp:posOffset>1401445</wp:posOffset>
                </wp:positionH>
                <wp:positionV relativeFrom="paragraph">
                  <wp:posOffset>774065</wp:posOffset>
                </wp:positionV>
                <wp:extent cx="2482850" cy="444500"/>
                <wp:effectExtent l="0" t="0" r="12700" b="12700"/>
                <wp:wrapNone/>
                <wp:docPr id="23" name="Rectangle 23"/>
                <wp:cNvGraphicFramePr/>
                <a:graphic xmlns:a="http://schemas.openxmlformats.org/drawingml/2006/main">
                  <a:graphicData uri="http://schemas.microsoft.com/office/word/2010/wordprocessingShape">
                    <wps:wsp>
                      <wps:cNvSpPr/>
                      <wps:spPr>
                        <a:xfrm>
                          <a:off x="0" y="0"/>
                          <a:ext cx="2482850" cy="4445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5ED59C7" w14:textId="42B1B40D" w:rsidR="003D2310" w:rsidRPr="00451471" w:rsidRDefault="003D2310" w:rsidP="00B6304F">
                            <w:pPr>
                              <w:spacing w:after="0"/>
                              <w:jc w:val="center"/>
                              <w:rPr>
                                <w:rFonts w:ascii="Times New Roman" w:hAnsi="Times New Roman" w:cs="Times New Roman"/>
                                <w:sz w:val="20"/>
                                <w:szCs w:val="20"/>
                              </w:rPr>
                            </w:pPr>
                            <w:r>
                              <w:rPr>
                                <w:rFonts w:ascii="Times New Roman" w:hAnsi="Times New Roman" w:cs="Times New Roman"/>
                                <w:sz w:val="20"/>
                                <w:szCs w:val="20"/>
                              </w:rPr>
                              <w:t>Randomisation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229F1" id="Rectangle 23" o:spid="_x0000_s1028" style="position:absolute;margin-left:110.35pt;margin-top:60.95pt;width:195.5pt;height: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" fillcolor="white [3201]" strokecolor="#4bacc6 [3208]" strokeweight="2pt">
                <v:textbox>
                  <w:txbxContent>
                    <w:p w14:paraId="35ED59C7" w14:textId="42B1B40D" w:rsidR="003D2310" w:rsidRPr="00451471" w:rsidRDefault="003D2310" w:rsidP="00B6304F">
                      <w:pPr>
                        <w:spacing w:after="0"/>
                        <w:jc w:val="center"/>
                        <w:rPr>
                          <w:rFonts w:ascii="Times New Roman" w:hAnsi="Times New Roman" w:cs="Times New Roman"/>
                          <w:sz w:val="20"/>
                          <w:szCs w:val="20"/>
                        </w:rPr>
                      </w:pPr>
                      <w:r>
                        <w:rPr>
                          <w:rFonts w:ascii="Times New Roman" w:hAnsi="Times New Roman" w:cs="Times New Roman"/>
                          <w:sz w:val="20"/>
                          <w:szCs w:val="20"/>
                        </w:rPr>
                        <w:t>Randomisation</w:t>
                      </w:r>
                    </w:p>
                  </w:txbxContent>
                </v:textbox>
              </v:rect>
            </w:pict>
          </mc:Fallback>
        </mc:AlternateContent>
      </w:r>
      <w:r w:rsidRPr="00EE1122">
        <w:rPr>
          <w:noProof/>
          <w:lang w:eastAsia="fr-FR"/>
        </w:rPr>
        <mc:AlternateContent>
          <mc:Choice Requires="wps">
            <w:drawing>
              <wp:anchor distT="0" distB="0" distL="114300" distR="114300" simplePos="0" relativeHeight="251671552" behindDoc="0" locked="0" layoutInCell="1" allowOverlap="1" wp14:anchorId="4EE58515" wp14:editId="137C5C5A">
                <wp:simplePos x="0" y="0"/>
                <wp:positionH relativeFrom="column">
                  <wp:posOffset>3502660</wp:posOffset>
                </wp:positionH>
                <wp:positionV relativeFrom="paragraph">
                  <wp:posOffset>2123440</wp:posOffset>
                </wp:positionV>
                <wp:extent cx="1797050" cy="901700"/>
                <wp:effectExtent l="0" t="0" r="12700" b="12700"/>
                <wp:wrapNone/>
                <wp:docPr id="21" name="Rectangle 21"/>
                <wp:cNvGraphicFramePr/>
                <a:graphic xmlns:a="http://schemas.openxmlformats.org/drawingml/2006/main">
                  <a:graphicData uri="http://schemas.microsoft.com/office/word/2010/wordprocessingShape">
                    <wps:wsp>
                      <wps:cNvSpPr/>
                      <wps:spPr>
                        <a:xfrm>
                          <a:off x="0" y="0"/>
                          <a:ext cx="1797050" cy="9017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3A5577F" w14:textId="20D04E31" w:rsidR="003D2310" w:rsidRDefault="003D2310" w:rsidP="0033649B">
                            <w:pPr>
                              <w:jc w:val="center"/>
                              <w:rPr>
                                <w:rFonts w:ascii="Times New Roman" w:hAnsi="Times New Roman" w:cs="Times New Roman"/>
                                <w:sz w:val="20"/>
                                <w:szCs w:val="20"/>
                              </w:rPr>
                            </w:pPr>
                            <w:r>
                              <w:rPr>
                                <w:rFonts w:ascii="Times New Roman" w:hAnsi="Times New Roman" w:cs="Times New Roman"/>
                                <w:sz w:val="20"/>
                                <w:szCs w:val="20"/>
                              </w:rPr>
                              <w:t>Traitement pendant 10 jours (de J1 à J10)</w:t>
                            </w:r>
                          </w:p>
                          <w:p w14:paraId="007C10B0" w14:textId="19FBB438" w:rsidR="003D2310" w:rsidRDefault="003D2310" w:rsidP="007935E2">
                            <w:pPr>
                              <w:spacing w:after="0" w:line="240" w:lineRule="auto"/>
                              <w:jc w:val="center"/>
                              <w:rPr>
                                <w:rFonts w:ascii="Times New Roman" w:hAnsi="Times New Roman" w:cs="Times New Roman"/>
                                <w:sz w:val="18"/>
                                <w:szCs w:val="20"/>
                              </w:rPr>
                            </w:pPr>
                            <w:r>
                              <w:rPr>
                                <w:rFonts w:ascii="Times New Roman" w:hAnsi="Times New Roman" w:cs="Times New Roman"/>
                                <w:sz w:val="18"/>
                                <w:szCs w:val="20"/>
                              </w:rPr>
                              <w:t>60 mg / jour</w:t>
                            </w:r>
                          </w:p>
                          <w:p w14:paraId="162D3B90" w14:textId="19CE0883" w:rsidR="003D2310" w:rsidRPr="0033649B" w:rsidRDefault="003D2310" w:rsidP="007935E2">
                            <w:pPr>
                              <w:spacing w:after="0" w:line="240" w:lineRule="auto"/>
                              <w:jc w:val="center"/>
                              <w:rPr>
                                <w:rFonts w:ascii="Times New Roman" w:hAnsi="Times New Roman" w:cs="Times New Roman"/>
                                <w:sz w:val="18"/>
                                <w:szCs w:val="20"/>
                              </w:rPr>
                            </w:pPr>
                            <w:r>
                              <w:rPr>
                                <w:rFonts w:ascii="Times New Roman" w:hAnsi="Times New Roman" w:cs="Times New Roman"/>
                                <w:sz w:val="18"/>
                                <w:szCs w:val="20"/>
                              </w:rPr>
                              <w:t>(</w:t>
                            </w:r>
                            <w:r w:rsidRPr="0033649B">
                              <w:rPr>
                                <w:rFonts w:ascii="Times New Roman" w:hAnsi="Times New Roman" w:cs="Times New Roman"/>
                                <w:sz w:val="18"/>
                                <w:szCs w:val="20"/>
                              </w:rPr>
                              <w:t>40 mg matin et 20 mg soir)</w:t>
                            </w:r>
                          </w:p>
                          <w:p w14:paraId="65CA1FA7" w14:textId="77777777" w:rsidR="003D2310" w:rsidRPr="00451471" w:rsidRDefault="003D2310" w:rsidP="0033649B">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58515" id="Rectangle 21" o:spid="_x0000_s1029" style="position:absolute;margin-left:275.8pt;margin-top:167.2pt;width:141.5pt;height:7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" fillcolor="white [3201]" strokecolor="#4bacc6 [3208]" strokeweight="2pt">
                <v:textbox>
                  <w:txbxContent>
                    <w:p w14:paraId="23A5577F" w14:textId="20D04E31" w:rsidR="003D2310" w:rsidRDefault="003D2310" w:rsidP="0033649B">
                      <w:pPr>
                        <w:jc w:val="center"/>
                        <w:rPr>
                          <w:rFonts w:ascii="Times New Roman" w:hAnsi="Times New Roman" w:cs="Times New Roman"/>
                          <w:sz w:val="20"/>
                          <w:szCs w:val="20"/>
                        </w:rPr>
                      </w:pPr>
                      <w:r>
                        <w:rPr>
                          <w:rFonts w:ascii="Times New Roman" w:hAnsi="Times New Roman" w:cs="Times New Roman"/>
                          <w:sz w:val="20"/>
                          <w:szCs w:val="20"/>
                        </w:rPr>
                        <w:t>Traitement pendant 10 jours (de J1 à J10)</w:t>
                      </w:r>
                    </w:p>
                    <w:p w14:paraId="007C10B0" w14:textId="19FBB438" w:rsidR="003D2310" w:rsidRDefault="003D2310" w:rsidP="007935E2">
                      <w:pPr>
                        <w:spacing w:after="0" w:line="240" w:lineRule="auto"/>
                        <w:jc w:val="center"/>
                        <w:rPr>
                          <w:rFonts w:ascii="Times New Roman" w:hAnsi="Times New Roman" w:cs="Times New Roman"/>
                          <w:sz w:val="18"/>
                          <w:szCs w:val="20"/>
                        </w:rPr>
                      </w:pPr>
                      <w:r>
                        <w:rPr>
                          <w:rFonts w:ascii="Times New Roman" w:hAnsi="Times New Roman" w:cs="Times New Roman"/>
                          <w:sz w:val="18"/>
                          <w:szCs w:val="20"/>
                        </w:rPr>
                        <w:t>60 mg / jour</w:t>
                      </w:r>
                    </w:p>
                    <w:p w14:paraId="162D3B90" w14:textId="19CE0883" w:rsidR="003D2310" w:rsidRPr="0033649B" w:rsidRDefault="003D2310" w:rsidP="007935E2">
                      <w:pPr>
                        <w:spacing w:after="0" w:line="240" w:lineRule="auto"/>
                        <w:jc w:val="center"/>
                        <w:rPr>
                          <w:rFonts w:ascii="Times New Roman" w:hAnsi="Times New Roman" w:cs="Times New Roman"/>
                          <w:sz w:val="18"/>
                          <w:szCs w:val="20"/>
                        </w:rPr>
                      </w:pPr>
                      <w:r>
                        <w:rPr>
                          <w:rFonts w:ascii="Times New Roman" w:hAnsi="Times New Roman" w:cs="Times New Roman"/>
                          <w:sz w:val="18"/>
                          <w:szCs w:val="20"/>
                        </w:rPr>
                        <w:t>(</w:t>
                      </w:r>
                      <w:r w:rsidRPr="0033649B">
                        <w:rPr>
                          <w:rFonts w:ascii="Times New Roman" w:hAnsi="Times New Roman" w:cs="Times New Roman"/>
                          <w:sz w:val="18"/>
                          <w:szCs w:val="20"/>
                        </w:rPr>
                        <w:t>40 mg matin et 20 mg soir)</w:t>
                      </w:r>
                    </w:p>
                    <w:p w14:paraId="65CA1FA7" w14:textId="77777777" w:rsidR="003D2310" w:rsidRPr="00451471" w:rsidRDefault="003D2310" w:rsidP="0033649B">
                      <w:pPr>
                        <w:jc w:val="center"/>
                        <w:rPr>
                          <w:rFonts w:ascii="Times New Roman" w:hAnsi="Times New Roman" w:cs="Times New Roman"/>
                          <w:sz w:val="20"/>
                          <w:szCs w:val="20"/>
                        </w:rPr>
                      </w:pPr>
                    </w:p>
                  </w:txbxContent>
                </v:textbox>
              </v:rect>
            </w:pict>
          </mc:Fallback>
        </mc:AlternateContent>
      </w:r>
      <w:r w:rsidRPr="00EE1122">
        <w:rPr>
          <w:noProof/>
          <w:lang w:eastAsia="fr-FR"/>
        </w:rPr>
        <mc:AlternateContent>
          <mc:Choice Requires="wps">
            <w:drawing>
              <wp:anchor distT="0" distB="0" distL="114300" distR="114300" simplePos="0" relativeHeight="251682816" behindDoc="0" locked="0" layoutInCell="1" allowOverlap="1" wp14:anchorId="585807AA" wp14:editId="4A058E1A">
                <wp:simplePos x="0" y="0"/>
                <wp:positionH relativeFrom="column">
                  <wp:posOffset>2607310</wp:posOffset>
                </wp:positionH>
                <wp:positionV relativeFrom="paragraph">
                  <wp:posOffset>1222375</wp:posOffset>
                </wp:positionV>
                <wp:extent cx="1828800" cy="381635"/>
                <wp:effectExtent l="0" t="0" r="57150" b="75565"/>
                <wp:wrapNone/>
                <wp:docPr id="20" name="Connecteur droit avec flèche 20"/>
                <wp:cNvGraphicFramePr/>
                <a:graphic xmlns:a="http://schemas.openxmlformats.org/drawingml/2006/main">
                  <a:graphicData uri="http://schemas.microsoft.com/office/word/2010/wordprocessingShape">
                    <wps:wsp>
                      <wps:cNvCnPr/>
                      <wps:spPr>
                        <a:xfrm>
                          <a:off x="0" y="0"/>
                          <a:ext cx="1828800" cy="381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3FD28F" id="_x0000_t32" coordsize="21600,21600" o:spt="32" o:oned="t" path="m,l21600,21600e" filled="f">
                <v:path arrowok="t" fillok="f" o:connecttype="none"/>
                <o:lock v:ext="edit" shapetype="t"/>
              </v:shapetype>
              <v:shape id="Connecteur droit avec flèche 20" o:spid="_x0000_s1026" type="#_x0000_t32" style="position:absolute;margin-left:205.3pt;margin-top:96.25pt;width:2in;height:30.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" strokecolor="#4579b8 [3044]">
                <v:stroke endarrow="block"/>
              </v:shape>
            </w:pict>
          </mc:Fallback>
        </mc:AlternateContent>
      </w:r>
      <w:r w:rsidRPr="00EE1122">
        <w:rPr>
          <w:noProof/>
          <w:lang w:eastAsia="fr-FR"/>
        </w:rPr>
        <mc:AlternateContent>
          <mc:Choice Requires="wps">
            <w:drawing>
              <wp:anchor distT="0" distB="0" distL="114300" distR="114300" simplePos="0" relativeHeight="251681792" behindDoc="0" locked="0" layoutInCell="1" allowOverlap="1" wp14:anchorId="0D3C7933" wp14:editId="0BFED387">
                <wp:simplePos x="0" y="0"/>
                <wp:positionH relativeFrom="column">
                  <wp:posOffset>985520</wp:posOffset>
                </wp:positionH>
                <wp:positionV relativeFrom="paragraph">
                  <wp:posOffset>1221740</wp:posOffset>
                </wp:positionV>
                <wp:extent cx="1621790" cy="342265"/>
                <wp:effectExtent l="38100" t="0" r="16510" b="76835"/>
                <wp:wrapNone/>
                <wp:docPr id="18" name="Connecteur droit avec flèche 18"/>
                <wp:cNvGraphicFramePr/>
                <a:graphic xmlns:a="http://schemas.openxmlformats.org/drawingml/2006/main">
                  <a:graphicData uri="http://schemas.microsoft.com/office/word/2010/wordprocessingShape">
                    <wps:wsp>
                      <wps:cNvCnPr/>
                      <wps:spPr>
                        <a:xfrm flipH="1">
                          <a:off x="0" y="0"/>
                          <a:ext cx="1621790" cy="342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CC9044" id="Connecteur droit avec flèche 18" o:spid="_x0000_s1026" type="#_x0000_t32" style="position:absolute;margin-left:77.6pt;margin-top:96.2pt;width:127.7pt;height:26.9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" strokecolor="#4579b8 [3044]">
                <v:stroke endarrow="block"/>
              </v:shape>
            </w:pict>
          </mc:Fallback>
        </mc:AlternateContent>
      </w:r>
      <w:r w:rsidRPr="00EE1122">
        <w:rPr>
          <w:noProof/>
          <w:lang w:eastAsia="fr-FR"/>
        </w:rPr>
        <mc:AlternateContent>
          <mc:Choice Requires="wps">
            <w:drawing>
              <wp:anchor distT="0" distB="0" distL="114300" distR="114300" simplePos="0" relativeHeight="251677696" behindDoc="0" locked="0" layoutInCell="1" allowOverlap="1" wp14:anchorId="56EE2B8D" wp14:editId="0B9270D2">
                <wp:simplePos x="0" y="0"/>
                <wp:positionH relativeFrom="column">
                  <wp:posOffset>3509010</wp:posOffset>
                </wp:positionH>
                <wp:positionV relativeFrom="paragraph">
                  <wp:posOffset>1617345</wp:posOffset>
                </wp:positionV>
                <wp:extent cx="1765300" cy="342900"/>
                <wp:effectExtent l="0" t="0" r="25400" b="19050"/>
                <wp:wrapNone/>
                <wp:docPr id="24" name="Rectangle 24"/>
                <wp:cNvGraphicFramePr/>
                <a:graphic xmlns:a="http://schemas.openxmlformats.org/drawingml/2006/main">
                  <a:graphicData uri="http://schemas.microsoft.com/office/word/2010/wordprocessingShape">
                    <wps:wsp>
                      <wps:cNvSpPr/>
                      <wps:spPr>
                        <a:xfrm>
                          <a:off x="0" y="0"/>
                          <a:ext cx="1765300" cy="3429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B2BE8AB" w14:textId="3E2CF2C7" w:rsidR="003D2310" w:rsidRPr="00451471" w:rsidRDefault="003D2310" w:rsidP="007935E2">
                            <w:pPr>
                              <w:jc w:val="center"/>
                              <w:rPr>
                                <w:rFonts w:ascii="Times New Roman" w:hAnsi="Times New Roman" w:cs="Times New Roman"/>
                                <w:sz w:val="20"/>
                                <w:szCs w:val="20"/>
                              </w:rPr>
                            </w:pPr>
                            <w:r>
                              <w:rPr>
                                <w:rFonts w:ascii="Times New Roman" w:hAnsi="Times New Roman" w:cs="Times New Roman"/>
                                <w:sz w:val="20"/>
                                <w:szCs w:val="20"/>
                              </w:rPr>
                              <w:t xml:space="preserve">Bras Prednisolone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EE2B8D" id="Rectangle 24" o:spid="_x0000_s1030" style="position:absolute;margin-left:276.3pt;margin-top:127.35pt;width:139pt;height:27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" fillcolor="white [3201]" strokecolor="#4bacc6 [3208]" strokeweight="2pt">
                <v:textbox>
                  <w:txbxContent>
                    <w:p w14:paraId="6B2BE8AB" w14:textId="3E2CF2C7" w:rsidR="003D2310" w:rsidRPr="00451471" w:rsidRDefault="003D2310" w:rsidP="007935E2">
                      <w:pPr>
                        <w:jc w:val="center"/>
                        <w:rPr>
                          <w:rFonts w:ascii="Times New Roman" w:hAnsi="Times New Roman" w:cs="Times New Roman"/>
                          <w:sz w:val="20"/>
                          <w:szCs w:val="20"/>
                        </w:rPr>
                      </w:pPr>
                      <w:r>
                        <w:rPr>
                          <w:rFonts w:ascii="Times New Roman" w:hAnsi="Times New Roman" w:cs="Times New Roman"/>
                          <w:sz w:val="20"/>
                          <w:szCs w:val="20"/>
                        </w:rPr>
                        <w:t xml:space="preserve">Bras Prednisolone   </w:t>
                      </w:r>
                    </w:p>
                  </w:txbxContent>
                </v:textbox>
              </v:rect>
            </w:pict>
          </mc:Fallback>
        </mc:AlternateContent>
      </w:r>
      <w:r w:rsidRPr="00EE1122">
        <w:rPr>
          <w:noProof/>
          <w:lang w:eastAsia="fr-FR"/>
        </w:rPr>
        <mc:AlternateContent>
          <mc:Choice Requires="wps">
            <w:drawing>
              <wp:anchor distT="0" distB="0" distL="114300" distR="114300" simplePos="0" relativeHeight="251679744" behindDoc="0" locked="0" layoutInCell="1" allowOverlap="1" wp14:anchorId="78FABD55" wp14:editId="7C956D63">
                <wp:simplePos x="0" y="0"/>
                <wp:positionH relativeFrom="column">
                  <wp:posOffset>76200</wp:posOffset>
                </wp:positionH>
                <wp:positionV relativeFrom="paragraph">
                  <wp:posOffset>2120900</wp:posOffset>
                </wp:positionV>
                <wp:extent cx="1797050" cy="901700"/>
                <wp:effectExtent l="0" t="0" r="12700" b="12700"/>
                <wp:wrapNone/>
                <wp:docPr id="25" name="Rectangle 25"/>
                <wp:cNvGraphicFramePr/>
                <a:graphic xmlns:a="http://schemas.openxmlformats.org/drawingml/2006/main">
                  <a:graphicData uri="http://schemas.microsoft.com/office/word/2010/wordprocessingShape">
                    <wps:wsp>
                      <wps:cNvSpPr/>
                      <wps:spPr>
                        <a:xfrm>
                          <a:off x="0" y="0"/>
                          <a:ext cx="1797050" cy="9017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6E0AA82" w14:textId="0CBB1DCF" w:rsidR="003D2310" w:rsidRDefault="003D2310" w:rsidP="007935E2">
                            <w:pPr>
                              <w:jc w:val="center"/>
                              <w:rPr>
                                <w:rFonts w:ascii="Times New Roman" w:hAnsi="Times New Roman" w:cs="Times New Roman"/>
                                <w:sz w:val="20"/>
                                <w:szCs w:val="20"/>
                              </w:rPr>
                            </w:pPr>
                            <w:r>
                              <w:rPr>
                                <w:rFonts w:ascii="Times New Roman" w:hAnsi="Times New Roman" w:cs="Times New Roman"/>
                                <w:sz w:val="20"/>
                                <w:szCs w:val="20"/>
                              </w:rPr>
                              <w:t>Traitement pendant 10 jours (de J1 à J10)</w:t>
                            </w:r>
                          </w:p>
                          <w:p w14:paraId="7352BE63" w14:textId="7F3E5D1F" w:rsidR="003D2310" w:rsidRPr="00451471" w:rsidRDefault="003D2310" w:rsidP="007935E2">
                            <w:pPr>
                              <w:jc w:val="center"/>
                              <w:rPr>
                                <w:rFonts w:ascii="Times New Roman" w:hAnsi="Times New Roman" w:cs="Times New Roman"/>
                                <w:sz w:val="20"/>
                                <w:szCs w:val="20"/>
                              </w:rPr>
                            </w:pPr>
                            <w:r w:rsidRPr="0033649B">
                              <w:rPr>
                                <w:rFonts w:ascii="Times New Roman" w:hAnsi="Times New Roman" w:cs="Times New Roman"/>
                                <w:sz w:val="18"/>
                                <w:szCs w:val="20"/>
                              </w:rPr>
                              <w:t>6</w:t>
                            </w:r>
                            <w:r>
                              <w:rPr>
                                <w:rFonts w:ascii="Times New Roman" w:hAnsi="Times New Roman" w:cs="Times New Roman"/>
                                <w:sz w:val="18"/>
                                <w:szCs w:val="20"/>
                              </w:rPr>
                              <w:t xml:space="preserve"> </w:t>
                            </w:r>
                            <w:r w:rsidRPr="0033649B">
                              <w:rPr>
                                <w:rFonts w:ascii="Times New Roman" w:hAnsi="Times New Roman" w:cs="Times New Roman"/>
                                <w:sz w:val="18"/>
                                <w:szCs w:val="20"/>
                              </w:rPr>
                              <w:t>mg/jour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ABD55" id="Rectangle 25" o:spid="_x0000_s1031" style="position:absolute;margin-left:6pt;margin-top:167pt;width:141.5pt;height:7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" fillcolor="white [3201]" strokecolor="#4bacc6 [3208]" strokeweight="2pt">
                <v:textbox>
                  <w:txbxContent>
                    <w:p w14:paraId="36E0AA82" w14:textId="0CBB1DCF" w:rsidR="003D2310" w:rsidRDefault="003D2310" w:rsidP="007935E2">
                      <w:pPr>
                        <w:jc w:val="center"/>
                        <w:rPr>
                          <w:rFonts w:ascii="Times New Roman" w:hAnsi="Times New Roman" w:cs="Times New Roman"/>
                          <w:sz w:val="20"/>
                          <w:szCs w:val="20"/>
                        </w:rPr>
                      </w:pPr>
                      <w:r>
                        <w:rPr>
                          <w:rFonts w:ascii="Times New Roman" w:hAnsi="Times New Roman" w:cs="Times New Roman"/>
                          <w:sz w:val="20"/>
                          <w:szCs w:val="20"/>
                        </w:rPr>
                        <w:t>Traitement pendant 10 jours (de J1 à J10)</w:t>
                      </w:r>
                    </w:p>
                    <w:p w14:paraId="7352BE63" w14:textId="7F3E5D1F" w:rsidR="003D2310" w:rsidRPr="00451471" w:rsidRDefault="003D2310" w:rsidP="007935E2">
                      <w:pPr>
                        <w:jc w:val="center"/>
                        <w:rPr>
                          <w:rFonts w:ascii="Times New Roman" w:hAnsi="Times New Roman" w:cs="Times New Roman"/>
                          <w:sz w:val="20"/>
                          <w:szCs w:val="20"/>
                        </w:rPr>
                      </w:pPr>
                      <w:r w:rsidRPr="0033649B">
                        <w:rPr>
                          <w:rFonts w:ascii="Times New Roman" w:hAnsi="Times New Roman" w:cs="Times New Roman"/>
                          <w:sz w:val="18"/>
                          <w:szCs w:val="20"/>
                        </w:rPr>
                        <w:t>6</w:t>
                      </w:r>
                      <w:r>
                        <w:rPr>
                          <w:rFonts w:ascii="Times New Roman" w:hAnsi="Times New Roman" w:cs="Times New Roman"/>
                          <w:sz w:val="18"/>
                          <w:szCs w:val="20"/>
                        </w:rPr>
                        <w:t xml:space="preserve"> </w:t>
                      </w:r>
                      <w:r w:rsidRPr="0033649B">
                        <w:rPr>
                          <w:rFonts w:ascii="Times New Roman" w:hAnsi="Times New Roman" w:cs="Times New Roman"/>
                          <w:sz w:val="18"/>
                          <w:szCs w:val="20"/>
                        </w:rPr>
                        <w:t>mg/jour</w:t>
                      </w:r>
                    </w:p>
                  </w:txbxContent>
                </v:textbox>
              </v:rect>
            </w:pict>
          </mc:Fallback>
        </mc:AlternateContent>
      </w:r>
      <w:r w:rsidRPr="00EE1122">
        <w:rPr>
          <w:noProof/>
          <w:lang w:eastAsia="fr-FR"/>
        </w:rPr>
        <mc:AlternateContent>
          <mc:Choice Requires="wps">
            <w:drawing>
              <wp:anchor distT="0" distB="0" distL="114300" distR="114300" simplePos="0" relativeHeight="251667456" behindDoc="0" locked="0" layoutInCell="1" allowOverlap="1" wp14:anchorId="4FB504ED" wp14:editId="2379393C">
                <wp:simplePos x="0" y="0"/>
                <wp:positionH relativeFrom="column">
                  <wp:posOffset>73660</wp:posOffset>
                </wp:positionH>
                <wp:positionV relativeFrom="paragraph">
                  <wp:posOffset>1604645</wp:posOffset>
                </wp:positionV>
                <wp:extent cx="1797050" cy="342900"/>
                <wp:effectExtent l="0" t="0" r="12700" b="19050"/>
                <wp:wrapNone/>
                <wp:docPr id="19" name="Rectangle 19"/>
                <wp:cNvGraphicFramePr/>
                <a:graphic xmlns:a="http://schemas.openxmlformats.org/drawingml/2006/main">
                  <a:graphicData uri="http://schemas.microsoft.com/office/word/2010/wordprocessingShape">
                    <wps:wsp>
                      <wps:cNvSpPr/>
                      <wps:spPr>
                        <a:xfrm>
                          <a:off x="0" y="0"/>
                          <a:ext cx="1797050" cy="3429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A3E9E65" w14:textId="4013CE91" w:rsidR="003D2310" w:rsidRPr="00451471" w:rsidRDefault="003D2310" w:rsidP="0033649B">
                            <w:pPr>
                              <w:jc w:val="center"/>
                              <w:rPr>
                                <w:rFonts w:ascii="Times New Roman" w:hAnsi="Times New Roman" w:cs="Times New Roman"/>
                                <w:sz w:val="20"/>
                                <w:szCs w:val="20"/>
                              </w:rPr>
                            </w:pPr>
                            <w:r>
                              <w:rPr>
                                <w:rFonts w:ascii="Times New Roman" w:hAnsi="Times New Roman" w:cs="Times New Roman"/>
                                <w:sz w:val="20"/>
                                <w:szCs w:val="20"/>
                              </w:rPr>
                              <w:t xml:space="preserve">Bras Dexaméthasone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B504ED" id="Rectangle 19" o:spid="_x0000_s1032" style="position:absolute;margin-left:5.8pt;margin-top:126.35pt;width:141.5pt;height:2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" fillcolor="white [3201]" strokecolor="#4bacc6 [3208]" strokeweight="2pt">
                <v:textbox>
                  <w:txbxContent>
                    <w:p w14:paraId="1A3E9E65" w14:textId="4013CE91" w:rsidR="003D2310" w:rsidRPr="00451471" w:rsidRDefault="003D2310" w:rsidP="0033649B">
                      <w:pPr>
                        <w:jc w:val="center"/>
                        <w:rPr>
                          <w:rFonts w:ascii="Times New Roman" w:hAnsi="Times New Roman" w:cs="Times New Roman"/>
                          <w:sz w:val="20"/>
                          <w:szCs w:val="20"/>
                        </w:rPr>
                      </w:pPr>
                      <w:r>
                        <w:rPr>
                          <w:rFonts w:ascii="Times New Roman" w:hAnsi="Times New Roman" w:cs="Times New Roman"/>
                          <w:sz w:val="20"/>
                          <w:szCs w:val="20"/>
                        </w:rPr>
                        <w:t xml:space="preserve">Bras Dexaméthasone  </w:t>
                      </w:r>
                    </w:p>
                  </w:txbxContent>
                </v:textbox>
              </v:rect>
            </w:pict>
          </mc:Fallback>
        </mc:AlternateContent>
      </w:r>
    </w:p>
    <w:p w14:paraId="305C4C26" w14:textId="178EC36F" w:rsidR="00451471" w:rsidRPr="00EE1122" w:rsidRDefault="00451471" w:rsidP="00140776">
      <w:pPr>
        <w:spacing w:line="360" w:lineRule="auto"/>
      </w:pPr>
    </w:p>
    <w:p w14:paraId="75465908" w14:textId="7E36B9A6" w:rsidR="001774ED" w:rsidRPr="00EE1122" w:rsidRDefault="001774ED" w:rsidP="00140776">
      <w:pPr>
        <w:spacing w:line="360" w:lineRule="auto"/>
      </w:pPr>
    </w:p>
    <w:p w14:paraId="5075DF7D" w14:textId="77E620EB" w:rsidR="0033649B" w:rsidRPr="00EE1122" w:rsidRDefault="0033649B" w:rsidP="00140776">
      <w:pPr>
        <w:spacing w:line="360" w:lineRule="auto"/>
      </w:pPr>
    </w:p>
    <w:p w14:paraId="550B8FC8" w14:textId="0E180074" w:rsidR="0033649B" w:rsidRPr="00EE1122" w:rsidRDefault="0033649B" w:rsidP="00140776">
      <w:pPr>
        <w:spacing w:line="360" w:lineRule="auto"/>
      </w:pPr>
    </w:p>
    <w:p w14:paraId="3797CF89" w14:textId="5ED7C063" w:rsidR="0033649B" w:rsidRPr="00EE1122" w:rsidRDefault="00B6304F" w:rsidP="00140776">
      <w:pPr>
        <w:spacing w:line="360" w:lineRule="auto"/>
      </w:pPr>
      <w:r w:rsidRPr="00EE1122">
        <w:rPr>
          <w:noProof/>
          <w:lang w:eastAsia="fr-FR"/>
        </w:rPr>
        <mc:AlternateContent>
          <mc:Choice Requires="wps">
            <w:drawing>
              <wp:anchor distT="0" distB="0" distL="114300" distR="114300" simplePos="0" relativeHeight="251693056" behindDoc="0" locked="0" layoutInCell="1" allowOverlap="1" wp14:anchorId="15FC7F2B" wp14:editId="07BBF697">
                <wp:simplePos x="0" y="0"/>
                <wp:positionH relativeFrom="column">
                  <wp:posOffset>4436110</wp:posOffset>
                </wp:positionH>
                <wp:positionV relativeFrom="paragraph">
                  <wp:posOffset>118745</wp:posOffset>
                </wp:positionV>
                <wp:extent cx="0" cy="165100"/>
                <wp:effectExtent l="0" t="0" r="19050" b="25400"/>
                <wp:wrapNone/>
                <wp:docPr id="29" name="Connecteur droit 29"/>
                <wp:cNvGraphicFramePr/>
                <a:graphic xmlns:a="http://schemas.openxmlformats.org/drawingml/2006/main">
                  <a:graphicData uri="http://schemas.microsoft.com/office/word/2010/wordprocessingShape">
                    <wps:wsp>
                      <wps:cNvCnPr/>
                      <wps:spPr>
                        <a:xfrm>
                          <a:off x="0" y="0"/>
                          <a:ext cx="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F05797" id="Connecteur droit 2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49.3pt,9.35pt" to="349.3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" strokecolor="#4579b8 [3044]"/>
            </w:pict>
          </mc:Fallback>
        </mc:AlternateContent>
      </w:r>
      <w:r w:rsidRPr="00EE1122">
        <w:rPr>
          <w:noProof/>
          <w:lang w:eastAsia="fr-FR"/>
        </w:rPr>
        <mc:AlternateContent>
          <mc:Choice Requires="wps">
            <w:drawing>
              <wp:anchor distT="0" distB="0" distL="114300" distR="114300" simplePos="0" relativeHeight="251692032" behindDoc="0" locked="0" layoutInCell="1" allowOverlap="1" wp14:anchorId="11529947" wp14:editId="6F231A40">
                <wp:simplePos x="0" y="0"/>
                <wp:positionH relativeFrom="column">
                  <wp:posOffset>988060</wp:posOffset>
                </wp:positionH>
                <wp:positionV relativeFrom="paragraph">
                  <wp:posOffset>118745</wp:posOffset>
                </wp:positionV>
                <wp:extent cx="0" cy="171450"/>
                <wp:effectExtent l="0" t="0" r="19050" b="19050"/>
                <wp:wrapNone/>
                <wp:docPr id="28" name="Connecteur droit 28"/>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DCDDF4" id="Connecteur droit 2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77.8pt,9.35pt" to="77.8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" strokecolor="#4579b8 [3044]"/>
            </w:pict>
          </mc:Fallback>
        </mc:AlternateContent>
      </w:r>
    </w:p>
    <w:p w14:paraId="5601997A" w14:textId="640D772A" w:rsidR="0033649B" w:rsidRPr="00EE1122" w:rsidRDefault="0033649B" w:rsidP="00140776">
      <w:pPr>
        <w:spacing w:line="360" w:lineRule="auto"/>
      </w:pPr>
    </w:p>
    <w:p w14:paraId="1669CDF1" w14:textId="47F5E629" w:rsidR="0033649B" w:rsidRPr="00EE1122" w:rsidRDefault="0033649B" w:rsidP="00140776">
      <w:pPr>
        <w:spacing w:line="360" w:lineRule="auto"/>
      </w:pPr>
    </w:p>
    <w:p w14:paraId="65B07B28" w14:textId="3B6D52EA" w:rsidR="0033649B" w:rsidRPr="00EE1122" w:rsidRDefault="00B6304F" w:rsidP="00140776">
      <w:pPr>
        <w:spacing w:line="360" w:lineRule="auto"/>
      </w:pPr>
      <w:r w:rsidRPr="00EE1122">
        <w:rPr>
          <w:noProof/>
          <w:lang w:eastAsia="fr-FR"/>
        </w:rPr>
        <mc:AlternateContent>
          <mc:Choice Requires="wps">
            <w:drawing>
              <wp:anchor distT="0" distB="0" distL="114300" distR="114300" simplePos="0" relativeHeight="251695104" behindDoc="0" locked="0" layoutInCell="1" allowOverlap="1" wp14:anchorId="6C12AD6D" wp14:editId="2FBB2E5E">
                <wp:simplePos x="0" y="0"/>
                <wp:positionH relativeFrom="column">
                  <wp:posOffset>2683510</wp:posOffset>
                </wp:positionH>
                <wp:positionV relativeFrom="paragraph">
                  <wp:posOffset>81915</wp:posOffset>
                </wp:positionV>
                <wp:extent cx="1752600" cy="215900"/>
                <wp:effectExtent l="38100" t="0" r="19050" b="88900"/>
                <wp:wrapNone/>
                <wp:docPr id="31" name="Connecteur droit avec flèche 31"/>
                <wp:cNvGraphicFramePr/>
                <a:graphic xmlns:a="http://schemas.openxmlformats.org/drawingml/2006/main">
                  <a:graphicData uri="http://schemas.microsoft.com/office/word/2010/wordprocessingShape">
                    <wps:wsp>
                      <wps:cNvCnPr/>
                      <wps:spPr>
                        <a:xfrm flipH="1">
                          <a:off x="0" y="0"/>
                          <a:ext cx="175260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227933" id="Connecteur droit avec flèche 31" o:spid="_x0000_s1026" type="#_x0000_t32" style="position:absolute;margin-left:211.3pt;margin-top:6.45pt;width:138pt;height:17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" strokecolor="#4579b8 [3044]">
                <v:stroke endarrow="block"/>
              </v:shape>
            </w:pict>
          </mc:Fallback>
        </mc:AlternateContent>
      </w:r>
      <w:r w:rsidRPr="00EE1122">
        <w:rPr>
          <w:noProof/>
          <w:lang w:eastAsia="fr-FR"/>
        </w:rPr>
        <mc:AlternateContent>
          <mc:Choice Requires="wps">
            <w:drawing>
              <wp:anchor distT="0" distB="0" distL="114300" distR="114300" simplePos="0" relativeHeight="251694080" behindDoc="0" locked="0" layoutInCell="1" allowOverlap="1" wp14:anchorId="1324E989" wp14:editId="1491C498">
                <wp:simplePos x="0" y="0"/>
                <wp:positionH relativeFrom="column">
                  <wp:posOffset>880110</wp:posOffset>
                </wp:positionH>
                <wp:positionV relativeFrom="paragraph">
                  <wp:posOffset>81915</wp:posOffset>
                </wp:positionV>
                <wp:extent cx="1517650" cy="215900"/>
                <wp:effectExtent l="0" t="0" r="82550" b="88900"/>
                <wp:wrapNone/>
                <wp:docPr id="30" name="Connecteur droit avec flèche 30"/>
                <wp:cNvGraphicFramePr/>
                <a:graphic xmlns:a="http://schemas.openxmlformats.org/drawingml/2006/main">
                  <a:graphicData uri="http://schemas.microsoft.com/office/word/2010/wordprocessingShape">
                    <wps:wsp>
                      <wps:cNvCnPr/>
                      <wps:spPr>
                        <a:xfrm>
                          <a:off x="0" y="0"/>
                          <a:ext cx="151765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928E5D" id="Connecteur droit avec flèche 30" o:spid="_x0000_s1026" type="#_x0000_t32" style="position:absolute;margin-left:69.3pt;margin-top:6.45pt;width:119.5pt;height:1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" strokecolor="#4579b8 [3044]">
                <v:stroke endarrow="block"/>
              </v:shape>
            </w:pict>
          </mc:Fallback>
        </mc:AlternateContent>
      </w:r>
      <w:r w:rsidRPr="00EE1122">
        <w:rPr>
          <w:noProof/>
          <w:lang w:eastAsia="fr-FR"/>
        </w:rPr>
        <mc:AlternateContent>
          <mc:Choice Requires="wps">
            <w:drawing>
              <wp:anchor distT="0" distB="0" distL="114300" distR="114300" simplePos="0" relativeHeight="251684864" behindDoc="0" locked="0" layoutInCell="1" allowOverlap="1" wp14:anchorId="6680A9BD" wp14:editId="271D11C2">
                <wp:simplePos x="0" y="0"/>
                <wp:positionH relativeFrom="column">
                  <wp:posOffset>1356360</wp:posOffset>
                </wp:positionH>
                <wp:positionV relativeFrom="paragraph">
                  <wp:posOffset>329565</wp:posOffset>
                </wp:positionV>
                <wp:extent cx="2482850" cy="755650"/>
                <wp:effectExtent l="0" t="0" r="12700" b="25400"/>
                <wp:wrapNone/>
                <wp:docPr id="14" name="Rectangle 14"/>
                <wp:cNvGraphicFramePr/>
                <a:graphic xmlns:a="http://schemas.openxmlformats.org/drawingml/2006/main">
                  <a:graphicData uri="http://schemas.microsoft.com/office/word/2010/wordprocessingShape">
                    <wps:wsp>
                      <wps:cNvSpPr/>
                      <wps:spPr>
                        <a:xfrm>
                          <a:off x="0" y="0"/>
                          <a:ext cx="2482850" cy="7556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2B5BAFD" w14:textId="1CD5C819" w:rsidR="003D2310" w:rsidRPr="00B6304F" w:rsidRDefault="003D2310" w:rsidP="00A4514E">
                            <w:pPr>
                              <w:spacing w:after="0" w:line="240" w:lineRule="auto"/>
                              <w:jc w:val="center"/>
                              <w:rPr>
                                <w:rFonts w:ascii="Times New Roman" w:hAnsi="Times New Roman" w:cs="Times New Roman"/>
                                <w:b/>
                                <w:sz w:val="20"/>
                                <w:szCs w:val="20"/>
                              </w:rPr>
                            </w:pPr>
                            <w:r w:rsidRPr="00B6304F">
                              <w:rPr>
                                <w:rFonts w:ascii="Times New Roman" w:hAnsi="Times New Roman" w:cs="Times New Roman"/>
                                <w:b/>
                                <w:sz w:val="20"/>
                                <w:szCs w:val="20"/>
                              </w:rPr>
                              <w:t>Visite 1 (J12)</w:t>
                            </w:r>
                          </w:p>
                          <w:p w14:paraId="506A1E31" w14:textId="30F778FE" w:rsidR="003D2310" w:rsidRPr="00A4514E" w:rsidRDefault="003D2310" w:rsidP="00A4514E">
                            <w:pPr>
                              <w:pStyle w:val="Paragraphedeliste"/>
                              <w:numPr>
                                <w:ilvl w:val="0"/>
                                <w:numId w:val="20"/>
                              </w:numPr>
                              <w:spacing w:after="0" w:line="240" w:lineRule="auto"/>
                              <w:ind w:left="284"/>
                              <w:rPr>
                                <w:rFonts w:ascii="Times New Roman" w:hAnsi="Times New Roman" w:cs="Times New Roman"/>
                                <w:sz w:val="20"/>
                                <w:szCs w:val="20"/>
                              </w:rPr>
                            </w:pPr>
                            <w:r w:rsidRPr="00A4514E">
                              <w:rPr>
                                <w:rFonts w:ascii="Times New Roman" w:hAnsi="Times New Roman" w:cs="Times New Roman"/>
                                <w:sz w:val="20"/>
                                <w:szCs w:val="20"/>
                              </w:rPr>
                              <w:t>Examen Clinique</w:t>
                            </w:r>
                          </w:p>
                          <w:p w14:paraId="315BFCA1" w14:textId="2DCBE1FC" w:rsidR="003D2310" w:rsidRPr="00A4514E" w:rsidRDefault="003D2310" w:rsidP="00A4514E">
                            <w:pPr>
                              <w:pStyle w:val="Paragraphedeliste"/>
                              <w:numPr>
                                <w:ilvl w:val="0"/>
                                <w:numId w:val="20"/>
                              </w:numPr>
                              <w:spacing w:after="0" w:line="240" w:lineRule="auto"/>
                              <w:ind w:left="284"/>
                              <w:rPr>
                                <w:rFonts w:ascii="Times New Roman" w:hAnsi="Times New Roman" w:cs="Times New Roman"/>
                                <w:sz w:val="20"/>
                                <w:szCs w:val="20"/>
                              </w:rPr>
                            </w:pPr>
                            <w:r w:rsidRPr="00A4514E">
                              <w:rPr>
                                <w:rFonts w:ascii="Times New Roman" w:hAnsi="Times New Roman" w:cs="Times New Roman"/>
                                <w:sz w:val="20"/>
                                <w:szCs w:val="20"/>
                              </w:rPr>
                              <w:t>Examen de biologie médicale</w:t>
                            </w:r>
                          </w:p>
                          <w:p w14:paraId="12151B5A" w14:textId="269155CA" w:rsidR="003D2310" w:rsidRPr="00A4514E" w:rsidRDefault="003D2310" w:rsidP="00A4514E">
                            <w:pPr>
                              <w:pStyle w:val="Paragraphedeliste"/>
                              <w:numPr>
                                <w:ilvl w:val="0"/>
                                <w:numId w:val="20"/>
                              </w:numPr>
                              <w:spacing w:after="0" w:line="240" w:lineRule="auto"/>
                              <w:ind w:left="284"/>
                              <w:rPr>
                                <w:rFonts w:ascii="Times New Roman" w:hAnsi="Times New Roman" w:cs="Times New Roman"/>
                                <w:sz w:val="20"/>
                                <w:szCs w:val="20"/>
                              </w:rPr>
                            </w:pPr>
                            <w:r w:rsidRPr="00A4514E">
                              <w:rPr>
                                <w:rFonts w:ascii="Times New Roman" w:hAnsi="Times New Roman" w:cs="Times New Roman"/>
                                <w:sz w:val="20"/>
                                <w:szCs w:val="20"/>
                              </w:rPr>
                              <w:t>Satisfaction des patients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0A9BD" id="Rectangle 14" o:spid="_x0000_s1033" style="position:absolute;margin-left:106.8pt;margin-top:25.95pt;width:195.5pt;height:5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" fillcolor="white [3201]" strokecolor="#4f81bd [3204]" strokeweight="2pt">
                <v:textbox>
                  <w:txbxContent>
                    <w:p w14:paraId="02B5BAFD" w14:textId="1CD5C819" w:rsidR="003D2310" w:rsidRPr="00B6304F" w:rsidRDefault="003D2310" w:rsidP="00A4514E">
                      <w:pPr>
                        <w:spacing w:after="0" w:line="240" w:lineRule="auto"/>
                        <w:jc w:val="center"/>
                        <w:rPr>
                          <w:rFonts w:ascii="Times New Roman" w:hAnsi="Times New Roman" w:cs="Times New Roman"/>
                          <w:b/>
                          <w:sz w:val="20"/>
                          <w:szCs w:val="20"/>
                        </w:rPr>
                      </w:pPr>
                      <w:r w:rsidRPr="00B6304F">
                        <w:rPr>
                          <w:rFonts w:ascii="Times New Roman" w:hAnsi="Times New Roman" w:cs="Times New Roman"/>
                          <w:b/>
                          <w:sz w:val="20"/>
                          <w:szCs w:val="20"/>
                        </w:rPr>
                        <w:t>Visite 1 (J12)</w:t>
                      </w:r>
                    </w:p>
                    <w:p w14:paraId="506A1E31" w14:textId="30F778FE" w:rsidR="003D2310" w:rsidRPr="00A4514E" w:rsidRDefault="003D2310" w:rsidP="00A4514E">
                      <w:pPr>
                        <w:pStyle w:val="Paragraphedeliste"/>
                        <w:numPr>
                          <w:ilvl w:val="0"/>
                          <w:numId w:val="20"/>
                        </w:numPr>
                        <w:spacing w:after="0" w:line="240" w:lineRule="auto"/>
                        <w:ind w:left="284"/>
                        <w:rPr>
                          <w:rFonts w:ascii="Times New Roman" w:hAnsi="Times New Roman" w:cs="Times New Roman"/>
                          <w:sz w:val="20"/>
                          <w:szCs w:val="20"/>
                        </w:rPr>
                      </w:pPr>
                      <w:r w:rsidRPr="00A4514E">
                        <w:rPr>
                          <w:rFonts w:ascii="Times New Roman" w:hAnsi="Times New Roman" w:cs="Times New Roman"/>
                          <w:sz w:val="20"/>
                          <w:szCs w:val="20"/>
                        </w:rPr>
                        <w:t>Examen Clinique</w:t>
                      </w:r>
                    </w:p>
                    <w:p w14:paraId="315BFCA1" w14:textId="2DCBE1FC" w:rsidR="003D2310" w:rsidRPr="00A4514E" w:rsidRDefault="003D2310" w:rsidP="00A4514E">
                      <w:pPr>
                        <w:pStyle w:val="Paragraphedeliste"/>
                        <w:numPr>
                          <w:ilvl w:val="0"/>
                          <w:numId w:val="20"/>
                        </w:numPr>
                        <w:spacing w:after="0" w:line="240" w:lineRule="auto"/>
                        <w:ind w:left="284"/>
                        <w:rPr>
                          <w:rFonts w:ascii="Times New Roman" w:hAnsi="Times New Roman" w:cs="Times New Roman"/>
                          <w:sz w:val="20"/>
                          <w:szCs w:val="20"/>
                        </w:rPr>
                      </w:pPr>
                      <w:r w:rsidRPr="00A4514E">
                        <w:rPr>
                          <w:rFonts w:ascii="Times New Roman" w:hAnsi="Times New Roman" w:cs="Times New Roman"/>
                          <w:sz w:val="20"/>
                          <w:szCs w:val="20"/>
                        </w:rPr>
                        <w:t>Examen de biologie médicale</w:t>
                      </w:r>
                    </w:p>
                    <w:p w14:paraId="12151B5A" w14:textId="269155CA" w:rsidR="003D2310" w:rsidRPr="00A4514E" w:rsidRDefault="003D2310" w:rsidP="00A4514E">
                      <w:pPr>
                        <w:pStyle w:val="Paragraphedeliste"/>
                        <w:numPr>
                          <w:ilvl w:val="0"/>
                          <w:numId w:val="20"/>
                        </w:numPr>
                        <w:spacing w:after="0" w:line="240" w:lineRule="auto"/>
                        <w:ind w:left="284"/>
                        <w:rPr>
                          <w:rFonts w:ascii="Times New Roman" w:hAnsi="Times New Roman" w:cs="Times New Roman"/>
                          <w:sz w:val="20"/>
                          <w:szCs w:val="20"/>
                        </w:rPr>
                      </w:pPr>
                      <w:r w:rsidRPr="00A4514E">
                        <w:rPr>
                          <w:rFonts w:ascii="Times New Roman" w:hAnsi="Times New Roman" w:cs="Times New Roman"/>
                          <w:sz w:val="20"/>
                          <w:szCs w:val="20"/>
                        </w:rPr>
                        <w:t>Satisfaction des patients</w:t>
                      </w:r>
                    </w:p>
                  </w:txbxContent>
                </v:textbox>
              </v:rect>
            </w:pict>
          </mc:Fallback>
        </mc:AlternateContent>
      </w:r>
    </w:p>
    <w:p w14:paraId="665E69BB" w14:textId="5265D432" w:rsidR="0033649B" w:rsidRPr="00EE1122" w:rsidRDefault="0033649B" w:rsidP="00140776">
      <w:pPr>
        <w:spacing w:line="360" w:lineRule="auto"/>
      </w:pPr>
    </w:p>
    <w:p w14:paraId="54A630D6" w14:textId="5CA6B4A7" w:rsidR="00A4514E" w:rsidRPr="00EE1122" w:rsidRDefault="00B6304F" w:rsidP="00140776">
      <w:pPr>
        <w:spacing w:line="360" w:lineRule="auto"/>
      </w:pPr>
      <w:r w:rsidRPr="00EE1122">
        <w:rPr>
          <w:noProof/>
          <w:lang w:eastAsia="fr-FR"/>
        </w:rPr>
        <mc:AlternateContent>
          <mc:Choice Requires="wps">
            <w:drawing>
              <wp:anchor distT="0" distB="0" distL="114300" distR="114300" simplePos="0" relativeHeight="251696128" behindDoc="0" locked="0" layoutInCell="1" allowOverlap="1" wp14:anchorId="026D5EF6" wp14:editId="3A94FC62">
                <wp:simplePos x="0" y="0"/>
                <wp:positionH relativeFrom="column">
                  <wp:posOffset>2531110</wp:posOffset>
                </wp:positionH>
                <wp:positionV relativeFrom="paragraph">
                  <wp:posOffset>349250</wp:posOffset>
                </wp:positionV>
                <wp:extent cx="0" cy="165100"/>
                <wp:effectExtent l="76200" t="0" r="57150" b="63500"/>
                <wp:wrapNone/>
                <wp:docPr id="33" name="Connecteur droit avec flèche 33"/>
                <wp:cNvGraphicFramePr/>
                <a:graphic xmlns:a="http://schemas.openxmlformats.org/drawingml/2006/main">
                  <a:graphicData uri="http://schemas.microsoft.com/office/word/2010/wordprocessingShape">
                    <wps:wsp>
                      <wps:cNvCnPr/>
                      <wps:spPr>
                        <a:xfrm>
                          <a:off x="0" y="0"/>
                          <a:ext cx="0"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3EF8A" id="Connecteur droit avec flèche 33" o:spid="_x0000_s1026" type="#_x0000_t32" style="position:absolute;margin-left:199.3pt;margin-top:27.5pt;width:0;height:1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" strokecolor="#4579b8 [3044]">
                <v:stroke endarrow="block"/>
              </v:shape>
            </w:pict>
          </mc:Fallback>
        </mc:AlternateContent>
      </w:r>
    </w:p>
    <w:p w14:paraId="569F81B7" w14:textId="54843EEA" w:rsidR="00A4514E" w:rsidRPr="00EE1122" w:rsidRDefault="00B6304F" w:rsidP="00140776">
      <w:pPr>
        <w:spacing w:line="360" w:lineRule="auto"/>
      </w:pPr>
      <w:r w:rsidRPr="00EE1122">
        <w:rPr>
          <w:noProof/>
          <w:lang w:eastAsia="fr-FR"/>
        </w:rPr>
        <mc:AlternateContent>
          <mc:Choice Requires="wps">
            <w:drawing>
              <wp:anchor distT="0" distB="0" distL="114300" distR="114300" simplePos="0" relativeHeight="251688960" behindDoc="0" locked="0" layoutInCell="1" allowOverlap="1" wp14:anchorId="15ACD2AD" wp14:editId="48C2E60F">
                <wp:simplePos x="0" y="0"/>
                <wp:positionH relativeFrom="column">
                  <wp:posOffset>1356360</wp:posOffset>
                </wp:positionH>
                <wp:positionV relativeFrom="paragraph">
                  <wp:posOffset>146050</wp:posOffset>
                </wp:positionV>
                <wp:extent cx="2482850" cy="755650"/>
                <wp:effectExtent l="0" t="0" r="12700" b="25400"/>
                <wp:wrapNone/>
                <wp:docPr id="22" name="Rectangle 22"/>
                <wp:cNvGraphicFramePr/>
                <a:graphic xmlns:a="http://schemas.openxmlformats.org/drawingml/2006/main">
                  <a:graphicData uri="http://schemas.microsoft.com/office/word/2010/wordprocessingShape">
                    <wps:wsp>
                      <wps:cNvSpPr/>
                      <wps:spPr>
                        <a:xfrm>
                          <a:off x="0" y="0"/>
                          <a:ext cx="2482850" cy="7556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48E048D" w14:textId="6C72125A" w:rsidR="003D2310" w:rsidRPr="00B6304F" w:rsidRDefault="003D2310" w:rsidP="00A4514E">
                            <w:pPr>
                              <w:spacing w:after="0" w:line="240" w:lineRule="auto"/>
                              <w:jc w:val="center"/>
                              <w:rPr>
                                <w:rFonts w:ascii="Times New Roman" w:hAnsi="Times New Roman" w:cs="Times New Roman"/>
                                <w:b/>
                                <w:sz w:val="20"/>
                                <w:szCs w:val="20"/>
                              </w:rPr>
                            </w:pPr>
                            <w:r w:rsidRPr="00B6304F">
                              <w:rPr>
                                <w:rFonts w:ascii="Times New Roman" w:hAnsi="Times New Roman" w:cs="Times New Roman"/>
                                <w:b/>
                                <w:sz w:val="20"/>
                                <w:szCs w:val="20"/>
                              </w:rPr>
                              <w:t>Visite 2 (J28)</w:t>
                            </w:r>
                          </w:p>
                          <w:p w14:paraId="0E76796B" w14:textId="77777777" w:rsidR="003D2310" w:rsidRPr="00A4514E" w:rsidRDefault="003D2310" w:rsidP="00A4514E">
                            <w:pPr>
                              <w:pStyle w:val="Paragraphedeliste"/>
                              <w:numPr>
                                <w:ilvl w:val="0"/>
                                <w:numId w:val="20"/>
                              </w:numPr>
                              <w:spacing w:after="0" w:line="240" w:lineRule="auto"/>
                              <w:ind w:left="284"/>
                              <w:rPr>
                                <w:rFonts w:ascii="Times New Roman" w:hAnsi="Times New Roman" w:cs="Times New Roman"/>
                                <w:sz w:val="20"/>
                                <w:szCs w:val="20"/>
                              </w:rPr>
                            </w:pPr>
                            <w:r w:rsidRPr="00A4514E">
                              <w:rPr>
                                <w:rFonts w:ascii="Times New Roman" w:hAnsi="Times New Roman" w:cs="Times New Roman"/>
                                <w:sz w:val="20"/>
                                <w:szCs w:val="20"/>
                              </w:rPr>
                              <w:t>Examen Clinique</w:t>
                            </w:r>
                          </w:p>
                          <w:p w14:paraId="721CAA4D" w14:textId="77777777" w:rsidR="003D2310" w:rsidRPr="00A4514E" w:rsidRDefault="003D2310" w:rsidP="00A4514E">
                            <w:pPr>
                              <w:pStyle w:val="Paragraphedeliste"/>
                              <w:numPr>
                                <w:ilvl w:val="0"/>
                                <w:numId w:val="20"/>
                              </w:numPr>
                              <w:spacing w:after="0" w:line="240" w:lineRule="auto"/>
                              <w:ind w:left="284"/>
                              <w:rPr>
                                <w:rFonts w:ascii="Times New Roman" w:hAnsi="Times New Roman" w:cs="Times New Roman"/>
                                <w:sz w:val="20"/>
                                <w:szCs w:val="20"/>
                              </w:rPr>
                            </w:pPr>
                            <w:r w:rsidRPr="00A4514E">
                              <w:rPr>
                                <w:rFonts w:ascii="Times New Roman" w:hAnsi="Times New Roman" w:cs="Times New Roman"/>
                                <w:sz w:val="20"/>
                                <w:szCs w:val="20"/>
                              </w:rPr>
                              <w:t>Examen de biologie médicale</w:t>
                            </w:r>
                          </w:p>
                          <w:p w14:paraId="50BE4129" w14:textId="54F0D343" w:rsidR="003D2310" w:rsidRPr="00A4514E" w:rsidRDefault="003D2310" w:rsidP="00A4514E">
                            <w:pPr>
                              <w:pStyle w:val="Paragraphedeliste"/>
                              <w:numPr>
                                <w:ilvl w:val="0"/>
                                <w:numId w:val="20"/>
                              </w:numPr>
                              <w:spacing w:after="0" w:line="240" w:lineRule="auto"/>
                              <w:ind w:left="284"/>
                              <w:rPr>
                                <w:rFonts w:ascii="Times New Roman" w:hAnsi="Times New Roman" w:cs="Times New Roman"/>
                                <w:sz w:val="20"/>
                                <w:szCs w:val="20"/>
                              </w:rPr>
                            </w:pPr>
                            <w:r>
                              <w:rPr>
                                <w:rFonts w:ascii="Times New Roman" w:hAnsi="Times New Roman" w:cs="Times New Roman"/>
                                <w:sz w:val="20"/>
                                <w:szCs w:val="20"/>
                              </w:rPr>
                              <w:t>EQ5D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CD2AD" id="Rectangle 22" o:spid="_x0000_s1034" style="position:absolute;margin-left:106.8pt;margin-top:11.5pt;width:195.5pt;height:5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" fillcolor="white [3201]" strokecolor="#4f81bd [3204]" strokeweight="2pt">
                <v:textbox>
                  <w:txbxContent>
                    <w:p w14:paraId="648E048D" w14:textId="6C72125A" w:rsidR="003D2310" w:rsidRPr="00B6304F" w:rsidRDefault="003D2310" w:rsidP="00A4514E">
                      <w:pPr>
                        <w:spacing w:after="0" w:line="240" w:lineRule="auto"/>
                        <w:jc w:val="center"/>
                        <w:rPr>
                          <w:rFonts w:ascii="Times New Roman" w:hAnsi="Times New Roman" w:cs="Times New Roman"/>
                          <w:b/>
                          <w:sz w:val="20"/>
                          <w:szCs w:val="20"/>
                        </w:rPr>
                      </w:pPr>
                      <w:r w:rsidRPr="00B6304F">
                        <w:rPr>
                          <w:rFonts w:ascii="Times New Roman" w:hAnsi="Times New Roman" w:cs="Times New Roman"/>
                          <w:b/>
                          <w:sz w:val="20"/>
                          <w:szCs w:val="20"/>
                        </w:rPr>
                        <w:t>Visite 2 (J28)</w:t>
                      </w:r>
                    </w:p>
                    <w:p w14:paraId="0E76796B" w14:textId="77777777" w:rsidR="003D2310" w:rsidRPr="00A4514E" w:rsidRDefault="003D2310" w:rsidP="00A4514E">
                      <w:pPr>
                        <w:pStyle w:val="Paragraphedeliste"/>
                        <w:numPr>
                          <w:ilvl w:val="0"/>
                          <w:numId w:val="20"/>
                        </w:numPr>
                        <w:spacing w:after="0" w:line="240" w:lineRule="auto"/>
                        <w:ind w:left="284"/>
                        <w:rPr>
                          <w:rFonts w:ascii="Times New Roman" w:hAnsi="Times New Roman" w:cs="Times New Roman"/>
                          <w:sz w:val="20"/>
                          <w:szCs w:val="20"/>
                        </w:rPr>
                      </w:pPr>
                      <w:r w:rsidRPr="00A4514E">
                        <w:rPr>
                          <w:rFonts w:ascii="Times New Roman" w:hAnsi="Times New Roman" w:cs="Times New Roman"/>
                          <w:sz w:val="20"/>
                          <w:szCs w:val="20"/>
                        </w:rPr>
                        <w:t>Examen Clinique</w:t>
                      </w:r>
                    </w:p>
                    <w:p w14:paraId="721CAA4D" w14:textId="77777777" w:rsidR="003D2310" w:rsidRPr="00A4514E" w:rsidRDefault="003D2310" w:rsidP="00A4514E">
                      <w:pPr>
                        <w:pStyle w:val="Paragraphedeliste"/>
                        <w:numPr>
                          <w:ilvl w:val="0"/>
                          <w:numId w:val="20"/>
                        </w:numPr>
                        <w:spacing w:after="0" w:line="240" w:lineRule="auto"/>
                        <w:ind w:left="284"/>
                        <w:rPr>
                          <w:rFonts w:ascii="Times New Roman" w:hAnsi="Times New Roman" w:cs="Times New Roman"/>
                          <w:sz w:val="20"/>
                          <w:szCs w:val="20"/>
                        </w:rPr>
                      </w:pPr>
                      <w:r w:rsidRPr="00A4514E">
                        <w:rPr>
                          <w:rFonts w:ascii="Times New Roman" w:hAnsi="Times New Roman" w:cs="Times New Roman"/>
                          <w:sz w:val="20"/>
                          <w:szCs w:val="20"/>
                        </w:rPr>
                        <w:t>Examen de biologie médicale</w:t>
                      </w:r>
                    </w:p>
                    <w:p w14:paraId="50BE4129" w14:textId="54F0D343" w:rsidR="003D2310" w:rsidRPr="00A4514E" w:rsidRDefault="003D2310" w:rsidP="00A4514E">
                      <w:pPr>
                        <w:pStyle w:val="Paragraphedeliste"/>
                        <w:numPr>
                          <w:ilvl w:val="0"/>
                          <w:numId w:val="20"/>
                        </w:numPr>
                        <w:spacing w:after="0" w:line="240" w:lineRule="auto"/>
                        <w:ind w:left="284"/>
                        <w:rPr>
                          <w:rFonts w:ascii="Times New Roman" w:hAnsi="Times New Roman" w:cs="Times New Roman"/>
                          <w:sz w:val="20"/>
                          <w:szCs w:val="20"/>
                        </w:rPr>
                      </w:pPr>
                      <w:r>
                        <w:rPr>
                          <w:rFonts w:ascii="Times New Roman" w:hAnsi="Times New Roman" w:cs="Times New Roman"/>
                          <w:sz w:val="20"/>
                          <w:szCs w:val="20"/>
                        </w:rPr>
                        <w:t>EQ5D</w:t>
                      </w:r>
                    </w:p>
                  </w:txbxContent>
                </v:textbox>
              </v:rect>
            </w:pict>
          </mc:Fallback>
        </mc:AlternateContent>
      </w:r>
    </w:p>
    <w:p w14:paraId="40402C03" w14:textId="77777777" w:rsidR="00A4514E" w:rsidRPr="00EE1122" w:rsidRDefault="00A4514E" w:rsidP="00140776">
      <w:pPr>
        <w:spacing w:line="360" w:lineRule="auto"/>
      </w:pPr>
    </w:p>
    <w:p w14:paraId="7346A7A7" w14:textId="77777777" w:rsidR="00B6304F" w:rsidRPr="00EE1122" w:rsidRDefault="00B6304F" w:rsidP="00140776">
      <w:pPr>
        <w:spacing w:line="360" w:lineRule="auto"/>
      </w:pPr>
    </w:p>
    <w:p w14:paraId="523BB1B7" w14:textId="38167312" w:rsidR="00615E81" w:rsidRPr="00EE1122" w:rsidRDefault="00615E81" w:rsidP="00AA45AA">
      <w:pPr>
        <w:pStyle w:val="Titre2"/>
        <w:numPr>
          <w:ilvl w:val="1"/>
          <w:numId w:val="7"/>
        </w:numPr>
        <w:autoSpaceDE w:val="0"/>
        <w:autoSpaceDN w:val="0"/>
        <w:adjustRightInd w:val="0"/>
        <w:spacing w:before="120" w:line="360" w:lineRule="auto"/>
        <w:jc w:val="both"/>
      </w:pPr>
      <w:bookmarkStart w:id="209" w:name="_Toc373147147"/>
      <w:bookmarkStart w:id="210" w:name="_Toc486927036"/>
      <w:bookmarkStart w:id="211" w:name="_Toc58511923"/>
      <w:bookmarkEnd w:id="203"/>
      <w:r w:rsidRPr="00EE1122">
        <w:t>Règles d’arrêt</w:t>
      </w:r>
      <w:bookmarkEnd w:id="209"/>
      <w:bookmarkEnd w:id="210"/>
      <w:bookmarkEnd w:id="211"/>
    </w:p>
    <w:p w14:paraId="04622AE7" w14:textId="27C9D887" w:rsidR="00B04DDC" w:rsidRPr="00EE1122" w:rsidRDefault="00B04DDC" w:rsidP="007057A5">
      <w:pPr>
        <w:pStyle w:val="Corpsdetexte"/>
      </w:pPr>
      <w:r w:rsidRPr="00EE1122">
        <w:t>La date de fin d’étude pour un pat</w:t>
      </w:r>
      <w:r w:rsidR="001774ED" w:rsidRPr="00EE1122">
        <w:t>ient correspondra à la date de s</w:t>
      </w:r>
      <w:r w:rsidRPr="00EE1122">
        <w:t>a dernière visite de suivi prévu par le protocole soit J28.</w:t>
      </w:r>
    </w:p>
    <w:p w14:paraId="5FE22193" w14:textId="77777777" w:rsidR="00451471" w:rsidRPr="00EE1122" w:rsidRDefault="00451471" w:rsidP="007057A5">
      <w:pPr>
        <w:pStyle w:val="Corpsdetexte"/>
      </w:pPr>
    </w:p>
    <w:p w14:paraId="260272F2" w14:textId="77777777" w:rsidR="00615E81" w:rsidRPr="00EE1122" w:rsidRDefault="00615E81" w:rsidP="00140776">
      <w:pPr>
        <w:spacing w:after="0" w:line="360" w:lineRule="auto"/>
        <w:jc w:val="both"/>
        <w:rPr>
          <w:rFonts w:ascii="Times New Roman" w:hAnsi="Times New Roman" w:cs="Times New Roman"/>
          <w:u w:val="single"/>
        </w:rPr>
      </w:pPr>
      <w:r w:rsidRPr="00EE1122">
        <w:rPr>
          <w:rFonts w:ascii="Times New Roman" w:hAnsi="Times New Roman" w:cs="Times New Roman"/>
          <w:u w:val="single"/>
        </w:rPr>
        <w:t>Sortie prématurée d’étude :</w:t>
      </w:r>
    </w:p>
    <w:p w14:paraId="47006523" w14:textId="77777777" w:rsidR="00615E81" w:rsidRPr="00EE1122" w:rsidRDefault="00615E81" w:rsidP="00AA45AA">
      <w:pPr>
        <w:numPr>
          <w:ilvl w:val="0"/>
          <w:numId w:val="8"/>
        </w:numPr>
        <w:tabs>
          <w:tab w:val="num" w:pos="1440"/>
        </w:tabs>
        <w:spacing w:after="0" w:line="360" w:lineRule="auto"/>
        <w:ind w:left="1440"/>
        <w:jc w:val="both"/>
        <w:rPr>
          <w:rFonts w:ascii="Times New Roman" w:hAnsi="Times New Roman" w:cs="Times New Roman"/>
        </w:rPr>
      </w:pPr>
      <w:r w:rsidRPr="00EE1122">
        <w:rPr>
          <w:rFonts w:ascii="Times New Roman" w:hAnsi="Times New Roman" w:cs="Times New Roman"/>
        </w:rPr>
        <w:t>Retrait de consentement</w:t>
      </w:r>
    </w:p>
    <w:p w14:paraId="7534C488" w14:textId="6C1AD945" w:rsidR="00615E81" w:rsidRPr="00EE1122" w:rsidRDefault="00615E81" w:rsidP="00AA45AA">
      <w:pPr>
        <w:numPr>
          <w:ilvl w:val="0"/>
          <w:numId w:val="8"/>
        </w:numPr>
        <w:tabs>
          <w:tab w:val="num" w:pos="1440"/>
        </w:tabs>
        <w:spacing w:after="0" w:line="360" w:lineRule="auto"/>
        <w:ind w:left="1440"/>
        <w:jc w:val="both"/>
        <w:rPr>
          <w:rFonts w:ascii="Times New Roman" w:hAnsi="Times New Roman" w:cs="Times New Roman"/>
        </w:rPr>
      </w:pPr>
      <w:r w:rsidRPr="00EE1122">
        <w:rPr>
          <w:rFonts w:ascii="Times New Roman" w:hAnsi="Times New Roman" w:cs="Times New Roman"/>
        </w:rPr>
        <w:t xml:space="preserve">Décision de l’investigateur </w:t>
      </w:r>
    </w:p>
    <w:p w14:paraId="046486ED" w14:textId="77777777" w:rsidR="00615E81" w:rsidRPr="00EE1122" w:rsidRDefault="00615E81" w:rsidP="00AA45AA">
      <w:pPr>
        <w:numPr>
          <w:ilvl w:val="0"/>
          <w:numId w:val="8"/>
        </w:numPr>
        <w:tabs>
          <w:tab w:val="num" w:pos="1440"/>
        </w:tabs>
        <w:spacing w:after="0" w:line="360" w:lineRule="auto"/>
        <w:ind w:left="1440"/>
        <w:jc w:val="both"/>
        <w:rPr>
          <w:rFonts w:ascii="Times New Roman" w:hAnsi="Times New Roman" w:cs="Times New Roman"/>
        </w:rPr>
      </w:pPr>
      <w:r w:rsidRPr="00EE1122">
        <w:rPr>
          <w:rFonts w:ascii="Times New Roman" w:hAnsi="Times New Roman" w:cs="Times New Roman"/>
        </w:rPr>
        <w:t>Perdus de vue</w:t>
      </w:r>
    </w:p>
    <w:p w14:paraId="1F98ECC5" w14:textId="48CFEF44" w:rsidR="00615E81" w:rsidRPr="00EE1122" w:rsidRDefault="001774ED" w:rsidP="00AA45AA">
      <w:pPr>
        <w:numPr>
          <w:ilvl w:val="0"/>
          <w:numId w:val="8"/>
        </w:numPr>
        <w:tabs>
          <w:tab w:val="num" w:pos="1440"/>
        </w:tabs>
        <w:spacing w:after="0" w:line="360" w:lineRule="auto"/>
        <w:ind w:left="1440"/>
        <w:jc w:val="both"/>
        <w:rPr>
          <w:rFonts w:ascii="Times New Roman" w:hAnsi="Times New Roman" w:cs="Times New Roman"/>
        </w:rPr>
      </w:pPr>
      <w:r w:rsidRPr="00EE1122">
        <w:rPr>
          <w:rFonts w:ascii="Times New Roman" w:hAnsi="Times New Roman" w:cs="Times New Roman"/>
        </w:rPr>
        <w:lastRenderedPageBreak/>
        <w:t>Décès</w:t>
      </w:r>
    </w:p>
    <w:p w14:paraId="121838EA" w14:textId="1EB7BB32" w:rsidR="005D37DB" w:rsidRPr="00EE1122" w:rsidRDefault="00615E81" w:rsidP="00140776">
      <w:pPr>
        <w:pStyle w:val="CorpsdetexteCorpsdetexte1"/>
        <w:spacing w:after="120" w:line="360" w:lineRule="auto"/>
        <w:rPr>
          <w:sz w:val="22"/>
          <w:szCs w:val="22"/>
        </w:rPr>
      </w:pPr>
      <w:r w:rsidRPr="00EE1122">
        <w:rPr>
          <w:sz w:val="22"/>
          <w:szCs w:val="22"/>
        </w:rPr>
        <w:t>Les patients peuvent interrompre leur participation à la recherche s’ils le désirent, à tout moment et quelle qu’en soit la raison</w:t>
      </w:r>
      <w:r w:rsidR="005D37DB" w:rsidRPr="00EE1122">
        <w:rPr>
          <w:sz w:val="22"/>
          <w:szCs w:val="22"/>
        </w:rPr>
        <w:t xml:space="preserve">. Les données déjà recueillies seront utilisées à moins que le patient ne s’y oppose. </w:t>
      </w:r>
    </w:p>
    <w:p w14:paraId="6F63C46F" w14:textId="03F1D95A" w:rsidR="005D37DB" w:rsidRPr="00EE1122" w:rsidRDefault="005D37DB" w:rsidP="00140776">
      <w:pPr>
        <w:pStyle w:val="CorpsdetexteCorpsdetexte1"/>
        <w:spacing w:after="120" w:line="360" w:lineRule="auto"/>
        <w:rPr>
          <w:sz w:val="22"/>
          <w:szCs w:val="22"/>
        </w:rPr>
      </w:pPr>
      <w:r w:rsidRPr="00EE1122">
        <w:rPr>
          <w:sz w:val="22"/>
          <w:szCs w:val="22"/>
        </w:rPr>
        <w:t>L’arrêt de participation d’un patient pourra se faire</w:t>
      </w:r>
      <w:r w:rsidR="00EC6D9D" w:rsidRPr="00EE1122">
        <w:rPr>
          <w:sz w:val="22"/>
          <w:szCs w:val="22"/>
        </w:rPr>
        <w:t xml:space="preserve"> également</w:t>
      </w:r>
      <w:r w:rsidRPr="00EE1122">
        <w:rPr>
          <w:sz w:val="22"/>
          <w:szCs w:val="22"/>
        </w:rPr>
        <w:t xml:space="preserve"> suite à </w:t>
      </w:r>
      <w:r w:rsidR="00EC6D9D" w:rsidRPr="00EE1122">
        <w:rPr>
          <w:sz w:val="22"/>
          <w:szCs w:val="22"/>
        </w:rPr>
        <w:t>l</w:t>
      </w:r>
      <w:r w:rsidRPr="00EE1122">
        <w:rPr>
          <w:sz w:val="22"/>
          <w:szCs w:val="22"/>
        </w:rPr>
        <w:t>a décision de l’investig</w:t>
      </w:r>
      <w:r w:rsidR="00EC6D9D" w:rsidRPr="00EE1122">
        <w:rPr>
          <w:sz w:val="22"/>
          <w:szCs w:val="22"/>
        </w:rPr>
        <w:t xml:space="preserve">ateur, dans les cas suivants : </w:t>
      </w:r>
    </w:p>
    <w:p w14:paraId="74549E46" w14:textId="58EFBD86" w:rsidR="00EC6D9D" w:rsidRPr="00EE1122" w:rsidRDefault="00C14795" w:rsidP="00AA45AA">
      <w:pPr>
        <w:pStyle w:val="Paragraphedeliste"/>
        <w:numPr>
          <w:ilvl w:val="0"/>
          <w:numId w:val="6"/>
        </w:numPr>
        <w:spacing w:after="120"/>
        <w:jc w:val="both"/>
        <w:rPr>
          <w:rFonts w:ascii="Times New Roman" w:hAnsi="Times New Roman" w:cs="Times New Roman"/>
        </w:rPr>
      </w:pPr>
      <w:r w:rsidRPr="00EE1122">
        <w:rPr>
          <w:rFonts w:ascii="Times New Roman" w:hAnsi="Times New Roman" w:cs="Times New Roman"/>
        </w:rPr>
        <w:t>Survenue</w:t>
      </w:r>
      <w:r w:rsidR="00EC6D9D" w:rsidRPr="00EE1122">
        <w:rPr>
          <w:rFonts w:ascii="Times New Roman" w:hAnsi="Times New Roman" w:cs="Times New Roman"/>
        </w:rPr>
        <w:t xml:space="preserve"> d’un effet indésirable </w:t>
      </w:r>
    </w:p>
    <w:p w14:paraId="6D48EC52" w14:textId="2F6BF846" w:rsidR="00EC6D9D" w:rsidRPr="00EE1122" w:rsidRDefault="00C14795" w:rsidP="00AA45AA">
      <w:pPr>
        <w:pStyle w:val="Paragraphedeliste"/>
        <w:numPr>
          <w:ilvl w:val="0"/>
          <w:numId w:val="6"/>
        </w:numPr>
        <w:spacing w:after="120"/>
        <w:jc w:val="both"/>
        <w:rPr>
          <w:rFonts w:ascii="Times New Roman" w:hAnsi="Times New Roman" w:cs="Times New Roman"/>
        </w:rPr>
      </w:pPr>
      <w:r w:rsidRPr="00EE1122">
        <w:rPr>
          <w:rFonts w:ascii="Times New Roman" w:hAnsi="Times New Roman" w:cs="Times New Roman"/>
        </w:rPr>
        <w:t>Non</w:t>
      </w:r>
      <w:r w:rsidR="00EC6D9D" w:rsidRPr="00EE1122">
        <w:rPr>
          <w:rFonts w:ascii="Times New Roman" w:hAnsi="Times New Roman" w:cs="Times New Roman"/>
        </w:rPr>
        <w:t>-respect des conditions de l'étude</w:t>
      </w:r>
    </w:p>
    <w:p w14:paraId="219F0099" w14:textId="77777777" w:rsidR="00EC6D9D" w:rsidRPr="00EE1122" w:rsidRDefault="00EC6D9D" w:rsidP="00AA45AA">
      <w:pPr>
        <w:pStyle w:val="Paragraphedeliste"/>
        <w:numPr>
          <w:ilvl w:val="0"/>
          <w:numId w:val="6"/>
        </w:numPr>
        <w:spacing w:after="120"/>
        <w:jc w:val="both"/>
        <w:rPr>
          <w:rFonts w:ascii="Times New Roman" w:hAnsi="Times New Roman" w:cs="Times New Roman"/>
        </w:rPr>
      </w:pPr>
      <w:r w:rsidRPr="00EE1122">
        <w:rPr>
          <w:rFonts w:ascii="Times New Roman" w:hAnsi="Times New Roman" w:cs="Times New Roman"/>
        </w:rPr>
        <w:t>Toutes conditions médicales dont l’investigateur juge qu’elles peuvent avoir un impact sur la sécurité du sujet s’il continue l’étude</w:t>
      </w:r>
    </w:p>
    <w:p w14:paraId="2804A079" w14:textId="4311828F" w:rsidR="00EC6D9D" w:rsidRPr="00EE1122" w:rsidRDefault="00EC6D9D" w:rsidP="00EC6D9D">
      <w:pPr>
        <w:pStyle w:val="CorpsdetexteCorpsdetexte1"/>
        <w:spacing w:after="120" w:line="360" w:lineRule="auto"/>
        <w:ind w:left="720"/>
        <w:rPr>
          <w:sz w:val="22"/>
          <w:szCs w:val="22"/>
        </w:rPr>
      </w:pPr>
    </w:p>
    <w:p w14:paraId="14E38008" w14:textId="5E75AB94" w:rsidR="00EC6D9D" w:rsidRPr="00EE1122" w:rsidRDefault="00EC6D9D" w:rsidP="00EC6D9D">
      <w:pPr>
        <w:pStyle w:val="CorpsdetexteCorpsdetexte1"/>
        <w:spacing w:after="120" w:line="360" w:lineRule="auto"/>
        <w:rPr>
          <w:sz w:val="22"/>
          <w:szCs w:val="22"/>
        </w:rPr>
      </w:pPr>
      <w:r w:rsidRPr="00EE1122">
        <w:rPr>
          <w:sz w:val="22"/>
          <w:szCs w:val="22"/>
        </w:rPr>
        <w:t>En cas d’arrêt de l’étude pour un patient, celui-ci continuera à bénéficier des soins habituels en lien avec sa pathologie.</w:t>
      </w:r>
    </w:p>
    <w:p w14:paraId="48BFFDA9" w14:textId="6DE6F7E5" w:rsidR="00615E81" w:rsidRPr="00EE1122" w:rsidRDefault="00615E81" w:rsidP="00140776">
      <w:pPr>
        <w:pStyle w:val="CorpsdetexteCorpsdetexte1"/>
        <w:spacing w:after="120" w:line="360" w:lineRule="auto"/>
        <w:rPr>
          <w:sz w:val="22"/>
          <w:szCs w:val="22"/>
        </w:rPr>
      </w:pPr>
    </w:p>
    <w:p w14:paraId="087309CD" w14:textId="77777777" w:rsidR="00615E81" w:rsidRPr="00EE1122" w:rsidRDefault="00615E81" w:rsidP="00140776">
      <w:pPr>
        <w:pStyle w:val="CorpsdetexteCorpsdetexte1"/>
        <w:spacing w:after="120" w:line="360" w:lineRule="auto"/>
        <w:rPr>
          <w:sz w:val="22"/>
          <w:szCs w:val="22"/>
        </w:rPr>
      </w:pPr>
      <w:r w:rsidRPr="00EE1122">
        <w:rPr>
          <w:sz w:val="22"/>
          <w:szCs w:val="22"/>
        </w:rPr>
        <w:t xml:space="preserve">L’investigateur devra notifier dans le dossier médical la date de retrait de consentement le cas échéant. Les données pourront être recueillies sur le CRF jusqu’à cette date. </w:t>
      </w:r>
    </w:p>
    <w:p w14:paraId="404BA2F0" w14:textId="77777777" w:rsidR="00615E81" w:rsidRPr="00EE1122" w:rsidRDefault="00615E81" w:rsidP="00140776">
      <w:pPr>
        <w:spacing w:after="120" w:line="360" w:lineRule="auto"/>
        <w:jc w:val="both"/>
        <w:rPr>
          <w:rFonts w:ascii="Times New Roman" w:hAnsi="Times New Roman" w:cs="Times New Roman"/>
        </w:rPr>
      </w:pPr>
      <w:r w:rsidRPr="00EE1122">
        <w:rPr>
          <w:rFonts w:ascii="Times New Roman" w:hAnsi="Times New Roman" w:cs="Times New Roman"/>
        </w:rPr>
        <w:t xml:space="preserve">Toute sortie prématurée d’étude fera l’objet d’une notification de la part de l’investigateur sur le cahier d’observation. </w:t>
      </w:r>
    </w:p>
    <w:p w14:paraId="30B6A422" w14:textId="77777777" w:rsidR="00615E81" w:rsidRPr="00EE1122" w:rsidRDefault="00615E81" w:rsidP="00140776">
      <w:pPr>
        <w:spacing w:after="120" w:line="360" w:lineRule="auto"/>
        <w:jc w:val="both"/>
        <w:rPr>
          <w:rFonts w:ascii="Times New Roman" w:hAnsi="Times New Roman" w:cs="Times New Roman"/>
        </w:rPr>
      </w:pPr>
      <w:r w:rsidRPr="00EE1122">
        <w:rPr>
          <w:rFonts w:ascii="Times New Roman" w:hAnsi="Times New Roman" w:cs="Times New Roman"/>
        </w:rPr>
        <w:t xml:space="preserve">Pour les patients considérés comme perdus de vue, le cahier d’observation devra être rempli jusqu’à la dernière visite effectuée. L’investigateur fera tout son possible pour contacter les patients et pour connaître la raison de sortie d’essai et son état de santé. </w:t>
      </w:r>
    </w:p>
    <w:p w14:paraId="5D0E168A" w14:textId="72B53F7B" w:rsidR="001774ED" w:rsidRPr="00EE1122" w:rsidRDefault="001774ED" w:rsidP="00140776">
      <w:pPr>
        <w:spacing w:after="120" w:line="360" w:lineRule="auto"/>
        <w:jc w:val="both"/>
        <w:rPr>
          <w:rFonts w:ascii="Times New Roman" w:hAnsi="Times New Roman" w:cs="Times New Roman"/>
        </w:rPr>
      </w:pPr>
      <w:r w:rsidRPr="00EE1122">
        <w:rPr>
          <w:rFonts w:ascii="Times New Roman" w:hAnsi="Times New Roman" w:cs="Times New Roman"/>
        </w:rPr>
        <w:t xml:space="preserve">Les patients sortis d’essai ne peuvent pas être inclus à nouveau dans l’étude.  </w:t>
      </w:r>
    </w:p>
    <w:p w14:paraId="0D6FF26F" w14:textId="77777777" w:rsidR="00615E81" w:rsidRPr="00EE1122" w:rsidRDefault="00615E81" w:rsidP="00140776">
      <w:pPr>
        <w:spacing w:after="120" w:line="360" w:lineRule="auto"/>
        <w:jc w:val="both"/>
        <w:rPr>
          <w:rFonts w:ascii="Times New Roman" w:hAnsi="Times New Roman" w:cs="Times New Roman"/>
          <w:u w:val="single"/>
        </w:rPr>
      </w:pPr>
      <w:bookmarkStart w:id="212" w:name="_Toc338075912"/>
      <w:bookmarkStart w:id="213" w:name="_Hlk61945785"/>
      <w:r w:rsidRPr="00EE1122">
        <w:rPr>
          <w:rFonts w:ascii="Times New Roman" w:hAnsi="Times New Roman" w:cs="Times New Roman"/>
          <w:u w:val="single"/>
        </w:rPr>
        <w:t>Règles d’arrêt du traitement de la recherche</w:t>
      </w:r>
      <w:bookmarkEnd w:id="212"/>
      <w:r w:rsidRPr="00EE1122">
        <w:rPr>
          <w:rFonts w:ascii="Times New Roman" w:hAnsi="Times New Roman" w:cs="Times New Roman"/>
          <w:u w:val="single"/>
        </w:rPr>
        <w:t xml:space="preserve"> : </w:t>
      </w:r>
    </w:p>
    <w:p w14:paraId="0ED85A78" w14:textId="10EC9794" w:rsidR="00615E81" w:rsidRPr="00EE1122" w:rsidRDefault="001774ED" w:rsidP="00140776">
      <w:pPr>
        <w:spacing w:after="120" w:line="360" w:lineRule="auto"/>
        <w:jc w:val="both"/>
        <w:rPr>
          <w:rFonts w:ascii="Times New Roman" w:hAnsi="Times New Roman" w:cs="Times New Roman"/>
        </w:rPr>
      </w:pPr>
      <w:r w:rsidRPr="00EE1122">
        <w:rPr>
          <w:rFonts w:ascii="Times New Roman" w:hAnsi="Times New Roman" w:cs="Times New Roman"/>
        </w:rPr>
        <w:t xml:space="preserve">La prise de corticoïdes que ce soit </w:t>
      </w:r>
      <w:r w:rsidR="007935E2" w:rsidRPr="00EE1122">
        <w:rPr>
          <w:rFonts w:ascii="Times New Roman" w:hAnsi="Times New Roman" w:cs="Times New Roman"/>
        </w:rPr>
        <w:t>la Dexaméthasone ou le P</w:t>
      </w:r>
      <w:r w:rsidRPr="00EE1122">
        <w:rPr>
          <w:rFonts w:ascii="Times New Roman" w:hAnsi="Times New Roman" w:cs="Times New Roman"/>
        </w:rPr>
        <w:t>rednisolone devra être arrêtée de manière définitive en cas</w:t>
      </w:r>
      <w:r w:rsidR="00B6304F" w:rsidRPr="00EE1122">
        <w:rPr>
          <w:rFonts w:ascii="Times New Roman" w:hAnsi="Times New Roman" w:cs="Times New Roman"/>
        </w:rPr>
        <w:t xml:space="preserve"> d’inefficacité du traitement.</w:t>
      </w:r>
    </w:p>
    <w:bookmarkEnd w:id="213"/>
    <w:p w14:paraId="386D89CB" w14:textId="0B1850DB" w:rsidR="00B54B75" w:rsidRPr="00EE1122" w:rsidRDefault="00B54B75" w:rsidP="00EC6D9D">
      <w:pPr>
        <w:pStyle w:val="Pieddepage"/>
        <w:tabs>
          <w:tab w:val="clear" w:pos="4536"/>
          <w:tab w:val="clear" w:pos="9072"/>
        </w:tabs>
        <w:spacing w:after="120" w:line="360" w:lineRule="auto"/>
        <w:jc w:val="both"/>
        <w:rPr>
          <w:rFonts w:ascii="Times New Roman" w:hAnsi="Times New Roman" w:cs="Times New Roman"/>
        </w:rPr>
      </w:pPr>
      <w:r w:rsidRPr="00EE1122">
        <w:rPr>
          <w:rFonts w:ascii="Times New Roman" w:hAnsi="Times New Roman" w:cs="Times New Roman"/>
        </w:rPr>
        <w:t xml:space="preserve">En cas d’arrêt de traitement, les patients seront pris en charge selon les pratiques habituelles du service. </w:t>
      </w:r>
    </w:p>
    <w:p w14:paraId="2580C78B" w14:textId="77777777" w:rsidR="00EC6D9D" w:rsidRPr="00EE1122" w:rsidRDefault="00EC6D9D" w:rsidP="00EC6D9D">
      <w:pPr>
        <w:pStyle w:val="Pieddepage"/>
        <w:tabs>
          <w:tab w:val="clear" w:pos="4536"/>
          <w:tab w:val="clear" w:pos="9072"/>
        </w:tabs>
        <w:spacing w:after="120" w:line="360" w:lineRule="auto"/>
        <w:jc w:val="both"/>
        <w:rPr>
          <w:rFonts w:ascii="Times New Roman" w:hAnsi="Times New Roman" w:cs="Times New Roman"/>
        </w:rPr>
      </w:pPr>
    </w:p>
    <w:p w14:paraId="1D136318" w14:textId="2BC61915" w:rsidR="00615E81" w:rsidRPr="00EE1122" w:rsidRDefault="00615E81" w:rsidP="00140776">
      <w:pPr>
        <w:spacing w:after="120" w:line="360" w:lineRule="auto"/>
        <w:jc w:val="both"/>
        <w:rPr>
          <w:rFonts w:ascii="Times New Roman" w:hAnsi="Times New Roman" w:cs="Times New Roman"/>
          <w:u w:val="single"/>
        </w:rPr>
      </w:pPr>
      <w:bookmarkStart w:id="214" w:name="_Toc338075913"/>
      <w:r w:rsidRPr="00EE1122">
        <w:rPr>
          <w:rFonts w:ascii="Times New Roman" w:hAnsi="Times New Roman" w:cs="Times New Roman"/>
          <w:u w:val="single"/>
        </w:rPr>
        <w:t>Règles d’arrêt de la recherche</w:t>
      </w:r>
      <w:bookmarkEnd w:id="214"/>
      <w:r w:rsidR="005D37DB" w:rsidRPr="00EE1122">
        <w:rPr>
          <w:rFonts w:ascii="Times New Roman" w:hAnsi="Times New Roman" w:cs="Times New Roman"/>
          <w:u w:val="single"/>
        </w:rPr>
        <w:t xml:space="preserve"> : </w:t>
      </w:r>
    </w:p>
    <w:p w14:paraId="0BCD5DB9" w14:textId="78D0BAB0" w:rsidR="00615E81" w:rsidRPr="00EE1122" w:rsidRDefault="00615E81" w:rsidP="00140776">
      <w:pPr>
        <w:pStyle w:val="Pieddepage"/>
        <w:tabs>
          <w:tab w:val="clear" w:pos="4536"/>
          <w:tab w:val="clear" w:pos="9072"/>
        </w:tabs>
        <w:spacing w:after="120" w:line="360" w:lineRule="auto"/>
        <w:jc w:val="both"/>
        <w:rPr>
          <w:rFonts w:ascii="Times New Roman" w:hAnsi="Times New Roman" w:cs="Times New Roman"/>
        </w:rPr>
      </w:pPr>
      <w:r w:rsidRPr="00EE1122">
        <w:rPr>
          <w:rFonts w:ascii="Times New Roman" w:hAnsi="Times New Roman" w:cs="Times New Roman"/>
        </w:rPr>
        <w:t xml:space="preserve">L’étude pourra être arrêtée sur décision motivée du promoteur et/ou d’une instance réglementaire en vigueur. </w:t>
      </w:r>
    </w:p>
    <w:p w14:paraId="4EA24E81" w14:textId="5D50ABEF" w:rsidR="005D37DB" w:rsidRPr="00EE1122" w:rsidRDefault="005D37DB" w:rsidP="005D37DB">
      <w:pPr>
        <w:pStyle w:val="Pieddepage"/>
        <w:tabs>
          <w:tab w:val="clear" w:pos="4536"/>
          <w:tab w:val="clear" w:pos="9072"/>
        </w:tabs>
        <w:spacing w:after="120" w:line="360" w:lineRule="auto"/>
        <w:jc w:val="both"/>
        <w:rPr>
          <w:rFonts w:ascii="Times New Roman" w:hAnsi="Times New Roman" w:cs="Times New Roman"/>
        </w:rPr>
      </w:pPr>
      <w:r w:rsidRPr="00EE1122">
        <w:rPr>
          <w:rFonts w:ascii="Times New Roman" w:hAnsi="Times New Roman" w:cs="Times New Roman"/>
        </w:rPr>
        <w:lastRenderedPageBreak/>
        <w:t>Si les inclusions n’ont pas débuté dans les deux ans suivant l’obtention de l’autorisation de l’ANSM et de l’avis favorable du CPP, l’étude sera arrêtée.</w:t>
      </w:r>
    </w:p>
    <w:p w14:paraId="43AA85AD" w14:textId="7AE0E3A9" w:rsidR="005D37DB" w:rsidRPr="00EE1122" w:rsidRDefault="005D37DB" w:rsidP="005D37DB">
      <w:pPr>
        <w:pStyle w:val="Pieddepage"/>
        <w:tabs>
          <w:tab w:val="clear" w:pos="4536"/>
          <w:tab w:val="clear" w:pos="9072"/>
        </w:tabs>
        <w:spacing w:after="120" w:line="360" w:lineRule="auto"/>
        <w:jc w:val="both"/>
        <w:rPr>
          <w:rFonts w:ascii="Times New Roman" w:hAnsi="Times New Roman" w:cs="Times New Roman"/>
        </w:rPr>
      </w:pPr>
      <w:r w:rsidRPr="00EE1122">
        <w:rPr>
          <w:rFonts w:ascii="Times New Roman" w:hAnsi="Times New Roman" w:cs="Times New Roman"/>
        </w:rPr>
        <w:t>L’étude pourra être également interrompue prématurément en cas de survenue d’événements indésirables nécessitant une revue du profil d'innocuité de l’intervention. De même, des événements imprévus ou de nouvelles informations relatives à l’intervention, au vu desquels les objectifs de l'étude doivent être revus, peuvent amener le promoteur à interrompre prématurément l’étude.</w:t>
      </w:r>
    </w:p>
    <w:p w14:paraId="7FD71D61" w14:textId="77777777" w:rsidR="005D37DB" w:rsidRPr="00EE1122" w:rsidRDefault="005D37DB" w:rsidP="005D37DB">
      <w:pPr>
        <w:pStyle w:val="Pieddepage"/>
        <w:tabs>
          <w:tab w:val="clear" w:pos="4536"/>
          <w:tab w:val="clear" w:pos="9072"/>
        </w:tabs>
        <w:spacing w:after="120" w:line="360" w:lineRule="auto"/>
        <w:jc w:val="both"/>
        <w:rPr>
          <w:rFonts w:ascii="Times New Roman" w:hAnsi="Times New Roman" w:cs="Times New Roman"/>
        </w:rPr>
      </w:pPr>
      <w:r w:rsidRPr="00EE1122">
        <w:rPr>
          <w:rFonts w:ascii="Times New Roman" w:hAnsi="Times New Roman" w:cs="Times New Roman"/>
        </w:rPr>
        <w:t>En cas d’arrêt prématuré de l’étude, l’information sera transmise par le promoteur dans un délai de 15 jours à l’ANSM et au CPP.</w:t>
      </w:r>
    </w:p>
    <w:p w14:paraId="1A6FC6B1" w14:textId="7A96F728" w:rsidR="005D37DB" w:rsidRPr="00EE1122" w:rsidRDefault="00EC6D9D" w:rsidP="00140776">
      <w:pPr>
        <w:pStyle w:val="Pieddepage"/>
        <w:tabs>
          <w:tab w:val="clear" w:pos="4536"/>
          <w:tab w:val="clear" w:pos="9072"/>
        </w:tabs>
        <w:spacing w:after="120" w:line="360" w:lineRule="auto"/>
        <w:jc w:val="both"/>
        <w:rPr>
          <w:rFonts w:ascii="Times New Roman" w:hAnsi="Times New Roman" w:cs="Times New Roman"/>
        </w:rPr>
      </w:pPr>
      <w:r w:rsidRPr="00EE1122">
        <w:rPr>
          <w:rFonts w:ascii="Times New Roman" w:hAnsi="Times New Roman" w:cs="Times New Roman"/>
        </w:rPr>
        <w:t>Les patients en cours d’étude continueront alors d’être pris en charge hors protocole dans le cadre de leurs suivis cliniques habituels.</w:t>
      </w:r>
    </w:p>
    <w:p w14:paraId="0018B1E5" w14:textId="77777777" w:rsidR="00BC0E4A" w:rsidRPr="00EE1122" w:rsidRDefault="00BC0E4A" w:rsidP="00BC0E4A">
      <w:pPr>
        <w:spacing w:after="120" w:line="360" w:lineRule="auto"/>
        <w:jc w:val="both"/>
        <w:rPr>
          <w:rFonts w:ascii="Times New Roman" w:hAnsi="Times New Roman" w:cs="Times New Roman"/>
          <w:u w:val="single"/>
        </w:rPr>
      </w:pPr>
      <w:bookmarkStart w:id="215" w:name="_Toc28093264"/>
      <w:r w:rsidRPr="00EE1122">
        <w:rPr>
          <w:rFonts w:ascii="Times New Roman" w:hAnsi="Times New Roman" w:cs="Times New Roman"/>
          <w:u w:val="single"/>
        </w:rPr>
        <w:t>Participation à une autre recherche simultanément ou à la fin de celle-ci</w:t>
      </w:r>
      <w:bookmarkEnd w:id="215"/>
    </w:p>
    <w:p w14:paraId="4E6D4CCC" w14:textId="240E2C4D" w:rsidR="00BC0E4A" w:rsidRPr="00EE1122" w:rsidRDefault="00BC0E4A" w:rsidP="00BC0E4A">
      <w:pPr>
        <w:pStyle w:val="Pieddepage"/>
        <w:tabs>
          <w:tab w:val="clear" w:pos="4536"/>
          <w:tab w:val="clear" w:pos="9072"/>
        </w:tabs>
        <w:spacing w:after="120" w:line="360" w:lineRule="auto"/>
        <w:jc w:val="both"/>
        <w:rPr>
          <w:rFonts w:ascii="Times New Roman" w:hAnsi="Times New Roman" w:cs="Times New Roman"/>
        </w:rPr>
      </w:pPr>
      <w:r w:rsidRPr="00EE1122">
        <w:rPr>
          <w:rFonts w:ascii="Times New Roman" w:hAnsi="Times New Roman" w:cs="Times New Roman"/>
        </w:rPr>
        <w:t>Le patient ne peut pas participer à un autre protocole de recherche portant sur des médicaments ou dispositifs médicaux pendant toute sa durée de participation à l’étude afin d’éviter toute interaction entre le médicament ou le dispositif médical et notre recherche.</w:t>
      </w:r>
    </w:p>
    <w:p w14:paraId="560FFE4B" w14:textId="77777777" w:rsidR="00BC0E4A" w:rsidRPr="00EE1122" w:rsidRDefault="00BC0E4A" w:rsidP="00140776">
      <w:pPr>
        <w:pStyle w:val="Pieddepage"/>
        <w:tabs>
          <w:tab w:val="clear" w:pos="4536"/>
          <w:tab w:val="clear" w:pos="9072"/>
        </w:tabs>
        <w:spacing w:after="120" w:line="360" w:lineRule="auto"/>
        <w:jc w:val="both"/>
        <w:rPr>
          <w:rFonts w:ascii="Times New Roman" w:hAnsi="Times New Roman" w:cs="Times New Roman"/>
          <w:b/>
          <w:bCs/>
          <w:i/>
          <w:iCs/>
        </w:rPr>
      </w:pPr>
    </w:p>
    <w:p w14:paraId="6091390E" w14:textId="77777777" w:rsidR="00615E81" w:rsidRPr="00EE1122" w:rsidRDefault="00615E81" w:rsidP="00AA45AA">
      <w:pPr>
        <w:pStyle w:val="Titre1"/>
        <w:numPr>
          <w:ilvl w:val="0"/>
          <w:numId w:val="7"/>
        </w:numPr>
        <w:spacing w:line="360" w:lineRule="auto"/>
        <w:jc w:val="both"/>
      </w:pPr>
      <w:bookmarkStart w:id="216" w:name="_Toc486927037"/>
      <w:bookmarkStart w:id="217" w:name="_Toc58511924"/>
      <w:r w:rsidRPr="00EE1122">
        <w:t>POPULATION</w:t>
      </w:r>
      <w:bookmarkEnd w:id="216"/>
      <w:bookmarkEnd w:id="217"/>
    </w:p>
    <w:p w14:paraId="3E46A66D" w14:textId="77777777" w:rsidR="00615E81" w:rsidRPr="00EE1122" w:rsidRDefault="00615E81" w:rsidP="00AA45AA">
      <w:pPr>
        <w:pStyle w:val="Titre2"/>
        <w:numPr>
          <w:ilvl w:val="1"/>
          <w:numId w:val="7"/>
        </w:numPr>
        <w:autoSpaceDE w:val="0"/>
        <w:autoSpaceDN w:val="0"/>
        <w:adjustRightInd w:val="0"/>
        <w:spacing w:before="120" w:line="360" w:lineRule="auto"/>
        <w:jc w:val="both"/>
      </w:pPr>
      <w:bookmarkStart w:id="218" w:name="_Toc486927038"/>
      <w:bookmarkStart w:id="219" w:name="_Toc58511925"/>
      <w:r w:rsidRPr="00EE1122">
        <w:t>Critères d’inclusion</w:t>
      </w:r>
      <w:bookmarkEnd w:id="218"/>
      <w:bookmarkEnd w:id="219"/>
    </w:p>
    <w:p w14:paraId="00276482" w14:textId="77777777" w:rsidR="00732434" w:rsidRPr="00EE1122" w:rsidRDefault="00732434" w:rsidP="00732434">
      <w:pPr>
        <w:pStyle w:val="Paragraphedeliste"/>
        <w:numPr>
          <w:ilvl w:val="0"/>
          <w:numId w:val="15"/>
        </w:numPr>
        <w:spacing w:after="0" w:line="360" w:lineRule="auto"/>
        <w:jc w:val="both"/>
        <w:rPr>
          <w:rFonts w:ascii="Times New Roman" w:hAnsi="Times New Roman" w:cs="Times New Roman"/>
        </w:rPr>
      </w:pPr>
      <w:bookmarkStart w:id="220" w:name="_Toc486927039"/>
      <w:r w:rsidRPr="00EE1122">
        <w:rPr>
          <w:rFonts w:ascii="Times New Roman" w:hAnsi="Times New Roman" w:cs="Times New Roman"/>
        </w:rPr>
        <w:t>Patient âgé de plus de 18 ans</w:t>
      </w:r>
    </w:p>
    <w:p w14:paraId="02477DC3" w14:textId="61CFBBD7" w:rsidR="00732434" w:rsidRPr="00EE1122" w:rsidRDefault="00732434" w:rsidP="00732434">
      <w:pPr>
        <w:pStyle w:val="Paragraphedeliste"/>
        <w:numPr>
          <w:ilvl w:val="0"/>
          <w:numId w:val="15"/>
        </w:numPr>
        <w:spacing w:after="0" w:line="360" w:lineRule="auto"/>
        <w:jc w:val="both"/>
        <w:rPr>
          <w:rFonts w:ascii="Times New Roman" w:hAnsi="Times New Roman" w:cs="Times New Roman"/>
        </w:rPr>
      </w:pPr>
      <w:r w:rsidRPr="00EE1122">
        <w:rPr>
          <w:rFonts w:ascii="Times New Roman" w:hAnsi="Times New Roman" w:cs="Times New Roman"/>
        </w:rPr>
        <w:t xml:space="preserve">Ayant une pneumopathie à SARS-CoV-2 documentée </w:t>
      </w:r>
      <w:r w:rsidR="00C14795" w:rsidRPr="00EE1122">
        <w:rPr>
          <w:rFonts w:ascii="Times New Roman" w:hAnsi="Times New Roman" w:cs="Times New Roman"/>
        </w:rPr>
        <w:t>par RT</w:t>
      </w:r>
      <w:r w:rsidRPr="00EE1122">
        <w:rPr>
          <w:rFonts w:ascii="Times New Roman" w:hAnsi="Times New Roman" w:cs="Times New Roman"/>
        </w:rPr>
        <w:t xml:space="preserve">-PCR </w:t>
      </w:r>
      <w:proofErr w:type="spellStart"/>
      <w:r w:rsidRPr="00EE1122">
        <w:rPr>
          <w:rFonts w:ascii="Times New Roman" w:hAnsi="Times New Roman" w:cs="Times New Roman"/>
        </w:rPr>
        <w:t>naso-pharyngée</w:t>
      </w:r>
      <w:proofErr w:type="spellEnd"/>
      <w:r w:rsidRPr="00EE1122">
        <w:rPr>
          <w:rFonts w:ascii="Times New Roman" w:hAnsi="Times New Roman" w:cs="Times New Roman"/>
        </w:rPr>
        <w:t xml:space="preserve"> ou sur LBA ou une description documentée de symptômes cliniques étayée par une tomodensitométrie.</w:t>
      </w:r>
    </w:p>
    <w:p w14:paraId="0BB04D9A" w14:textId="77777777" w:rsidR="00732434" w:rsidRPr="00EE1122" w:rsidRDefault="00732434" w:rsidP="00732434">
      <w:pPr>
        <w:pStyle w:val="Paragraphedeliste"/>
        <w:numPr>
          <w:ilvl w:val="0"/>
          <w:numId w:val="15"/>
        </w:numPr>
        <w:spacing w:after="0" w:line="360" w:lineRule="auto"/>
        <w:jc w:val="both"/>
        <w:rPr>
          <w:rFonts w:ascii="Times New Roman" w:hAnsi="Times New Roman" w:cs="Times New Roman"/>
        </w:rPr>
      </w:pPr>
      <w:proofErr w:type="spellStart"/>
      <w:r w:rsidRPr="00EE1122">
        <w:rPr>
          <w:rFonts w:ascii="Times New Roman" w:hAnsi="Times New Roman" w:cs="Times New Roman"/>
        </w:rPr>
        <w:t>Oxygénorequérants</w:t>
      </w:r>
      <w:proofErr w:type="spellEnd"/>
      <w:r w:rsidRPr="00EE1122">
        <w:rPr>
          <w:rFonts w:ascii="Times New Roman" w:hAnsi="Times New Roman" w:cs="Times New Roman"/>
        </w:rPr>
        <w:t xml:space="preserve"> avec une SpO2 sous supplémentation d’O2 ≥ 94 % ou ≥ 90% pour les patients ayant une comorbidité respiratoire </w:t>
      </w:r>
    </w:p>
    <w:p w14:paraId="059DD1CC" w14:textId="77777777" w:rsidR="00732434" w:rsidRPr="00EE1122" w:rsidRDefault="00732434" w:rsidP="00732434">
      <w:pPr>
        <w:pStyle w:val="Paragraphedeliste"/>
        <w:numPr>
          <w:ilvl w:val="0"/>
          <w:numId w:val="15"/>
        </w:numPr>
        <w:spacing w:after="0" w:line="360" w:lineRule="auto"/>
        <w:jc w:val="both"/>
        <w:rPr>
          <w:rFonts w:ascii="Times New Roman" w:hAnsi="Times New Roman" w:cs="Times New Roman"/>
        </w:rPr>
      </w:pPr>
      <w:r w:rsidRPr="00EE1122">
        <w:rPr>
          <w:rFonts w:ascii="Times New Roman" w:hAnsi="Times New Roman" w:cs="Times New Roman"/>
        </w:rPr>
        <w:t>Informé et ayant signé un consentement</w:t>
      </w:r>
    </w:p>
    <w:p w14:paraId="5C3031C6" w14:textId="77777777" w:rsidR="00732434" w:rsidRPr="00EE1122" w:rsidRDefault="00732434" w:rsidP="00732434">
      <w:pPr>
        <w:pStyle w:val="Paragraphedeliste"/>
        <w:numPr>
          <w:ilvl w:val="0"/>
          <w:numId w:val="15"/>
        </w:numPr>
        <w:spacing w:after="0" w:line="360" w:lineRule="auto"/>
        <w:jc w:val="both"/>
      </w:pPr>
      <w:r w:rsidRPr="00EE1122">
        <w:rPr>
          <w:rFonts w:ascii="Times New Roman" w:hAnsi="Times New Roman" w:cs="Times New Roman"/>
        </w:rPr>
        <w:t>Bénéficiaire d’un régime de sécurité sociale (ou ayant droit)</w:t>
      </w:r>
    </w:p>
    <w:p w14:paraId="376B835B" w14:textId="3FF2594A" w:rsidR="00615E81" w:rsidRPr="00EE1122" w:rsidRDefault="00615E81" w:rsidP="00732434">
      <w:pPr>
        <w:pStyle w:val="Titre2"/>
        <w:numPr>
          <w:ilvl w:val="1"/>
          <w:numId w:val="7"/>
        </w:numPr>
        <w:autoSpaceDE w:val="0"/>
        <w:autoSpaceDN w:val="0"/>
        <w:adjustRightInd w:val="0"/>
        <w:spacing w:before="120" w:line="360" w:lineRule="auto"/>
        <w:jc w:val="both"/>
      </w:pPr>
      <w:bookmarkStart w:id="221" w:name="_Toc58511926"/>
      <w:r w:rsidRPr="00EE1122">
        <w:t xml:space="preserve">Critères de </w:t>
      </w:r>
      <w:proofErr w:type="gramStart"/>
      <w:r w:rsidRPr="00EE1122">
        <w:t>non inclusion</w:t>
      </w:r>
      <w:bookmarkEnd w:id="220"/>
      <w:bookmarkEnd w:id="221"/>
      <w:proofErr w:type="gramEnd"/>
    </w:p>
    <w:p w14:paraId="2888AD3D" w14:textId="77777777" w:rsidR="00732434" w:rsidRPr="00EE1122" w:rsidRDefault="00732434" w:rsidP="00732434">
      <w:pPr>
        <w:pStyle w:val="Paragraphedeliste"/>
        <w:numPr>
          <w:ilvl w:val="0"/>
          <w:numId w:val="15"/>
        </w:numPr>
        <w:spacing w:after="0" w:line="360" w:lineRule="auto"/>
        <w:jc w:val="both"/>
        <w:rPr>
          <w:rFonts w:ascii="Times New Roman" w:hAnsi="Times New Roman" w:cs="Times New Roman"/>
        </w:rPr>
      </w:pPr>
      <w:bookmarkStart w:id="222" w:name="_Toc486927041"/>
      <w:r w:rsidRPr="00EE1122">
        <w:rPr>
          <w:rFonts w:ascii="Times New Roman" w:hAnsi="Times New Roman" w:cs="Times New Roman"/>
        </w:rPr>
        <w:t xml:space="preserve">Patient présentant une contre-indication à la prise de corticoïdes (allergie …) </w:t>
      </w:r>
    </w:p>
    <w:p w14:paraId="6EA830E3" w14:textId="5C94CF2D" w:rsidR="00732434" w:rsidRPr="00EE1122" w:rsidRDefault="00732434" w:rsidP="00732434">
      <w:pPr>
        <w:pStyle w:val="Paragraphedeliste"/>
        <w:numPr>
          <w:ilvl w:val="0"/>
          <w:numId w:val="15"/>
        </w:numPr>
        <w:spacing w:after="0" w:line="360" w:lineRule="auto"/>
        <w:jc w:val="both"/>
        <w:rPr>
          <w:rFonts w:ascii="Times New Roman" w:hAnsi="Times New Roman" w:cs="Times New Roman"/>
        </w:rPr>
      </w:pPr>
      <w:r w:rsidRPr="00EE1122">
        <w:rPr>
          <w:rFonts w:ascii="Times New Roman" w:hAnsi="Times New Roman" w:cs="Times New Roman"/>
        </w:rPr>
        <w:t xml:space="preserve">Ayant des corticoïdes en traitement de </w:t>
      </w:r>
      <w:r w:rsidR="00C14795" w:rsidRPr="00EE1122">
        <w:rPr>
          <w:rFonts w:ascii="Times New Roman" w:hAnsi="Times New Roman" w:cs="Times New Roman"/>
        </w:rPr>
        <w:t>fond (</w:t>
      </w:r>
      <w:r w:rsidRPr="00EE1122">
        <w:rPr>
          <w:rFonts w:ascii="Times New Roman" w:hAnsi="Times New Roman" w:cs="Times New Roman"/>
        </w:rPr>
        <w:t xml:space="preserve">≥10 mg équivalent) </w:t>
      </w:r>
    </w:p>
    <w:p w14:paraId="45686E26" w14:textId="77777777" w:rsidR="00732434" w:rsidRPr="00EE1122" w:rsidRDefault="00732434" w:rsidP="00732434">
      <w:pPr>
        <w:pStyle w:val="Paragraphedeliste"/>
        <w:numPr>
          <w:ilvl w:val="0"/>
          <w:numId w:val="15"/>
        </w:numPr>
        <w:spacing w:after="0" w:line="360" w:lineRule="auto"/>
        <w:jc w:val="both"/>
        <w:rPr>
          <w:rFonts w:ascii="Times New Roman" w:hAnsi="Times New Roman" w:cs="Times New Roman"/>
        </w:rPr>
      </w:pPr>
      <w:proofErr w:type="spellStart"/>
      <w:r w:rsidRPr="00EE1122">
        <w:rPr>
          <w:rFonts w:ascii="Times New Roman" w:hAnsi="Times New Roman" w:cs="Times New Roman"/>
        </w:rPr>
        <w:t>Oxygénorequérants</w:t>
      </w:r>
      <w:proofErr w:type="spellEnd"/>
      <w:r w:rsidRPr="00EE1122">
        <w:rPr>
          <w:rFonts w:ascii="Times New Roman" w:hAnsi="Times New Roman" w:cs="Times New Roman"/>
        </w:rPr>
        <w:t xml:space="preserve"> &gt; 6L/min </w:t>
      </w:r>
    </w:p>
    <w:p w14:paraId="5256810B" w14:textId="77777777" w:rsidR="00732434" w:rsidRPr="00EE1122" w:rsidRDefault="00732434" w:rsidP="00732434">
      <w:pPr>
        <w:pStyle w:val="Paragraphedeliste"/>
        <w:numPr>
          <w:ilvl w:val="0"/>
          <w:numId w:val="15"/>
        </w:numPr>
        <w:spacing w:after="0" w:line="360" w:lineRule="auto"/>
        <w:jc w:val="both"/>
        <w:rPr>
          <w:rFonts w:ascii="Times New Roman" w:hAnsi="Times New Roman" w:cs="Times New Roman"/>
        </w:rPr>
      </w:pPr>
      <w:r w:rsidRPr="00EE1122">
        <w:rPr>
          <w:rFonts w:ascii="Times New Roman" w:hAnsi="Times New Roman" w:cs="Times New Roman"/>
        </w:rPr>
        <w:lastRenderedPageBreak/>
        <w:t xml:space="preserve">Patient immunodéprimé (SIDA, transplantés de moelle ou d’organe solide …) </w:t>
      </w:r>
    </w:p>
    <w:p w14:paraId="5BA169A6" w14:textId="77777777" w:rsidR="00732434" w:rsidRPr="00EE1122" w:rsidRDefault="00732434" w:rsidP="00732434">
      <w:pPr>
        <w:pStyle w:val="Paragraphedeliste"/>
        <w:numPr>
          <w:ilvl w:val="0"/>
          <w:numId w:val="15"/>
        </w:numPr>
        <w:spacing w:after="0" w:line="360" w:lineRule="auto"/>
        <w:jc w:val="both"/>
        <w:rPr>
          <w:rFonts w:ascii="Times New Roman" w:hAnsi="Times New Roman" w:cs="Times New Roman"/>
        </w:rPr>
      </w:pPr>
      <w:r w:rsidRPr="00EE1122">
        <w:rPr>
          <w:rFonts w:ascii="Times New Roman" w:hAnsi="Times New Roman" w:cs="Times New Roman"/>
        </w:rPr>
        <w:t>Ayant reçu une dose de corticoïde dans les 3 jours pour la CoViD-19</w:t>
      </w:r>
    </w:p>
    <w:p w14:paraId="5A5ED94C" w14:textId="77777777" w:rsidR="00732434" w:rsidRPr="00EE1122" w:rsidRDefault="00732434" w:rsidP="00732434">
      <w:pPr>
        <w:pStyle w:val="Paragraphedeliste"/>
        <w:numPr>
          <w:ilvl w:val="0"/>
          <w:numId w:val="15"/>
        </w:numPr>
        <w:spacing w:after="0" w:line="360" w:lineRule="auto"/>
        <w:jc w:val="both"/>
        <w:rPr>
          <w:rFonts w:ascii="Times New Roman" w:hAnsi="Times New Roman" w:cs="Times New Roman"/>
        </w:rPr>
      </w:pPr>
      <w:r w:rsidRPr="00EE1122">
        <w:rPr>
          <w:rFonts w:ascii="Times New Roman" w:hAnsi="Times New Roman" w:cs="Times New Roman"/>
        </w:rPr>
        <w:t xml:space="preserve">Antécédent connu d’hypersensibilité à la Prednisolone ou à la Dexaméthasone ; ou au lactose/galactose (car excipients à effet notoire) </w:t>
      </w:r>
    </w:p>
    <w:p w14:paraId="03C32A34" w14:textId="77777777" w:rsidR="00732434" w:rsidRPr="00EE1122" w:rsidRDefault="00732434" w:rsidP="00732434">
      <w:pPr>
        <w:pStyle w:val="Paragraphedeliste"/>
        <w:numPr>
          <w:ilvl w:val="0"/>
          <w:numId w:val="15"/>
        </w:numPr>
        <w:spacing w:after="0" w:line="360" w:lineRule="auto"/>
        <w:jc w:val="both"/>
        <w:rPr>
          <w:rFonts w:ascii="Times New Roman" w:hAnsi="Times New Roman" w:cs="Times New Roman"/>
        </w:rPr>
      </w:pPr>
      <w:r w:rsidRPr="00EE1122">
        <w:rPr>
          <w:rFonts w:ascii="Times New Roman" w:hAnsi="Times New Roman" w:cs="Times New Roman"/>
        </w:rPr>
        <w:t>Autre virose en évolution (hépatites, herpes, varicelle, zona)</w:t>
      </w:r>
    </w:p>
    <w:p w14:paraId="7136CE73" w14:textId="77777777" w:rsidR="00732434" w:rsidRPr="00EE1122" w:rsidRDefault="00732434" w:rsidP="00732434">
      <w:pPr>
        <w:pStyle w:val="Paragraphedeliste"/>
        <w:numPr>
          <w:ilvl w:val="0"/>
          <w:numId w:val="15"/>
        </w:numPr>
        <w:spacing w:after="0" w:line="360" w:lineRule="auto"/>
        <w:jc w:val="both"/>
        <w:rPr>
          <w:rFonts w:ascii="Times New Roman" w:hAnsi="Times New Roman" w:cs="Times New Roman"/>
        </w:rPr>
      </w:pPr>
      <w:r w:rsidRPr="00EE1122">
        <w:rPr>
          <w:rFonts w:ascii="Times New Roman" w:hAnsi="Times New Roman" w:cs="Times New Roman"/>
        </w:rPr>
        <w:t xml:space="preserve">Etat psychotique encore non contrôlé par un traitement </w:t>
      </w:r>
    </w:p>
    <w:p w14:paraId="5E9B0F81" w14:textId="77777777" w:rsidR="00732434" w:rsidRPr="00EE1122" w:rsidRDefault="00732434" w:rsidP="00732434">
      <w:pPr>
        <w:pStyle w:val="Paragraphedeliste"/>
        <w:numPr>
          <w:ilvl w:val="0"/>
          <w:numId w:val="15"/>
        </w:numPr>
        <w:spacing w:after="0" w:line="360" w:lineRule="auto"/>
        <w:jc w:val="both"/>
        <w:rPr>
          <w:rFonts w:ascii="Times New Roman" w:hAnsi="Times New Roman" w:cs="Times New Roman"/>
        </w:rPr>
      </w:pPr>
      <w:r w:rsidRPr="00EE1122">
        <w:rPr>
          <w:rFonts w:ascii="Times New Roman" w:hAnsi="Times New Roman" w:cs="Times New Roman"/>
        </w:rPr>
        <w:t xml:space="preserve">Femme enceinte ou allaitant </w:t>
      </w:r>
    </w:p>
    <w:p w14:paraId="7DAEC045" w14:textId="77777777" w:rsidR="00732434" w:rsidRPr="00EE1122" w:rsidRDefault="00732434" w:rsidP="00732434">
      <w:pPr>
        <w:pStyle w:val="Paragraphedeliste"/>
        <w:numPr>
          <w:ilvl w:val="0"/>
          <w:numId w:val="15"/>
        </w:numPr>
        <w:spacing w:after="0" w:line="360" w:lineRule="auto"/>
        <w:jc w:val="both"/>
        <w:rPr>
          <w:rFonts w:ascii="Times New Roman" w:hAnsi="Times New Roman" w:cs="Times New Roman"/>
        </w:rPr>
      </w:pPr>
      <w:r w:rsidRPr="00EE1122">
        <w:rPr>
          <w:rFonts w:ascii="Times New Roman" w:hAnsi="Times New Roman" w:cs="Times New Roman"/>
        </w:rPr>
        <w:t xml:space="preserve">Patient sous tutelle/ curatelle </w:t>
      </w:r>
    </w:p>
    <w:p w14:paraId="4AF239FF" w14:textId="5F8B6EBA" w:rsidR="00960244" w:rsidRPr="00EE1122" w:rsidRDefault="00615E81" w:rsidP="00732434">
      <w:pPr>
        <w:pStyle w:val="Titre1"/>
        <w:numPr>
          <w:ilvl w:val="0"/>
          <w:numId w:val="7"/>
        </w:numPr>
        <w:spacing w:line="360" w:lineRule="auto"/>
        <w:jc w:val="both"/>
      </w:pPr>
      <w:bookmarkStart w:id="223" w:name="_Toc426445112"/>
      <w:bookmarkStart w:id="224" w:name="_Toc486927042"/>
      <w:bookmarkStart w:id="225" w:name="_Toc58511927"/>
      <w:bookmarkEnd w:id="222"/>
      <w:r w:rsidRPr="00EE1122">
        <w:t>Déroulement des visites</w:t>
      </w:r>
      <w:bookmarkEnd w:id="223"/>
      <w:bookmarkEnd w:id="224"/>
      <w:bookmarkEnd w:id="225"/>
    </w:p>
    <w:p w14:paraId="719EA0DE" w14:textId="2D13FD47" w:rsidR="00E47225" w:rsidRPr="00EE1122" w:rsidRDefault="00E47225" w:rsidP="00AA45AA">
      <w:pPr>
        <w:pStyle w:val="Titre2"/>
        <w:numPr>
          <w:ilvl w:val="2"/>
          <w:numId w:val="7"/>
        </w:numPr>
        <w:autoSpaceDE w:val="0"/>
        <w:autoSpaceDN w:val="0"/>
        <w:adjustRightInd w:val="0"/>
        <w:spacing w:before="120" w:line="360" w:lineRule="auto"/>
        <w:jc w:val="both"/>
      </w:pPr>
      <w:bookmarkStart w:id="226" w:name="_Toc58511928"/>
      <w:r w:rsidRPr="00EE1122">
        <w:t>Sélection et inclusion des patients</w:t>
      </w:r>
      <w:bookmarkEnd w:id="226"/>
      <w:r w:rsidRPr="00EE1122">
        <w:t xml:space="preserve"> </w:t>
      </w:r>
    </w:p>
    <w:p w14:paraId="49FA5A3E" w14:textId="3328DF2A" w:rsidR="00FF5934" w:rsidRPr="00EE1122" w:rsidRDefault="00FF5934" w:rsidP="00140776">
      <w:pPr>
        <w:pStyle w:val="Pieddepage"/>
        <w:tabs>
          <w:tab w:val="clear" w:pos="4536"/>
          <w:tab w:val="clear" w:pos="9072"/>
        </w:tabs>
        <w:spacing w:after="120" w:line="360" w:lineRule="auto"/>
        <w:jc w:val="both"/>
        <w:rPr>
          <w:rFonts w:ascii="Times New Roman" w:hAnsi="Times New Roman" w:cs="Times New Roman"/>
        </w:rPr>
      </w:pPr>
      <w:r w:rsidRPr="00EE1122">
        <w:rPr>
          <w:rFonts w:ascii="Times New Roman" w:hAnsi="Times New Roman" w:cs="Times New Roman"/>
        </w:rPr>
        <w:t>Les patients seront sélectionnés en ambulatoire ou en hospitalisation</w:t>
      </w:r>
      <w:r w:rsidR="00BC0E4A" w:rsidRPr="00EE1122">
        <w:rPr>
          <w:rFonts w:ascii="Times New Roman" w:hAnsi="Times New Roman" w:cs="Times New Roman"/>
        </w:rPr>
        <w:t xml:space="preserve"> et</w:t>
      </w:r>
      <w:r w:rsidRPr="00EE1122">
        <w:rPr>
          <w:rFonts w:ascii="Times New Roman" w:hAnsi="Times New Roman" w:cs="Times New Roman"/>
        </w:rPr>
        <w:t xml:space="preserve"> </w:t>
      </w:r>
      <w:r w:rsidR="00B54B75" w:rsidRPr="00EE1122">
        <w:rPr>
          <w:rFonts w:ascii="Times New Roman" w:hAnsi="Times New Roman" w:cs="Times New Roman"/>
        </w:rPr>
        <w:t>se verront pro</w:t>
      </w:r>
      <w:r w:rsidR="00B6304F" w:rsidRPr="00EE1122">
        <w:rPr>
          <w:rFonts w:ascii="Times New Roman" w:hAnsi="Times New Roman" w:cs="Times New Roman"/>
        </w:rPr>
        <w:t xml:space="preserve">poser de participer à l’étude </w:t>
      </w:r>
      <w:proofErr w:type="spellStart"/>
      <w:r w:rsidR="00B6304F" w:rsidRPr="00EE1122">
        <w:rPr>
          <w:rFonts w:ascii="Times New Roman" w:hAnsi="Times New Roman" w:cs="Times New Roman"/>
        </w:rPr>
        <w:t>CoPreDex</w:t>
      </w:r>
      <w:proofErr w:type="spellEnd"/>
      <w:r w:rsidR="00B54B75" w:rsidRPr="00EE1122">
        <w:rPr>
          <w:rFonts w:ascii="Times New Roman" w:hAnsi="Times New Roman" w:cs="Times New Roman"/>
        </w:rPr>
        <w:t>, a</w:t>
      </w:r>
      <w:r w:rsidRPr="00EE1122">
        <w:rPr>
          <w:rFonts w:ascii="Times New Roman" w:hAnsi="Times New Roman" w:cs="Times New Roman"/>
        </w:rPr>
        <w:t xml:space="preserve">près validation des critères d’inclusion et de non-inclusion par l’investigateur. L’investigateur expliquera oralement les objectifs de l’étude, le déroulement et les contraintes, et il remettra au patient la notice d’information et de consentement. </w:t>
      </w:r>
      <w:r w:rsidR="00B6304F" w:rsidRPr="00EE1122">
        <w:rPr>
          <w:rFonts w:ascii="Times New Roman" w:hAnsi="Times New Roman" w:cs="Times New Roman"/>
        </w:rPr>
        <w:t>Le patient prendra le temps nécessaire pour réfléchir.</w:t>
      </w:r>
    </w:p>
    <w:p w14:paraId="2464D551" w14:textId="6DADF8F3" w:rsidR="00FF5934" w:rsidRPr="00EE1122" w:rsidRDefault="00B6304F" w:rsidP="00140776">
      <w:pPr>
        <w:pStyle w:val="Pieddepage"/>
        <w:tabs>
          <w:tab w:val="clear" w:pos="4536"/>
          <w:tab w:val="clear" w:pos="9072"/>
        </w:tabs>
        <w:spacing w:after="120" w:line="360" w:lineRule="auto"/>
        <w:jc w:val="both"/>
        <w:rPr>
          <w:rFonts w:ascii="Times New Roman" w:hAnsi="Times New Roman" w:cs="Times New Roman"/>
        </w:rPr>
      </w:pPr>
      <w:r w:rsidRPr="00EE1122">
        <w:rPr>
          <w:rFonts w:ascii="Times New Roman" w:hAnsi="Times New Roman" w:cs="Times New Roman"/>
        </w:rPr>
        <w:t xml:space="preserve">En cas d’accord, le </w:t>
      </w:r>
      <w:r w:rsidR="00FF5934" w:rsidRPr="00EE1122">
        <w:rPr>
          <w:rFonts w:ascii="Times New Roman" w:hAnsi="Times New Roman" w:cs="Times New Roman"/>
        </w:rPr>
        <w:t xml:space="preserve">consentement sera daté et signé par la personne acceptant de participer à la recherche et l’investigateur en 3 exemplaires : un exemplaire est remis à la personne, un exemplaire est conservé par l’investigateur et un exemplaire sera conservé par le promoteur. </w:t>
      </w:r>
    </w:p>
    <w:p w14:paraId="52B46A53" w14:textId="77777777" w:rsidR="00FF5934" w:rsidRPr="00EE1122" w:rsidRDefault="00FF5934" w:rsidP="00140776">
      <w:pPr>
        <w:pStyle w:val="Pieddepage"/>
        <w:tabs>
          <w:tab w:val="clear" w:pos="4536"/>
          <w:tab w:val="clear" w:pos="9072"/>
        </w:tabs>
        <w:spacing w:after="120" w:line="360" w:lineRule="auto"/>
        <w:jc w:val="both"/>
        <w:rPr>
          <w:rFonts w:ascii="Times New Roman" w:hAnsi="Times New Roman" w:cs="Times New Roman"/>
        </w:rPr>
      </w:pPr>
    </w:p>
    <w:p w14:paraId="72E8697A" w14:textId="660041C5" w:rsidR="00E47225" w:rsidRPr="00EE1122" w:rsidRDefault="00E47225" w:rsidP="00AA45AA">
      <w:pPr>
        <w:pStyle w:val="Titre2"/>
        <w:numPr>
          <w:ilvl w:val="2"/>
          <w:numId w:val="7"/>
        </w:numPr>
        <w:autoSpaceDE w:val="0"/>
        <w:autoSpaceDN w:val="0"/>
        <w:adjustRightInd w:val="0"/>
        <w:spacing w:before="120" w:line="360" w:lineRule="auto"/>
        <w:jc w:val="both"/>
      </w:pPr>
      <w:bookmarkStart w:id="227" w:name="_Toc58511929"/>
      <w:r w:rsidRPr="00EE1122">
        <w:t>Randomisation</w:t>
      </w:r>
      <w:bookmarkEnd w:id="227"/>
    </w:p>
    <w:p w14:paraId="6236F9B9" w14:textId="77777777" w:rsidR="00B54B75" w:rsidRPr="00EE1122" w:rsidRDefault="00B54B75" w:rsidP="00BC0E4A">
      <w:pPr>
        <w:pStyle w:val="Pieddepage"/>
        <w:tabs>
          <w:tab w:val="clear" w:pos="4536"/>
          <w:tab w:val="clear" w:pos="9072"/>
        </w:tabs>
        <w:spacing w:after="120" w:line="360" w:lineRule="auto"/>
        <w:jc w:val="both"/>
        <w:rPr>
          <w:rFonts w:ascii="Times New Roman" w:hAnsi="Times New Roman" w:cs="Times New Roman"/>
        </w:rPr>
      </w:pPr>
      <w:r w:rsidRPr="00EE1122">
        <w:rPr>
          <w:rFonts w:ascii="Times New Roman" w:hAnsi="Times New Roman" w:cs="Times New Roman"/>
        </w:rPr>
        <w:t>Après obtention du Consentement éclairé signé, l’inclusion sera réalisée par l’investigateur via l’</w:t>
      </w:r>
      <w:proofErr w:type="spellStart"/>
      <w:r w:rsidRPr="00EE1122">
        <w:rPr>
          <w:rFonts w:ascii="Times New Roman" w:hAnsi="Times New Roman" w:cs="Times New Roman"/>
        </w:rPr>
        <w:t>eCRF</w:t>
      </w:r>
      <w:proofErr w:type="spellEnd"/>
      <w:r w:rsidRPr="00EE1122">
        <w:rPr>
          <w:rFonts w:ascii="Times New Roman" w:hAnsi="Times New Roman" w:cs="Times New Roman"/>
        </w:rPr>
        <w:t xml:space="preserve"> et un code d’identification sera attribué au patient. Le code d’identification sera composé du numéro de centre (2 chiffres), du numéro de patient (3 chiffres) et des initiales (2 lettres</w:t>
      </w:r>
      <w:proofErr w:type="gramStart"/>
      <w:r w:rsidRPr="00EE1122">
        <w:rPr>
          <w:rFonts w:ascii="Times New Roman" w:hAnsi="Times New Roman" w:cs="Times New Roman"/>
        </w:rPr>
        <w:t>):</w:t>
      </w:r>
      <w:proofErr w:type="gramEnd"/>
    </w:p>
    <w:p w14:paraId="72172A23" w14:textId="77777777" w:rsidR="00B54B75" w:rsidRPr="00EE1122" w:rsidRDefault="00B54B75" w:rsidP="00BC0E4A">
      <w:pPr>
        <w:pStyle w:val="Pieddepage"/>
        <w:tabs>
          <w:tab w:val="clear" w:pos="4536"/>
          <w:tab w:val="clear" w:pos="9072"/>
        </w:tabs>
        <w:spacing w:after="120" w:line="360" w:lineRule="auto"/>
        <w:jc w:val="center"/>
        <w:rPr>
          <w:rFonts w:ascii="Times New Roman" w:hAnsi="Times New Roman" w:cs="Times New Roman"/>
        </w:rPr>
      </w:pPr>
      <w:r w:rsidRPr="00EE1122">
        <w:rPr>
          <w:rFonts w:ascii="Times New Roman" w:hAnsi="Times New Roman" w:cs="Times New Roman"/>
        </w:rPr>
        <w:t>|__|__| - |__|__|__| - |__|__|</w:t>
      </w:r>
    </w:p>
    <w:p w14:paraId="7DB86B2F" w14:textId="081D8FAC" w:rsidR="00B54B75" w:rsidRPr="00EE1122" w:rsidRDefault="00B54B75" w:rsidP="00BC0E4A">
      <w:pPr>
        <w:pStyle w:val="Pieddepage"/>
        <w:tabs>
          <w:tab w:val="clear" w:pos="4536"/>
          <w:tab w:val="clear" w:pos="9072"/>
        </w:tabs>
        <w:spacing w:after="120" w:line="360" w:lineRule="auto"/>
        <w:jc w:val="center"/>
        <w:rPr>
          <w:rFonts w:ascii="Times New Roman" w:hAnsi="Times New Roman" w:cs="Times New Roman"/>
        </w:rPr>
      </w:pPr>
      <w:r w:rsidRPr="00EE1122">
        <w:rPr>
          <w:rFonts w:ascii="Times New Roman" w:hAnsi="Times New Roman" w:cs="Times New Roman"/>
        </w:rPr>
        <w:t>N° centre – N° patient – Initiales</w:t>
      </w:r>
      <w:r w:rsidR="00B6304F" w:rsidRPr="00EE1122">
        <w:rPr>
          <w:rFonts w:ascii="Times New Roman" w:hAnsi="Times New Roman" w:cs="Times New Roman"/>
        </w:rPr>
        <w:t xml:space="preserve"> (</w:t>
      </w:r>
      <w:r w:rsidR="00202E93">
        <w:rPr>
          <w:rFonts w:ascii="Times New Roman" w:hAnsi="Times New Roman" w:cs="Times New Roman"/>
        </w:rPr>
        <w:t>N/P</w:t>
      </w:r>
      <w:r w:rsidR="00B6304F" w:rsidRPr="00EE1122">
        <w:rPr>
          <w:rFonts w:ascii="Times New Roman" w:hAnsi="Times New Roman" w:cs="Times New Roman"/>
        </w:rPr>
        <w:t>)</w:t>
      </w:r>
    </w:p>
    <w:p w14:paraId="09E9349C" w14:textId="05580748" w:rsidR="00B54B75" w:rsidRPr="00EE1122" w:rsidRDefault="00B54B75" w:rsidP="00BC0E4A">
      <w:pPr>
        <w:pStyle w:val="Pieddepage"/>
        <w:tabs>
          <w:tab w:val="clear" w:pos="4536"/>
          <w:tab w:val="clear" w:pos="9072"/>
        </w:tabs>
        <w:spacing w:after="120" w:line="360" w:lineRule="auto"/>
        <w:jc w:val="both"/>
        <w:rPr>
          <w:rFonts w:ascii="Times New Roman" w:hAnsi="Times New Roman" w:cs="Times New Roman"/>
        </w:rPr>
      </w:pPr>
      <w:r w:rsidRPr="00EE1122">
        <w:rPr>
          <w:rFonts w:ascii="Times New Roman" w:hAnsi="Times New Roman" w:cs="Times New Roman"/>
        </w:rPr>
        <w:t>Le bras de randomisation (Dexaméthasone ou Prednisolone) sera alloué</w:t>
      </w:r>
      <w:r w:rsidR="00B6304F" w:rsidRPr="00EE1122">
        <w:rPr>
          <w:rFonts w:ascii="Times New Roman" w:hAnsi="Times New Roman" w:cs="Times New Roman"/>
        </w:rPr>
        <w:t xml:space="preserve"> par le logiciel</w:t>
      </w:r>
      <w:r w:rsidRPr="00EE1122">
        <w:rPr>
          <w:rFonts w:ascii="Times New Roman" w:hAnsi="Times New Roman" w:cs="Times New Roman"/>
        </w:rPr>
        <w:t>.</w:t>
      </w:r>
      <w:r w:rsidR="003A40D1" w:rsidRPr="00EE1122">
        <w:rPr>
          <w:rFonts w:ascii="Times New Roman" w:hAnsi="Times New Roman" w:cs="Times New Roman"/>
        </w:rPr>
        <w:t xml:space="preserve"> L’investigateur complétera l’ordonnance spécifique à l’étude en fonction du bras de randomisation. </w:t>
      </w:r>
    </w:p>
    <w:p w14:paraId="47AFB9B9" w14:textId="43CB4846" w:rsidR="00F67115" w:rsidRPr="00EE1122" w:rsidRDefault="00F67115" w:rsidP="00BC0E4A">
      <w:pPr>
        <w:pStyle w:val="Pieddepage"/>
        <w:tabs>
          <w:tab w:val="clear" w:pos="4536"/>
          <w:tab w:val="clear" w:pos="9072"/>
        </w:tabs>
        <w:spacing w:after="120" w:line="360" w:lineRule="auto"/>
        <w:jc w:val="both"/>
        <w:rPr>
          <w:rFonts w:ascii="Times New Roman" w:hAnsi="Times New Roman" w:cs="Times New Roman"/>
        </w:rPr>
      </w:pPr>
      <w:r w:rsidRPr="00EE1122">
        <w:rPr>
          <w:rFonts w:ascii="Times New Roman" w:hAnsi="Times New Roman" w:cs="Times New Roman"/>
        </w:rPr>
        <w:t xml:space="preserve">Selon le bras de randomisation, la prescription sera la suivante : </w:t>
      </w:r>
    </w:p>
    <w:p w14:paraId="3505E62B" w14:textId="3163F72F" w:rsidR="00F67115" w:rsidRPr="00EE1122" w:rsidRDefault="00F67115" w:rsidP="00AA45AA">
      <w:pPr>
        <w:pStyle w:val="Pieddepage"/>
        <w:numPr>
          <w:ilvl w:val="0"/>
          <w:numId w:val="6"/>
        </w:numPr>
        <w:tabs>
          <w:tab w:val="clear" w:pos="4536"/>
          <w:tab w:val="clear" w:pos="9072"/>
        </w:tabs>
        <w:spacing w:after="120" w:line="360" w:lineRule="auto"/>
        <w:ind w:left="1418"/>
        <w:jc w:val="both"/>
        <w:rPr>
          <w:rFonts w:ascii="Times New Roman" w:hAnsi="Times New Roman" w:cs="Times New Roman"/>
        </w:rPr>
      </w:pPr>
      <w:r w:rsidRPr="00EE1122">
        <w:rPr>
          <w:rFonts w:ascii="Times New Roman" w:hAnsi="Times New Roman" w:cs="Times New Roman"/>
        </w:rPr>
        <w:lastRenderedPageBreak/>
        <w:t>Bras Dexaméthasone : 6mg/jour de Dexaméthasone</w:t>
      </w:r>
      <w:r w:rsidR="00BC0E4A" w:rsidRPr="00EE1122">
        <w:rPr>
          <w:rFonts w:ascii="Times New Roman" w:hAnsi="Times New Roman" w:cs="Times New Roman"/>
        </w:rPr>
        <w:t xml:space="preserve"> (</w:t>
      </w:r>
      <w:proofErr w:type="spellStart"/>
      <w:r w:rsidR="00BC0E4A" w:rsidRPr="00EE1122">
        <w:rPr>
          <w:rFonts w:ascii="Times New Roman" w:hAnsi="Times New Roman" w:cs="Times New Roman"/>
        </w:rPr>
        <w:t>D</w:t>
      </w:r>
      <w:r w:rsidR="00493CA8" w:rsidRPr="00EE1122">
        <w:rPr>
          <w:rFonts w:ascii="Times New Roman" w:hAnsi="Times New Roman" w:cs="Times New Roman"/>
        </w:rPr>
        <w:t>ectancyl</w:t>
      </w:r>
      <w:proofErr w:type="spellEnd"/>
      <w:r w:rsidR="00BC0E4A" w:rsidRPr="00EE1122">
        <w:rPr>
          <w:rFonts w:ascii="Times New Roman" w:hAnsi="Times New Roman" w:cs="Times New Roman"/>
        </w:rPr>
        <w:t xml:space="preserve">) </w:t>
      </w:r>
      <w:r w:rsidRPr="00EE1122">
        <w:rPr>
          <w:rFonts w:ascii="Times New Roman" w:hAnsi="Times New Roman" w:cs="Times New Roman"/>
        </w:rPr>
        <w:t xml:space="preserve">pendant 10 jours </w:t>
      </w:r>
      <w:r w:rsidR="00FC1054" w:rsidRPr="00EE1122">
        <w:rPr>
          <w:rFonts w:ascii="Times New Roman" w:hAnsi="Times New Roman" w:cs="Times New Roman"/>
        </w:rPr>
        <w:t>soit de J1 à J10</w:t>
      </w:r>
      <w:r w:rsidR="00BC0E4A" w:rsidRPr="00EE1122">
        <w:rPr>
          <w:rFonts w:ascii="Times New Roman" w:hAnsi="Times New Roman" w:cs="Times New Roman"/>
        </w:rPr>
        <w:t>.</w:t>
      </w:r>
    </w:p>
    <w:p w14:paraId="038CF51C" w14:textId="651981DC" w:rsidR="00F67115" w:rsidRPr="00EE1122" w:rsidRDefault="00F67115" w:rsidP="00AA45AA">
      <w:pPr>
        <w:pStyle w:val="Pieddepage"/>
        <w:numPr>
          <w:ilvl w:val="0"/>
          <w:numId w:val="6"/>
        </w:numPr>
        <w:tabs>
          <w:tab w:val="clear" w:pos="4536"/>
          <w:tab w:val="clear" w:pos="9072"/>
        </w:tabs>
        <w:spacing w:after="120" w:line="360" w:lineRule="auto"/>
        <w:ind w:left="1418"/>
        <w:jc w:val="both"/>
        <w:rPr>
          <w:rFonts w:ascii="Times New Roman" w:hAnsi="Times New Roman" w:cs="Times New Roman"/>
        </w:rPr>
      </w:pPr>
      <w:r w:rsidRPr="00EE1122">
        <w:rPr>
          <w:rFonts w:ascii="Times New Roman" w:hAnsi="Times New Roman" w:cs="Times New Roman"/>
        </w:rPr>
        <w:t>Bras Prednisolone : 60mg/jour de Prednisolone</w:t>
      </w:r>
      <w:r w:rsidR="00BC0E4A" w:rsidRPr="00EE1122">
        <w:rPr>
          <w:rFonts w:ascii="Times New Roman" w:hAnsi="Times New Roman" w:cs="Times New Roman"/>
        </w:rPr>
        <w:t xml:space="preserve"> (S</w:t>
      </w:r>
      <w:r w:rsidR="00493CA8" w:rsidRPr="00EE1122">
        <w:rPr>
          <w:rFonts w:ascii="Times New Roman" w:hAnsi="Times New Roman" w:cs="Times New Roman"/>
        </w:rPr>
        <w:t>olupred</w:t>
      </w:r>
      <w:r w:rsidR="00BC0E4A" w:rsidRPr="00EE1122">
        <w:rPr>
          <w:rFonts w:ascii="Times New Roman" w:hAnsi="Times New Roman" w:cs="Times New Roman"/>
        </w:rPr>
        <w:t>) soit 40mg matin et 20mg soir pendant 10 jours</w:t>
      </w:r>
      <w:r w:rsidRPr="00EE1122">
        <w:rPr>
          <w:rFonts w:ascii="Times New Roman" w:hAnsi="Times New Roman" w:cs="Times New Roman"/>
        </w:rPr>
        <w:t xml:space="preserve"> </w:t>
      </w:r>
      <w:r w:rsidR="00BC0E4A" w:rsidRPr="00EE1122">
        <w:rPr>
          <w:rFonts w:ascii="Times New Roman" w:hAnsi="Times New Roman" w:cs="Times New Roman"/>
        </w:rPr>
        <w:t>(</w:t>
      </w:r>
      <w:r w:rsidRPr="00EE1122">
        <w:rPr>
          <w:rFonts w:ascii="Times New Roman" w:hAnsi="Times New Roman" w:cs="Times New Roman"/>
        </w:rPr>
        <w:t>de J</w:t>
      </w:r>
      <w:r w:rsidR="00FC1054" w:rsidRPr="00EE1122">
        <w:rPr>
          <w:rFonts w:ascii="Times New Roman" w:hAnsi="Times New Roman" w:cs="Times New Roman"/>
        </w:rPr>
        <w:t>1 à J10</w:t>
      </w:r>
      <w:r w:rsidR="00BC0E4A" w:rsidRPr="00EE1122">
        <w:rPr>
          <w:rFonts w:ascii="Times New Roman" w:hAnsi="Times New Roman" w:cs="Times New Roman"/>
        </w:rPr>
        <w:t>).</w:t>
      </w:r>
      <w:r w:rsidRPr="00EE1122">
        <w:rPr>
          <w:rFonts w:ascii="Times New Roman" w:hAnsi="Times New Roman" w:cs="Times New Roman"/>
        </w:rPr>
        <w:t xml:space="preserve"> </w:t>
      </w:r>
    </w:p>
    <w:p w14:paraId="26F4EEA0" w14:textId="20A4AF80" w:rsidR="00B54B75" w:rsidRDefault="00B54B75" w:rsidP="00BC0E4A">
      <w:pPr>
        <w:pStyle w:val="Pieddepage"/>
        <w:tabs>
          <w:tab w:val="clear" w:pos="4536"/>
          <w:tab w:val="clear" w:pos="9072"/>
        </w:tabs>
        <w:spacing w:after="120" w:line="360" w:lineRule="auto"/>
        <w:jc w:val="both"/>
        <w:rPr>
          <w:ins w:id="228" w:author="Véronique DA COSTA" w:date="2021-01-19T12:06:00Z"/>
          <w:rFonts w:ascii="Times New Roman" w:hAnsi="Times New Roman" w:cs="Times New Roman"/>
        </w:rPr>
      </w:pPr>
      <w:r w:rsidRPr="00EE1122">
        <w:rPr>
          <w:rFonts w:ascii="Times New Roman" w:hAnsi="Times New Roman" w:cs="Times New Roman"/>
        </w:rPr>
        <w:t xml:space="preserve">La participation du patient à l’étude sera notée dans son dossier médical hospitalier ainsi que le bras de randomisation. </w:t>
      </w:r>
    </w:p>
    <w:p w14:paraId="68ED8E99" w14:textId="77777777" w:rsidR="004D7B6E" w:rsidRPr="00EE1122" w:rsidRDefault="004D7B6E" w:rsidP="00BC0E4A">
      <w:pPr>
        <w:pStyle w:val="Pieddepage"/>
        <w:tabs>
          <w:tab w:val="clear" w:pos="4536"/>
          <w:tab w:val="clear" w:pos="9072"/>
        </w:tabs>
        <w:spacing w:after="120" w:line="360" w:lineRule="auto"/>
        <w:jc w:val="both"/>
        <w:rPr>
          <w:rFonts w:ascii="Times New Roman" w:hAnsi="Times New Roman" w:cs="Times New Roman"/>
        </w:rPr>
      </w:pPr>
    </w:p>
    <w:p w14:paraId="0245307D" w14:textId="5BD277EF" w:rsidR="00800689" w:rsidRPr="00EE1122" w:rsidRDefault="00B54B75" w:rsidP="00AA45AA">
      <w:pPr>
        <w:pStyle w:val="Titre2"/>
        <w:numPr>
          <w:ilvl w:val="2"/>
          <w:numId w:val="7"/>
        </w:numPr>
        <w:autoSpaceDE w:val="0"/>
        <w:autoSpaceDN w:val="0"/>
        <w:adjustRightInd w:val="0"/>
        <w:spacing w:before="120" w:line="360" w:lineRule="auto"/>
        <w:jc w:val="both"/>
      </w:pPr>
      <w:bookmarkStart w:id="229" w:name="_Toc58511930"/>
      <w:r w:rsidRPr="00EE1122">
        <w:t>Le j</w:t>
      </w:r>
      <w:r w:rsidR="00C654FF" w:rsidRPr="00EE1122">
        <w:t>our de la visite d’inclusion (J1</w:t>
      </w:r>
      <w:r w:rsidRPr="00EE1122">
        <w:t>)</w:t>
      </w:r>
      <w:bookmarkEnd w:id="229"/>
      <w:r w:rsidRPr="00EE1122">
        <w:t xml:space="preserve"> </w:t>
      </w:r>
    </w:p>
    <w:p w14:paraId="0785CC56" w14:textId="6A005859" w:rsidR="007D599C" w:rsidRPr="00EE1122" w:rsidRDefault="001D7304" w:rsidP="00140776">
      <w:pPr>
        <w:pStyle w:val="Pieddepage"/>
        <w:tabs>
          <w:tab w:val="clear" w:pos="4536"/>
          <w:tab w:val="clear" w:pos="9072"/>
        </w:tabs>
        <w:spacing w:after="120" w:line="360" w:lineRule="auto"/>
        <w:ind w:left="360"/>
        <w:jc w:val="both"/>
        <w:rPr>
          <w:rFonts w:ascii="Times New Roman" w:hAnsi="Times New Roman" w:cs="Times New Roman"/>
        </w:rPr>
      </w:pPr>
      <w:r w:rsidRPr="00EE1122">
        <w:rPr>
          <w:rFonts w:ascii="Times New Roman" w:hAnsi="Times New Roman" w:cs="Times New Roman"/>
        </w:rPr>
        <w:t>Le jour de l</w:t>
      </w:r>
      <w:r w:rsidR="00B6304F" w:rsidRPr="00EE1122">
        <w:rPr>
          <w:rFonts w:ascii="Times New Roman" w:hAnsi="Times New Roman" w:cs="Times New Roman"/>
        </w:rPr>
        <w:t>a randomisation</w:t>
      </w:r>
      <w:r w:rsidR="00D3157E" w:rsidRPr="00EE1122">
        <w:rPr>
          <w:rFonts w:ascii="Times New Roman" w:hAnsi="Times New Roman" w:cs="Times New Roman"/>
        </w:rPr>
        <w:t>, un examen clinique sera réalisé ainsi qu’un</w:t>
      </w:r>
      <w:r w:rsidR="00B878A9" w:rsidRPr="00EE1122">
        <w:rPr>
          <w:rFonts w:ascii="Times New Roman" w:hAnsi="Times New Roman" w:cs="Times New Roman"/>
        </w:rPr>
        <w:t xml:space="preserve"> </w:t>
      </w:r>
      <w:r w:rsidR="00D3157E" w:rsidRPr="00EE1122">
        <w:rPr>
          <w:rFonts w:ascii="Times New Roman" w:hAnsi="Times New Roman" w:cs="Times New Roman"/>
        </w:rPr>
        <w:t>prélèvement sanguin</w:t>
      </w:r>
      <w:r w:rsidR="00BC0E4A" w:rsidRPr="00EE1122">
        <w:rPr>
          <w:rFonts w:ascii="Times New Roman" w:hAnsi="Times New Roman" w:cs="Times New Roman"/>
        </w:rPr>
        <w:t xml:space="preserve"> (NFS, Fibrinogène, CRP</w:t>
      </w:r>
      <w:r w:rsidR="00B878A9" w:rsidRPr="00EE1122">
        <w:rPr>
          <w:rFonts w:ascii="Times New Roman" w:hAnsi="Times New Roman" w:cs="Times New Roman"/>
        </w:rPr>
        <w:t xml:space="preserve">, </w:t>
      </w:r>
      <w:proofErr w:type="spellStart"/>
      <w:r w:rsidR="00B878A9" w:rsidRPr="00EE1122">
        <w:rPr>
          <w:rFonts w:ascii="Times New Roman" w:hAnsi="Times New Roman" w:cs="Times New Roman"/>
        </w:rPr>
        <w:t>D-Dimères</w:t>
      </w:r>
      <w:ins w:id="230" w:author="Véronique DA COSTA" w:date="2021-01-19T12:25:00Z">
        <w:r w:rsidR="00094C23">
          <w:rPr>
            <w:rFonts w:ascii="Times New Roman" w:hAnsi="Times New Roman" w:cs="Times New Roman"/>
          </w:rPr>
          <w:t>,</w:t>
        </w:r>
      </w:ins>
      <w:del w:id="231" w:author="Véronique DA COSTA" w:date="2021-01-19T12:25:00Z">
        <w:r w:rsidR="00540391" w:rsidRPr="00EE1122" w:rsidDel="00094C23">
          <w:rPr>
            <w:rFonts w:ascii="Times New Roman" w:hAnsi="Times New Roman" w:cs="Times New Roman"/>
          </w:rPr>
          <w:delText xml:space="preserve"> et</w:delText>
        </w:r>
        <w:r w:rsidR="00B878A9" w:rsidRPr="00EE1122" w:rsidDel="00094C23">
          <w:rPr>
            <w:rFonts w:ascii="Times New Roman" w:hAnsi="Times New Roman" w:cs="Times New Roman"/>
          </w:rPr>
          <w:delText xml:space="preserve"> </w:delText>
        </w:r>
      </w:del>
      <w:r w:rsidR="00B878A9" w:rsidRPr="00EE1122">
        <w:rPr>
          <w:rFonts w:ascii="Times New Roman" w:hAnsi="Times New Roman" w:cs="Times New Roman"/>
        </w:rPr>
        <w:t>créatinémie</w:t>
      </w:r>
      <w:proofErr w:type="spellEnd"/>
      <w:ins w:id="232" w:author="Véronique DA COSTA" w:date="2021-01-19T12:25:00Z">
        <w:r w:rsidR="00094C23">
          <w:rPr>
            <w:rFonts w:ascii="Times New Roman" w:hAnsi="Times New Roman" w:cs="Times New Roman"/>
          </w:rPr>
          <w:t>, kaliémie et glycémie</w:t>
        </w:r>
      </w:ins>
      <w:r w:rsidR="00B878A9" w:rsidRPr="00EE1122">
        <w:rPr>
          <w:rFonts w:ascii="Times New Roman" w:hAnsi="Times New Roman" w:cs="Times New Roman"/>
        </w:rPr>
        <w:t xml:space="preserve">). </w:t>
      </w:r>
    </w:p>
    <w:p w14:paraId="668223C6" w14:textId="5D53FDDE" w:rsidR="00B878A9" w:rsidRDefault="003A40D1" w:rsidP="00BC0E4A">
      <w:pPr>
        <w:pStyle w:val="Pieddepage"/>
        <w:tabs>
          <w:tab w:val="clear" w:pos="4536"/>
          <w:tab w:val="clear" w:pos="9072"/>
        </w:tabs>
        <w:spacing w:after="120" w:line="360" w:lineRule="auto"/>
        <w:ind w:left="360"/>
        <w:jc w:val="both"/>
        <w:rPr>
          <w:ins w:id="233" w:author="Véronique DA COSTA" w:date="2021-01-19T12:13:00Z"/>
          <w:rFonts w:ascii="Times New Roman" w:hAnsi="Times New Roman" w:cs="Times New Roman"/>
        </w:rPr>
      </w:pPr>
      <w:r w:rsidRPr="00EE1122">
        <w:rPr>
          <w:rFonts w:ascii="Times New Roman" w:hAnsi="Times New Roman" w:cs="Times New Roman"/>
        </w:rPr>
        <w:t xml:space="preserve">Le patient </w:t>
      </w:r>
      <w:r w:rsidR="00B878A9" w:rsidRPr="00EE1122">
        <w:rPr>
          <w:rFonts w:ascii="Times New Roman" w:hAnsi="Times New Roman" w:cs="Times New Roman"/>
        </w:rPr>
        <w:t>devra</w:t>
      </w:r>
      <w:r w:rsidRPr="00EE1122">
        <w:rPr>
          <w:rFonts w:ascii="Times New Roman" w:hAnsi="Times New Roman" w:cs="Times New Roman"/>
        </w:rPr>
        <w:t xml:space="preserve"> </w:t>
      </w:r>
      <w:r w:rsidR="00540391" w:rsidRPr="00EE1122">
        <w:rPr>
          <w:rFonts w:ascii="Times New Roman" w:hAnsi="Times New Roman" w:cs="Times New Roman"/>
        </w:rPr>
        <w:t xml:space="preserve">répondre </w:t>
      </w:r>
      <w:r w:rsidR="009D67B9" w:rsidRPr="00EE1122">
        <w:rPr>
          <w:rFonts w:ascii="Times New Roman" w:hAnsi="Times New Roman" w:cs="Times New Roman"/>
        </w:rPr>
        <w:t>à un</w:t>
      </w:r>
      <w:r w:rsidR="00540391" w:rsidRPr="00EE1122">
        <w:rPr>
          <w:rFonts w:ascii="Times New Roman" w:hAnsi="Times New Roman" w:cs="Times New Roman"/>
        </w:rPr>
        <w:t xml:space="preserve"> questionnaire de qualité </w:t>
      </w:r>
      <w:r w:rsidR="00BC0E4A" w:rsidRPr="00EE1122">
        <w:rPr>
          <w:rFonts w:ascii="Times New Roman" w:hAnsi="Times New Roman" w:cs="Times New Roman"/>
        </w:rPr>
        <w:t>de vie</w:t>
      </w:r>
      <w:r w:rsidR="009D67B9" w:rsidRPr="00EE1122">
        <w:rPr>
          <w:rFonts w:ascii="Times New Roman" w:hAnsi="Times New Roman" w:cs="Times New Roman"/>
        </w:rPr>
        <w:t>,</w:t>
      </w:r>
      <w:r w:rsidR="00BC0E4A" w:rsidRPr="00EE1122">
        <w:rPr>
          <w:rFonts w:ascii="Times New Roman" w:hAnsi="Times New Roman" w:cs="Times New Roman"/>
        </w:rPr>
        <w:t xml:space="preserve"> </w:t>
      </w:r>
      <w:r w:rsidR="009D67B9" w:rsidRPr="00EE1122">
        <w:rPr>
          <w:rFonts w:ascii="Times New Roman" w:hAnsi="Times New Roman" w:cs="Times New Roman"/>
        </w:rPr>
        <w:t>l’</w:t>
      </w:r>
      <w:r w:rsidR="00BC0E4A" w:rsidRPr="00EE1122">
        <w:rPr>
          <w:rFonts w:ascii="Times New Roman" w:hAnsi="Times New Roman" w:cs="Times New Roman"/>
        </w:rPr>
        <w:t>EQ5D</w:t>
      </w:r>
      <w:r w:rsidR="009D67B9" w:rsidRPr="00EE1122">
        <w:rPr>
          <w:rFonts w:ascii="Times New Roman" w:hAnsi="Times New Roman" w:cs="Times New Roman"/>
        </w:rPr>
        <w:t xml:space="preserve">. </w:t>
      </w:r>
      <w:r w:rsidR="00BC0E4A" w:rsidRPr="00EE1122">
        <w:rPr>
          <w:rFonts w:ascii="Times New Roman" w:hAnsi="Times New Roman" w:cs="Times New Roman"/>
        </w:rPr>
        <w:t xml:space="preserve"> </w:t>
      </w:r>
    </w:p>
    <w:p w14:paraId="20B60F6E" w14:textId="77777777" w:rsidR="00C36D9D" w:rsidRDefault="00C36D9D" w:rsidP="00AA45AA">
      <w:pPr>
        <w:pStyle w:val="Pieddepage"/>
        <w:numPr>
          <w:ilvl w:val="0"/>
          <w:numId w:val="6"/>
        </w:numPr>
        <w:tabs>
          <w:tab w:val="clear" w:pos="4536"/>
          <w:tab w:val="clear" w:pos="9072"/>
        </w:tabs>
        <w:spacing w:after="120" w:line="360" w:lineRule="auto"/>
        <w:jc w:val="both"/>
        <w:rPr>
          <w:ins w:id="234" w:author="Véronique DA COSTA" w:date="2021-01-19T12:14:00Z"/>
          <w:rFonts w:ascii="Times New Roman" w:hAnsi="Times New Roman" w:cs="Times New Roman"/>
        </w:rPr>
      </w:pPr>
      <w:moveToRangeStart w:id="235" w:author="Véronique DA COSTA" w:date="2021-01-19T12:13:00Z" w:name="move61950845"/>
      <w:moveTo w:id="236" w:author="Véronique DA COSTA" w:date="2021-01-19T12:13:00Z">
        <w:r w:rsidRPr="00EE1122">
          <w:rPr>
            <w:rFonts w:ascii="Times New Roman" w:hAnsi="Times New Roman" w:cs="Times New Roman"/>
          </w:rPr>
          <w:t>Dans le cas où le patient est hospitalisé, le patient recevra le traitement dans le service. Les boîtes de traitements nécessaires pour les 10 jours auront été récupérées auprès de la pharmacie à usage intérieur.</w:t>
        </w:r>
      </w:moveTo>
    </w:p>
    <w:p w14:paraId="602246FD" w14:textId="316F950E" w:rsidR="003A40D1" w:rsidRPr="00EE1122" w:rsidRDefault="00C36D9D" w:rsidP="00AA45AA">
      <w:pPr>
        <w:pStyle w:val="Pieddepage"/>
        <w:numPr>
          <w:ilvl w:val="0"/>
          <w:numId w:val="6"/>
        </w:numPr>
        <w:tabs>
          <w:tab w:val="clear" w:pos="4536"/>
          <w:tab w:val="clear" w:pos="9072"/>
        </w:tabs>
        <w:spacing w:after="120" w:line="360" w:lineRule="auto"/>
        <w:jc w:val="both"/>
        <w:rPr>
          <w:rFonts w:ascii="Times New Roman" w:hAnsi="Times New Roman" w:cs="Times New Roman"/>
        </w:rPr>
      </w:pPr>
      <w:moveTo w:id="237" w:author="Véronique DA COSTA" w:date="2021-01-19T12:13:00Z">
        <w:del w:id="238" w:author="Véronique DA COSTA" w:date="2021-01-19T12:14:00Z">
          <w:r w:rsidRPr="00EE1122" w:rsidDel="00C36D9D">
            <w:rPr>
              <w:rFonts w:ascii="Times New Roman" w:hAnsi="Times New Roman" w:cs="Times New Roman"/>
            </w:rPr>
            <w:delText xml:space="preserve"> </w:delText>
          </w:r>
        </w:del>
      </w:moveTo>
      <w:moveToRangeEnd w:id="235"/>
      <w:r w:rsidR="00BC0E4A" w:rsidRPr="00EE1122">
        <w:rPr>
          <w:rFonts w:ascii="Times New Roman" w:hAnsi="Times New Roman" w:cs="Times New Roman"/>
        </w:rPr>
        <w:t>Si le patient n’est pas hospitalisé, l’ordonnance lui sera remis pour lui permettre de récupérer les boîtes de traitements nécessaires pour les 10 jours de traitement</w:t>
      </w:r>
      <w:r w:rsidR="009D67B9" w:rsidRPr="00EE1122">
        <w:rPr>
          <w:rFonts w:ascii="Times New Roman" w:hAnsi="Times New Roman" w:cs="Times New Roman"/>
        </w:rPr>
        <w:t xml:space="preserve"> à la pharmacie </w:t>
      </w:r>
      <w:r w:rsidR="00EC292E" w:rsidRPr="00EE1122">
        <w:rPr>
          <w:rFonts w:ascii="Times New Roman" w:hAnsi="Times New Roman" w:cs="Times New Roman"/>
        </w:rPr>
        <w:t>à usage intérieur (PUI)</w:t>
      </w:r>
      <w:r w:rsidR="002E107F" w:rsidRPr="00EE1122">
        <w:rPr>
          <w:rFonts w:ascii="Times New Roman" w:hAnsi="Times New Roman" w:cs="Times New Roman"/>
        </w:rPr>
        <w:t>. Un carnet patient lui sera remis pour faire la traçabilité des traitements ainsi qu’un carnet infirmière pour recueillir les paramètres</w:t>
      </w:r>
      <w:r w:rsidR="00AE6CBE">
        <w:rPr>
          <w:rFonts w:ascii="Times New Roman" w:hAnsi="Times New Roman" w:cs="Times New Roman"/>
        </w:rPr>
        <w:t xml:space="preserve"> respiratoires</w:t>
      </w:r>
      <w:r w:rsidR="00BB4B6D" w:rsidRPr="00EE1122">
        <w:rPr>
          <w:rFonts w:ascii="Times New Roman" w:hAnsi="Times New Roman" w:cs="Times New Roman"/>
        </w:rPr>
        <w:t xml:space="preserve"> et la température</w:t>
      </w:r>
      <w:r w:rsidR="002E107F" w:rsidRPr="00EE1122">
        <w:rPr>
          <w:rFonts w:ascii="Times New Roman" w:hAnsi="Times New Roman" w:cs="Times New Roman"/>
        </w:rPr>
        <w:t xml:space="preserve"> à domicile</w:t>
      </w:r>
      <w:r w:rsidR="00BB4B6D" w:rsidRPr="00EE1122">
        <w:rPr>
          <w:rFonts w:ascii="Times New Roman" w:hAnsi="Times New Roman" w:cs="Times New Roman"/>
        </w:rPr>
        <w:t>.</w:t>
      </w:r>
      <w:r w:rsidR="002927C1" w:rsidRPr="00EE1122">
        <w:rPr>
          <w:rFonts w:ascii="Times New Roman" w:hAnsi="Times New Roman" w:cs="Times New Roman"/>
        </w:rPr>
        <w:t xml:space="preserve"> </w:t>
      </w:r>
      <w:r w:rsidR="00EC292E" w:rsidRPr="00EE1122">
        <w:rPr>
          <w:rFonts w:ascii="Times New Roman" w:hAnsi="Times New Roman" w:cs="Times New Roman"/>
        </w:rPr>
        <w:t xml:space="preserve">Une notice d’information sur l’étude à destination de l’IDE du domicile sera également remise au patient.   </w:t>
      </w:r>
    </w:p>
    <w:p w14:paraId="3F51110A" w14:textId="191836C2" w:rsidR="00875CDB" w:rsidRPr="00EE1122" w:rsidRDefault="002927C1" w:rsidP="00875CDB">
      <w:pPr>
        <w:pStyle w:val="Pieddepage"/>
        <w:tabs>
          <w:tab w:val="clear" w:pos="4536"/>
          <w:tab w:val="clear" w:pos="9072"/>
        </w:tabs>
        <w:spacing w:after="120" w:line="360" w:lineRule="auto"/>
        <w:ind w:left="720"/>
        <w:jc w:val="both"/>
        <w:rPr>
          <w:rFonts w:ascii="Times New Roman" w:hAnsi="Times New Roman" w:cs="Times New Roman"/>
        </w:rPr>
      </w:pPr>
      <w:r w:rsidRPr="00EE1122">
        <w:rPr>
          <w:rFonts w:ascii="Times New Roman" w:hAnsi="Times New Roman" w:cs="Times New Roman"/>
        </w:rPr>
        <w:t xml:space="preserve">Les paramètres </w:t>
      </w:r>
      <w:r w:rsidR="00AE6CBE">
        <w:rPr>
          <w:rFonts w:ascii="Times New Roman" w:hAnsi="Times New Roman" w:cs="Times New Roman"/>
        </w:rPr>
        <w:t xml:space="preserve">respiratoires </w:t>
      </w:r>
      <w:r w:rsidRPr="00EE1122">
        <w:rPr>
          <w:rFonts w:ascii="Times New Roman" w:hAnsi="Times New Roman" w:cs="Times New Roman"/>
        </w:rPr>
        <w:t>seront recueillis dans le carnet infirmière jusqu’à J28.Tous les jours de J1à J14 puis trois fois par semaine de J15 à J28</w:t>
      </w:r>
      <w:r w:rsidR="00875CDB" w:rsidRPr="00EE1122">
        <w:rPr>
          <w:rFonts w:ascii="Times New Roman" w:hAnsi="Times New Roman" w:cs="Times New Roman"/>
        </w:rPr>
        <w:t>.</w:t>
      </w:r>
    </w:p>
    <w:p w14:paraId="75535D8D" w14:textId="1A38E64E" w:rsidR="00C36D9D" w:rsidRPr="00EE1122" w:rsidRDefault="00875CDB" w:rsidP="00C36D9D">
      <w:pPr>
        <w:pStyle w:val="Pieddepage"/>
        <w:tabs>
          <w:tab w:val="clear" w:pos="4536"/>
          <w:tab w:val="clear" w:pos="9072"/>
        </w:tabs>
        <w:spacing w:after="120" w:line="360" w:lineRule="auto"/>
        <w:ind w:left="720"/>
        <w:jc w:val="both"/>
        <w:rPr>
          <w:rFonts w:ascii="Times New Roman" w:hAnsi="Times New Roman" w:cs="Times New Roman"/>
        </w:rPr>
      </w:pPr>
      <w:r w:rsidRPr="00EE1122">
        <w:rPr>
          <w:rFonts w:ascii="Times New Roman" w:hAnsi="Times New Roman" w:cs="Times New Roman"/>
        </w:rPr>
        <w:t>La visite 1</w:t>
      </w:r>
      <w:r w:rsidR="00553AD0" w:rsidRPr="00EE1122">
        <w:rPr>
          <w:rFonts w:ascii="Times New Roman" w:hAnsi="Times New Roman" w:cs="Times New Roman"/>
        </w:rPr>
        <w:t xml:space="preserve"> (J12) </w:t>
      </w:r>
      <w:r w:rsidRPr="00EE1122">
        <w:rPr>
          <w:rFonts w:ascii="Times New Roman" w:hAnsi="Times New Roman" w:cs="Times New Roman"/>
        </w:rPr>
        <w:t>et la visite 2</w:t>
      </w:r>
      <w:r w:rsidR="00553AD0" w:rsidRPr="00EE1122">
        <w:rPr>
          <w:rFonts w:ascii="Times New Roman" w:hAnsi="Times New Roman" w:cs="Times New Roman"/>
        </w:rPr>
        <w:t xml:space="preserve"> (J28)</w:t>
      </w:r>
      <w:r w:rsidRPr="00EE1122">
        <w:rPr>
          <w:rFonts w:ascii="Times New Roman" w:hAnsi="Times New Roman" w:cs="Times New Roman"/>
        </w:rPr>
        <w:t xml:space="preserve"> devront être programmées avant la sortie du patient.</w:t>
      </w:r>
    </w:p>
    <w:p w14:paraId="42C0BB0E" w14:textId="1B95CFDC" w:rsidR="00BC0E4A" w:rsidRPr="00EE1122" w:rsidDel="00C36D9D" w:rsidRDefault="00BC0E4A" w:rsidP="00AA45AA">
      <w:pPr>
        <w:pStyle w:val="Pieddepage"/>
        <w:numPr>
          <w:ilvl w:val="0"/>
          <w:numId w:val="6"/>
        </w:numPr>
        <w:tabs>
          <w:tab w:val="clear" w:pos="4536"/>
          <w:tab w:val="clear" w:pos="9072"/>
        </w:tabs>
        <w:spacing w:after="120" w:line="360" w:lineRule="auto"/>
        <w:jc w:val="both"/>
        <w:rPr>
          <w:moveFrom w:id="239" w:author="Véronique DA COSTA" w:date="2021-01-19T12:13:00Z"/>
          <w:rFonts w:ascii="Times New Roman" w:hAnsi="Times New Roman" w:cs="Times New Roman"/>
        </w:rPr>
      </w:pPr>
      <w:moveFromRangeStart w:id="240" w:author="Véronique DA COSTA" w:date="2021-01-19T12:13:00Z" w:name="move61950845"/>
      <w:moveFrom w:id="241" w:author="Véronique DA COSTA" w:date="2021-01-19T12:13:00Z">
        <w:r w:rsidRPr="00EE1122" w:rsidDel="00C36D9D">
          <w:rPr>
            <w:rFonts w:ascii="Times New Roman" w:hAnsi="Times New Roman" w:cs="Times New Roman"/>
          </w:rPr>
          <w:t>Dans le cas où le patient est hospitalisé</w:t>
        </w:r>
        <w:r w:rsidR="009D67B9" w:rsidRPr="00EE1122" w:rsidDel="00C36D9D">
          <w:rPr>
            <w:rFonts w:ascii="Times New Roman" w:hAnsi="Times New Roman" w:cs="Times New Roman"/>
          </w:rPr>
          <w:t>,</w:t>
        </w:r>
        <w:r w:rsidRPr="00EE1122" w:rsidDel="00C36D9D">
          <w:rPr>
            <w:rFonts w:ascii="Times New Roman" w:hAnsi="Times New Roman" w:cs="Times New Roman"/>
          </w:rPr>
          <w:t xml:space="preserve"> le</w:t>
        </w:r>
        <w:r w:rsidR="007A2C70" w:rsidRPr="00EE1122" w:rsidDel="00C36D9D">
          <w:rPr>
            <w:rFonts w:ascii="Times New Roman" w:hAnsi="Times New Roman" w:cs="Times New Roman"/>
          </w:rPr>
          <w:t xml:space="preserve"> patient</w:t>
        </w:r>
        <w:r w:rsidRPr="00EE1122" w:rsidDel="00C36D9D">
          <w:rPr>
            <w:rFonts w:ascii="Times New Roman" w:hAnsi="Times New Roman" w:cs="Times New Roman"/>
          </w:rPr>
          <w:t xml:space="preserve"> recevra</w:t>
        </w:r>
        <w:r w:rsidR="009D67B9" w:rsidRPr="00EE1122" w:rsidDel="00C36D9D">
          <w:rPr>
            <w:rFonts w:ascii="Times New Roman" w:hAnsi="Times New Roman" w:cs="Times New Roman"/>
          </w:rPr>
          <w:t xml:space="preserve"> le traitement dans le service. L</w:t>
        </w:r>
        <w:r w:rsidRPr="00EE1122" w:rsidDel="00C36D9D">
          <w:rPr>
            <w:rFonts w:ascii="Times New Roman" w:hAnsi="Times New Roman" w:cs="Times New Roman"/>
          </w:rPr>
          <w:t>es boîtes de traitements nécessaires pour les 10 jours auront été récupérées auprès de la pharmacie</w:t>
        </w:r>
        <w:r w:rsidR="00EC292E" w:rsidRPr="00EE1122" w:rsidDel="00C36D9D">
          <w:rPr>
            <w:rFonts w:ascii="Times New Roman" w:hAnsi="Times New Roman" w:cs="Times New Roman"/>
          </w:rPr>
          <w:t xml:space="preserve"> à usage intérieur</w:t>
        </w:r>
        <w:r w:rsidRPr="00EE1122" w:rsidDel="00C36D9D">
          <w:rPr>
            <w:rFonts w:ascii="Times New Roman" w:hAnsi="Times New Roman" w:cs="Times New Roman"/>
          </w:rPr>
          <w:t xml:space="preserve">. </w:t>
        </w:r>
      </w:moveFrom>
    </w:p>
    <w:moveFromRangeEnd w:id="240"/>
    <w:p w14:paraId="4ECA4029" w14:textId="52698527" w:rsidR="00540391" w:rsidRPr="00EE1122" w:rsidRDefault="000A0CCF" w:rsidP="00140776">
      <w:pPr>
        <w:pStyle w:val="Pieddepage"/>
        <w:tabs>
          <w:tab w:val="clear" w:pos="4536"/>
          <w:tab w:val="clear" w:pos="9072"/>
        </w:tabs>
        <w:spacing w:after="120" w:line="360" w:lineRule="auto"/>
        <w:ind w:left="360"/>
        <w:jc w:val="both"/>
        <w:rPr>
          <w:rFonts w:ascii="Times New Roman" w:hAnsi="Times New Roman" w:cs="Times New Roman"/>
        </w:rPr>
      </w:pPr>
      <w:r w:rsidRPr="00EE1122">
        <w:rPr>
          <w:rFonts w:ascii="Times New Roman" w:hAnsi="Times New Roman" w:cs="Times New Roman"/>
        </w:rPr>
        <w:t>La 1</w:t>
      </w:r>
      <w:r w:rsidRPr="00EE1122">
        <w:rPr>
          <w:rFonts w:ascii="Times New Roman" w:hAnsi="Times New Roman" w:cs="Times New Roman"/>
          <w:vertAlign w:val="superscript"/>
        </w:rPr>
        <w:t>ère</w:t>
      </w:r>
      <w:r w:rsidRPr="00EE1122">
        <w:rPr>
          <w:rFonts w:ascii="Times New Roman" w:hAnsi="Times New Roman" w:cs="Times New Roman"/>
        </w:rPr>
        <w:t xml:space="preserve"> </w:t>
      </w:r>
      <w:r w:rsidR="005F3376" w:rsidRPr="00EE1122">
        <w:rPr>
          <w:rFonts w:ascii="Times New Roman" w:hAnsi="Times New Roman" w:cs="Times New Roman"/>
        </w:rPr>
        <w:t xml:space="preserve">prise de traitement </w:t>
      </w:r>
      <w:r w:rsidRPr="00EE1122">
        <w:rPr>
          <w:rFonts w:ascii="Times New Roman" w:hAnsi="Times New Roman" w:cs="Times New Roman"/>
        </w:rPr>
        <w:t>d</w:t>
      </w:r>
      <w:r w:rsidR="002E107F" w:rsidRPr="00EE1122">
        <w:rPr>
          <w:rFonts w:ascii="Times New Roman" w:hAnsi="Times New Roman" w:cs="Times New Roman"/>
        </w:rPr>
        <w:t>evra</w:t>
      </w:r>
      <w:r w:rsidRPr="00EE1122">
        <w:rPr>
          <w:rFonts w:ascii="Times New Roman" w:hAnsi="Times New Roman" w:cs="Times New Roman"/>
        </w:rPr>
        <w:t xml:space="preserve"> avoir lieu dans les 24 h suivant la randomisation. </w:t>
      </w:r>
    </w:p>
    <w:p w14:paraId="3526166A" w14:textId="41EBFF76" w:rsidR="002E107F" w:rsidRPr="00EE1122" w:rsidRDefault="00C36D9D" w:rsidP="00140776">
      <w:pPr>
        <w:pStyle w:val="Pieddepage"/>
        <w:tabs>
          <w:tab w:val="clear" w:pos="4536"/>
          <w:tab w:val="clear" w:pos="9072"/>
        </w:tabs>
        <w:spacing w:after="120" w:line="360" w:lineRule="auto"/>
        <w:ind w:left="360"/>
        <w:jc w:val="both"/>
        <w:rPr>
          <w:rFonts w:ascii="Times New Roman" w:hAnsi="Times New Roman" w:cs="Times New Roman"/>
        </w:rPr>
      </w:pPr>
      <w:ins w:id="242" w:author="Véronique DA COSTA" w:date="2021-01-19T12:14:00Z">
        <w:r>
          <w:rPr>
            <w:rFonts w:ascii="Times New Roman" w:hAnsi="Times New Roman" w:cs="Times New Roman"/>
          </w:rPr>
          <w:t xml:space="preserve">Programme de retour à </w:t>
        </w:r>
      </w:ins>
      <w:commentRangeStart w:id="243"/>
      <w:ins w:id="244" w:author="Véronique DA COSTA" w:date="2021-01-19T12:18:00Z">
        <w:r>
          <w:rPr>
            <w:rFonts w:ascii="Times New Roman" w:hAnsi="Times New Roman" w:cs="Times New Roman"/>
          </w:rPr>
          <w:t>domicile</w:t>
        </w:r>
        <w:commentRangeEnd w:id="243"/>
        <w:r>
          <w:rPr>
            <w:rStyle w:val="Marquedecommentaire"/>
            <w:rFonts w:ascii="Calibri" w:hAnsi="Calibri" w:cs="Calibri"/>
          </w:rPr>
          <w:commentReference w:id="243"/>
        </w:r>
        <w:r>
          <w:rPr>
            <w:rFonts w:ascii="Times New Roman" w:hAnsi="Times New Roman" w:cs="Times New Roman"/>
          </w:rPr>
          <w:t xml:space="preserve"> </w:t>
        </w:r>
      </w:ins>
    </w:p>
    <w:p w14:paraId="32E81CA0" w14:textId="49E00B8D" w:rsidR="00E47225" w:rsidRPr="00EE1122" w:rsidRDefault="00E47225" w:rsidP="00AA45AA">
      <w:pPr>
        <w:pStyle w:val="Titre2"/>
        <w:numPr>
          <w:ilvl w:val="2"/>
          <w:numId w:val="7"/>
        </w:numPr>
        <w:autoSpaceDE w:val="0"/>
        <w:autoSpaceDN w:val="0"/>
        <w:adjustRightInd w:val="0"/>
        <w:spacing w:before="120" w:line="360" w:lineRule="auto"/>
        <w:jc w:val="both"/>
      </w:pPr>
      <w:bookmarkStart w:id="245" w:name="_Toc58511931"/>
      <w:r w:rsidRPr="00EE1122">
        <w:lastRenderedPageBreak/>
        <w:t xml:space="preserve">Pendant l’hospitalisation </w:t>
      </w:r>
      <w:r w:rsidR="002E764E" w:rsidRPr="00EE1122">
        <w:t>ou à domicil</w:t>
      </w:r>
      <w:r w:rsidR="009D67B9" w:rsidRPr="00EE1122">
        <w:t>e</w:t>
      </w:r>
      <w:bookmarkEnd w:id="245"/>
    </w:p>
    <w:p w14:paraId="46021F30" w14:textId="0B652ED7" w:rsidR="002927C1" w:rsidRPr="00EE1122" w:rsidRDefault="002927C1" w:rsidP="002927C1">
      <w:pPr>
        <w:pStyle w:val="Pieddepage"/>
        <w:tabs>
          <w:tab w:val="clear" w:pos="4536"/>
          <w:tab w:val="clear" w:pos="9072"/>
        </w:tabs>
        <w:spacing w:after="120" w:line="360" w:lineRule="auto"/>
        <w:ind w:left="360"/>
        <w:jc w:val="both"/>
        <w:rPr>
          <w:rFonts w:ascii="Times New Roman" w:hAnsi="Times New Roman" w:cs="Times New Roman"/>
        </w:rPr>
      </w:pPr>
      <w:r w:rsidRPr="00EE1122">
        <w:rPr>
          <w:rFonts w:ascii="Times New Roman" w:hAnsi="Times New Roman" w:cs="Times New Roman"/>
        </w:rPr>
        <w:t xml:space="preserve">Pour les patients hospitalisés, la température et les paramètres </w:t>
      </w:r>
      <w:r w:rsidR="00AE6CBE">
        <w:rPr>
          <w:rFonts w:ascii="Times New Roman" w:hAnsi="Times New Roman" w:cs="Times New Roman"/>
        </w:rPr>
        <w:t>respiratoires</w:t>
      </w:r>
      <w:r w:rsidRPr="00EE1122">
        <w:rPr>
          <w:rFonts w:ascii="Times New Roman" w:hAnsi="Times New Roman" w:cs="Times New Roman"/>
        </w:rPr>
        <w:t xml:space="preserve"> recueillis dans le cadre du suivi habituel du patient (Fréquence respiratoire, saturation, débit 02) seront retranscrits sur l’</w:t>
      </w:r>
      <w:proofErr w:type="spellStart"/>
      <w:r w:rsidRPr="00EE1122">
        <w:rPr>
          <w:rFonts w:ascii="Times New Roman" w:hAnsi="Times New Roman" w:cs="Times New Roman"/>
        </w:rPr>
        <w:t>eCRF</w:t>
      </w:r>
      <w:proofErr w:type="spellEnd"/>
      <w:r w:rsidRPr="00EE1122">
        <w:rPr>
          <w:rFonts w:ascii="Times New Roman" w:hAnsi="Times New Roman" w:cs="Times New Roman"/>
        </w:rPr>
        <w:t xml:space="preserve"> ainsi que la prise de traitements. </w:t>
      </w:r>
    </w:p>
    <w:p w14:paraId="76D66ACD" w14:textId="31255987" w:rsidR="00BB4B6D" w:rsidRDefault="00BB4B6D" w:rsidP="00BB4B6D">
      <w:pPr>
        <w:pStyle w:val="Pieddepage"/>
        <w:tabs>
          <w:tab w:val="clear" w:pos="4536"/>
          <w:tab w:val="clear" w:pos="9072"/>
        </w:tabs>
        <w:spacing w:after="120" w:line="360" w:lineRule="auto"/>
        <w:ind w:left="360"/>
        <w:jc w:val="both"/>
        <w:rPr>
          <w:ins w:id="246" w:author="Véronique DA COSTA" w:date="2021-01-19T12:20:00Z"/>
          <w:rFonts w:ascii="Times New Roman" w:hAnsi="Times New Roman" w:cs="Times New Roman"/>
        </w:rPr>
      </w:pPr>
      <w:commentRangeStart w:id="247"/>
      <w:r w:rsidRPr="00EE1122">
        <w:rPr>
          <w:rFonts w:ascii="Times New Roman" w:hAnsi="Times New Roman" w:cs="Times New Roman"/>
        </w:rPr>
        <w:t>Pour les patients à domicile, ces paramètres seront recueillis dans le carnet infirmière jusqu’à J28</w:t>
      </w:r>
      <w:r w:rsidR="00A81598" w:rsidRPr="00EE1122">
        <w:rPr>
          <w:rFonts w:ascii="Times New Roman" w:hAnsi="Times New Roman" w:cs="Times New Roman"/>
        </w:rPr>
        <w:t>.</w:t>
      </w:r>
      <w:r w:rsidRPr="00EE1122">
        <w:rPr>
          <w:rFonts w:ascii="Times New Roman" w:hAnsi="Times New Roman" w:cs="Times New Roman"/>
        </w:rPr>
        <w:t xml:space="preserve">Tous les jours de J1à J14 puis trois fois par semaine de J15 à J28 </w:t>
      </w:r>
      <w:commentRangeEnd w:id="247"/>
      <w:r w:rsidR="00094C23">
        <w:rPr>
          <w:rStyle w:val="Marquedecommentaire"/>
          <w:rFonts w:ascii="Calibri" w:hAnsi="Calibri" w:cs="Calibri"/>
        </w:rPr>
        <w:commentReference w:id="247"/>
      </w:r>
      <w:r w:rsidRPr="00EE1122">
        <w:rPr>
          <w:rFonts w:ascii="Times New Roman" w:hAnsi="Times New Roman" w:cs="Times New Roman"/>
        </w:rPr>
        <w:t xml:space="preserve">et le patient devra renseigner la prise de traitements dans le carnet patient chaque jour. </w:t>
      </w:r>
    </w:p>
    <w:p w14:paraId="00E86790" w14:textId="31B2A862" w:rsidR="00094C23" w:rsidRPr="00EE1122" w:rsidRDefault="00094C23" w:rsidP="00BB4B6D">
      <w:pPr>
        <w:pStyle w:val="Pieddepage"/>
        <w:tabs>
          <w:tab w:val="clear" w:pos="4536"/>
          <w:tab w:val="clear" w:pos="9072"/>
        </w:tabs>
        <w:spacing w:after="120" w:line="360" w:lineRule="auto"/>
        <w:ind w:left="360"/>
        <w:jc w:val="both"/>
        <w:rPr>
          <w:rFonts w:ascii="Times New Roman" w:hAnsi="Times New Roman" w:cs="Times New Roman"/>
        </w:rPr>
      </w:pPr>
      <w:commentRangeStart w:id="248"/>
      <w:ins w:id="249" w:author="Véronique DA COSTA" w:date="2021-01-19T12:20:00Z">
        <w:r>
          <w:rPr>
            <w:rFonts w:ascii="Times New Roman" w:hAnsi="Times New Roman" w:cs="Times New Roman"/>
          </w:rPr>
          <w:t xml:space="preserve">En cas d’aggravation de </w:t>
        </w:r>
      </w:ins>
      <w:ins w:id="250" w:author="Véronique DA COSTA" w:date="2021-01-19T12:21:00Z">
        <w:r>
          <w:rPr>
            <w:rFonts w:ascii="Times New Roman" w:hAnsi="Times New Roman" w:cs="Times New Roman"/>
          </w:rPr>
          <w:t xml:space="preserve">la maladie, les patients seront hospitalisés. </w:t>
        </w:r>
        <w:commentRangeEnd w:id="248"/>
        <w:r>
          <w:rPr>
            <w:rStyle w:val="Marquedecommentaire"/>
            <w:rFonts w:ascii="Calibri" w:hAnsi="Calibri" w:cs="Calibri"/>
          </w:rPr>
          <w:commentReference w:id="248"/>
        </w:r>
      </w:ins>
    </w:p>
    <w:p w14:paraId="5D29EB13" w14:textId="214CF6CC" w:rsidR="00E47225" w:rsidRPr="004D7B6E" w:rsidRDefault="00F67115" w:rsidP="00140776">
      <w:pPr>
        <w:pStyle w:val="Pieddepage"/>
        <w:tabs>
          <w:tab w:val="clear" w:pos="4536"/>
          <w:tab w:val="clear" w:pos="9072"/>
        </w:tabs>
        <w:spacing w:after="120" w:line="360" w:lineRule="auto"/>
        <w:ind w:left="360"/>
        <w:jc w:val="both"/>
        <w:rPr>
          <w:rFonts w:ascii="Times New Roman" w:hAnsi="Times New Roman" w:cs="Times New Roman"/>
        </w:rPr>
      </w:pPr>
      <w:r w:rsidRPr="00EE1122">
        <w:rPr>
          <w:rFonts w:ascii="Times New Roman" w:hAnsi="Times New Roman" w:cs="Times New Roman"/>
        </w:rPr>
        <w:t>Les évènements indésirables seront recherchés durant toute l’hospitalisation et seront retranscrit sur l’</w:t>
      </w:r>
      <w:proofErr w:type="spellStart"/>
      <w:r w:rsidRPr="00EE1122">
        <w:rPr>
          <w:rFonts w:ascii="Times New Roman" w:hAnsi="Times New Roman" w:cs="Times New Roman"/>
        </w:rPr>
        <w:t>eCRF</w:t>
      </w:r>
      <w:proofErr w:type="spellEnd"/>
      <w:r w:rsidRPr="00EE1122">
        <w:rPr>
          <w:rFonts w:ascii="Times New Roman" w:hAnsi="Times New Roman" w:cs="Times New Roman"/>
        </w:rPr>
        <w:t>.</w:t>
      </w:r>
      <w:del w:id="251" w:author="Véronique DA COSTA" w:date="2021-01-19T12:05:00Z">
        <w:r w:rsidRPr="00EE1122" w:rsidDel="004D7B6E">
          <w:rPr>
            <w:rFonts w:ascii="Times New Roman" w:hAnsi="Times New Roman" w:cs="Times New Roman"/>
          </w:rPr>
          <w:delText xml:space="preserve"> </w:delText>
        </w:r>
      </w:del>
    </w:p>
    <w:p w14:paraId="7AC765E6" w14:textId="2D0893B8" w:rsidR="00875CDB" w:rsidRPr="00EE1122" w:rsidRDefault="00875CDB" w:rsidP="00875CDB">
      <w:pPr>
        <w:pStyle w:val="Pieddepage"/>
        <w:tabs>
          <w:tab w:val="clear" w:pos="4536"/>
          <w:tab w:val="clear" w:pos="9072"/>
        </w:tabs>
        <w:spacing w:after="120" w:line="360" w:lineRule="auto"/>
        <w:ind w:left="360"/>
        <w:jc w:val="both"/>
        <w:rPr>
          <w:rFonts w:ascii="Times New Roman" w:hAnsi="Times New Roman" w:cs="Times New Roman"/>
        </w:rPr>
      </w:pPr>
      <w:r w:rsidRPr="00EE1122">
        <w:rPr>
          <w:rFonts w:ascii="Times New Roman" w:hAnsi="Times New Roman" w:cs="Times New Roman"/>
          <w:b/>
        </w:rPr>
        <w:t>A la sortie d’hospitalisation</w:t>
      </w:r>
      <w:r w:rsidRPr="00EE1122">
        <w:rPr>
          <w:rFonts w:ascii="Times New Roman" w:hAnsi="Times New Roman" w:cs="Times New Roman"/>
        </w:rPr>
        <w:t>, un carnet infi</w:t>
      </w:r>
      <w:r w:rsidR="00EC292E" w:rsidRPr="00EE1122">
        <w:rPr>
          <w:rFonts w:ascii="Times New Roman" w:hAnsi="Times New Roman" w:cs="Times New Roman"/>
        </w:rPr>
        <w:t>rmière avec une note d’information pour l’IDE ainsi qu’un carnet patient seront</w:t>
      </w:r>
      <w:r w:rsidRPr="00EE1122">
        <w:rPr>
          <w:rFonts w:ascii="Times New Roman" w:hAnsi="Times New Roman" w:cs="Times New Roman"/>
        </w:rPr>
        <w:t xml:space="preserve"> remis au patient si celui-ci sort avant J11 ainsi que son traitement. </w:t>
      </w:r>
      <w:r w:rsidR="00553AD0" w:rsidRPr="00EE1122">
        <w:rPr>
          <w:rFonts w:ascii="Times New Roman" w:hAnsi="Times New Roman" w:cs="Times New Roman"/>
        </w:rPr>
        <w:t>La visite 1 (J12) et la visite 2 (J28) devront être programmées avant la sortie du patient.</w:t>
      </w:r>
    </w:p>
    <w:p w14:paraId="7D205F88" w14:textId="5A165DB5" w:rsidR="00553AD0" w:rsidRPr="00EE1122" w:rsidRDefault="00875CDB" w:rsidP="00553AD0">
      <w:pPr>
        <w:pStyle w:val="Pieddepage"/>
        <w:tabs>
          <w:tab w:val="clear" w:pos="4536"/>
          <w:tab w:val="clear" w:pos="9072"/>
        </w:tabs>
        <w:spacing w:after="120" w:line="360" w:lineRule="auto"/>
        <w:ind w:left="360"/>
        <w:jc w:val="both"/>
        <w:rPr>
          <w:rFonts w:ascii="Times New Roman" w:hAnsi="Times New Roman" w:cs="Times New Roman"/>
        </w:rPr>
      </w:pPr>
      <w:r w:rsidRPr="00EE1122">
        <w:rPr>
          <w:rFonts w:ascii="Times New Roman" w:hAnsi="Times New Roman" w:cs="Times New Roman"/>
        </w:rPr>
        <w:t xml:space="preserve">Si le patient sort à J11 ou après, seul un carnet infirmière </w:t>
      </w:r>
      <w:r w:rsidR="00EC292E" w:rsidRPr="00EE1122">
        <w:rPr>
          <w:rFonts w:ascii="Times New Roman" w:hAnsi="Times New Roman" w:cs="Times New Roman"/>
        </w:rPr>
        <w:t xml:space="preserve">avec une note d’information sur l’étude pour l’IDE du domicile </w:t>
      </w:r>
      <w:r w:rsidRPr="00EE1122">
        <w:rPr>
          <w:rFonts w:ascii="Times New Roman" w:hAnsi="Times New Roman" w:cs="Times New Roman"/>
        </w:rPr>
        <w:t xml:space="preserve">lui sera remis. </w:t>
      </w:r>
      <w:r w:rsidR="00553AD0" w:rsidRPr="00EE1122">
        <w:rPr>
          <w:rFonts w:ascii="Times New Roman" w:hAnsi="Times New Roman" w:cs="Times New Roman"/>
        </w:rPr>
        <w:t xml:space="preserve">La visite V1 (J12) devra être réalisée avant la sortie du patient et la visite 2 (J28) devra être programmée. </w:t>
      </w:r>
    </w:p>
    <w:p w14:paraId="64568646" w14:textId="1466FE95" w:rsidR="00A44492" w:rsidRPr="00EE1122" w:rsidRDefault="00A44492" w:rsidP="00AA45AA">
      <w:pPr>
        <w:pStyle w:val="Titre2"/>
        <w:numPr>
          <w:ilvl w:val="2"/>
          <w:numId w:val="7"/>
        </w:numPr>
        <w:autoSpaceDE w:val="0"/>
        <w:autoSpaceDN w:val="0"/>
        <w:adjustRightInd w:val="0"/>
        <w:spacing w:before="120" w:line="360" w:lineRule="auto"/>
        <w:jc w:val="both"/>
      </w:pPr>
      <w:bookmarkStart w:id="252" w:name="_Toc58511932"/>
      <w:r w:rsidRPr="00EE1122">
        <w:t xml:space="preserve">Visite 1 – </w:t>
      </w:r>
      <w:r w:rsidR="002E764E" w:rsidRPr="00EE1122">
        <w:t xml:space="preserve">J12 </w:t>
      </w:r>
      <w:r w:rsidR="002E764E" w:rsidRPr="00EE1122">
        <w:rPr>
          <w:vertAlign w:val="superscript"/>
        </w:rPr>
        <w:t>(+/- 2 jours)</w:t>
      </w:r>
      <w:bookmarkEnd w:id="252"/>
      <w:r w:rsidR="002E764E" w:rsidRPr="00EE1122">
        <w:t xml:space="preserve"> </w:t>
      </w:r>
    </w:p>
    <w:p w14:paraId="15DBC1E9" w14:textId="3BC4DE39" w:rsidR="002E764E" w:rsidRPr="00EE1122" w:rsidRDefault="00FC3CE7" w:rsidP="00140776">
      <w:pPr>
        <w:pStyle w:val="Pieddepage"/>
        <w:tabs>
          <w:tab w:val="clear" w:pos="4536"/>
          <w:tab w:val="clear" w:pos="9072"/>
        </w:tabs>
        <w:spacing w:after="120" w:line="360" w:lineRule="auto"/>
        <w:ind w:left="360"/>
        <w:jc w:val="both"/>
        <w:rPr>
          <w:rFonts w:ascii="Times New Roman" w:hAnsi="Times New Roman" w:cs="Times New Roman"/>
        </w:rPr>
      </w:pPr>
      <w:r w:rsidRPr="00EE1122">
        <w:rPr>
          <w:rFonts w:ascii="Times New Roman" w:hAnsi="Times New Roman" w:cs="Times New Roman"/>
        </w:rPr>
        <w:t xml:space="preserve">La visite 1 aura lieu </w:t>
      </w:r>
      <w:r w:rsidR="002E764E" w:rsidRPr="00EE1122">
        <w:rPr>
          <w:rFonts w:ascii="Times New Roman" w:hAnsi="Times New Roman" w:cs="Times New Roman"/>
        </w:rPr>
        <w:t>12 jours après l’inclusion</w:t>
      </w:r>
      <w:r w:rsidR="00553AD0" w:rsidRPr="00EE1122">
        <w:rPr>
          <w:rFonts w:ascii="Times New Roman" w:hAnsi="Times New Roman" w:cs="Times New Roman"/>
        </w:rPr>
        <w:t>,</w:t>
      </w:r>
      <w:r w:rsidR="002E764E" w:rsidRPr="00EE1122">
        <w:rPr>
          <w:rFonts w:ascii="Times New Roman" w:hAnsi="Times New Roman" w:cs="Times New Roman"/>
        </w:rPr>
        <w:t xml:space="preserve"> que le patient soit </w:t>
      </w:r>
      <w:proofErr w:type="gramStart"/>
      <w:r w:rsidR="002E764E" w:rsidRPr="00EE1122">
        <w:rPr>
          <w:rFonts w:ascii="Times New Roman" w:hAnsi="Times New Roman" w:cs="Times New Roman"/>
        </w:rPr>
        <w:t>sortie</w:t>
      </w:r>
      <w:proofErr w:type="gramEnd"/>
      <w:r w:rsidR="002E764E" w:rsidRPr="00EE1122">
        <w:rPr>
          <w:rFonts w:ascii="Times New Roman" w:hAnsi="Times New Roman" w:cs="Times New Roman"/>
        </w:rPr>
        <w:t xml:space="preserve"> d’hospitalisation ou encore hospitalisé. </w:t>
      </w:r>
      <w:ins w:id="253" w:author="Véronique DA COSTA" w:date="2021-01-19T10:23:00Z">
        <w:r w:rsidR="003D2310" w:rsidRPr="003D2310">
          <w:rPr>
            <w:rFonts w:ascii="Times New Roman" w:hAnsi="Times New Roman" w:cs="Times New Roman"/>
            <w:highlight w:val="yellow"/>
            <w:rPrChange w:id="254" w:author="Véronique DA COSTA" w:date="2021-01-19T10:24:00Z">
              <w:rPr>
                <w:rFonts w:ascii="Times New Roman" w:hAnsi="Times New Roman" w:cs="Times New Roman"/>
              </w:rPr>
            </w:rPrChange>
          </w:rPr>
          <w:t xml:space="preserve">Cette visite aura lieu sur le site investigateur et </w:t>
        </w:r>
      </w:ins>
      <w:ins w:id="255" w:author="Véronique DA COSTA" w:date="2021-01-19T10:24:00Z">
        <w:r w:rsidR="003D2310" w:rsidRPr="003D2310">
          <w:rPr>
            <w:rFonts w:ascii="Times New Roman" w:hAnsi="Times New Roman" w:cs="Times New Roman"/>
            <w:highlight w:val="yellow"/>
            <w:rPrChange w:id="256" w:author="Véronique DA COSTA" w:date="2021-01-19T10:24:00Z">
              <w:rPr>
                <w:rFonts w:ascii="Times New Roman" w:hAnsi="Times New Roman" w:cs="Times New Roman"/>
              </w:rPr>
            </w:rPrChange>
          </w:rPr>
          <w:t>le patient rencontrera le médecin qui réalisera un examen clinique.</w:t>
        </w:r>
        <w:r w:rsidR="003D2310">
          <w:rPr>
            <w:rFonts w:ascii="Times New Roman" w:hAnsi="Times New Roman" w:cs="Times New Roman"/>
          </w:rPr>
          <w:t xml:space="preserve"> </w:t>
        </w:r>
      </w:ins>
    </w:p>
    <w:p w14:paraId="6BCE7BA8" w14:textId="3F55F626" w:rsidR="00BE48FD" w:rsidRPr="00EE1122" w:rsidRDefault="00AE38AD" w:rsidP="00140776">
      <w:pPr>
        <w:pStyle w:val="Pieddepage"/>
        <w:tabs>
          <w:tab w:val="clear" w:pos="4536"/>
          <w:tab w:val="clear" w:pos="9072"/>
        </w:tabs>
        <w:spacing w:after="120" w:line="360" w:lineRule="auto"/>
        <w:ind w:left="360"/>
        <w:jc w:val="both"/>
        <w:rPr>
          <w:rFonts w:ascii="Times New Roman" w:hAnsi="Times New Roman" w:cs="Times New Roman"/>
        </w:rPr>
      </w:pPr>
      <w:r w:rsidRPr="00EE1122">
        <w:rPr>
          <w:rFonts w:ascii="Times New Roman" w:hAnsi="Times New Roman" w:cs="Times New Roman"/>
        </w:rPr>
        <w:t>Lors de cette visite</w:t>
      </w:r>
      <w:r w:rsidR="002E764E" w:rsidRPr="00EE1122">
        <w:rPr>
          <w:rFonts w:ascii="Times New Roman" w:hAnsi="Times New Roman" w:cs="Times New Roman"/>
        </w:rPr>
        <w:t>,</w:t>
      </w:r>
      <w:r w:rsidRPr="00EE1122">
        <w:rPr>
          <w:rFonts w:ascii="Times New Roman" w:hAnsi="Times New Roman" w:cs="Times New Roman"/>
        </w:rPr>
        <w:t xml:space="preserve"> un examen clinique sera réalisé ainsi qu’un prélèvement sanguin (NFS, Fibrinogène, CRP, D-Dimères</w:t>
      </w:r>
      <w:ins w:id="257" w:author="Véronique DA COSTA" w:date="2021-01-19T12:25:00Z">
        <w:r w:rsidR="00094C23">
          <w:rPr>
            <w:rFonts w:ascii="Times New Roman" w:hAnsi="Times New Roman" w:cs="Times New Roman"/>
          </w:rPr>
          <w:t>,</w:t>
        </w:r>
      </w:ins>
      <w:del w:id="258" w:author="Véronique DA COSTA" w:date="2021-01-19T12:25:00Z">
        <w:r w:rsidRPr="00EE1122" w:rsidDel="00094C23">
          <w:rPr>
            <w:rFonts w:ascii="Times New Roman" w:hAnsi="Times New Roman" w:cs="Times New Roman"/>
          </w:rPr>
          <w:delText xml:space="preserve"> et</w:delText>
        </w:r>
      </w:del>
      <w:r w:rsidRPr="00EE1122">
        <w:rPr>
          <w:rFonts w:ascii="Times New Roman" w:hAnsi="Times New Roman" w:cs="Times New Roman"/>
        </w:rPr>
        <w:t xml:space="preserve"> créatinémie</w:t>
      </w:r>
      <w:ins w:id="259" w:author="Véronique DA COSTA" w:date="2021-01-19T12:25:00Z">
        <w:r w:rsidR="00094C23">
          <w:rPr>
            <w:rFonts w:ascii="Times New Roman" w:hAnsi="Times New Roman" w:cs="Times New Roman"/>
          </w:rPr>
          <w:t>, kaliémie et glycémie</w:t>
        </w:r>
      </w:ins>
      <w:r w:rsidRPr="00EE1122">
        <w:rPr>
          <w:rFonts w:ascii="Times New Roman" w:hAnsi="Times New Roman" w:cs="Times New Roman"/>
        </w:rPr>
        <w:t>).</w:t>
      </w:r>
      <w:r w:rsidR="004B03E1" w:rsidRPr="00EE1122">
        <w:rPr>
          <w:rFonts w:ascii="Times New Roman" w:hAnsi="Times New Roman" w:cs="Times New Roman"/>
        </w:rPr>
        <w:t xml:space="preserve"> Les </w:t>
      </w:r>
      <w:r w:rsidR="00EC292E" w:rsidRPr="00EE1122">
        <w:rPr>
          <w:rFonts w:ascii="Times New Roman" w:hAnsi="Times New Roman" w:cs="Times New Roman"/>
        </w:rPr>
        <w:t xml:space="preserve">éventuels </w:t>
      </w:r>
      <w:r w:rsidR="004B03E1" w:rsidRPr="00EE1122">
        <w:rPr>
          <w:rFonts w:ascii="Times New Roman" w:hAnsi="Times New Roman" w:cs="Times New Roman"/>
        </w:rPr>
        <w:t>évènements indésirables seront colligés dans l’</w:t>
      </w:r>
      <w:proofErr w:type="spellStart"/>
      <w:r w:rsidR="00440918" w:rsidRPr="00EE1122">
        <w:rPr>
          <w:rFonts w:ascii="Times New Roman" w:hAnsi="Times New Roman" w:cs="Times New Roman"/>
        </w:rPr>
        <w:t>eCRF</w:t>
      </w:r>
      <w:proofErr w:type="spellEnd"/>
      <w:r w:rsidR="00440918" w:rsidRPr="00EE1122">
        <w:rPr>
          <w:rFonts w:ascii="Times New Roman" w:hAnsi="Times New Roman" w:cs="Times New Roman"/>
        </w:rPr>
        <w:t xml:space="preserve"> ainsi que les paramètres </w:t>
      </w:r>
      <w:r w:rsidR="00AE6CBE">
        <w:rPr>
          <w:rFonts w:ascii="Times New Roman" w:hAnsi="Times New Roman" w:cs="Times New Roman"/>
        </w:rPr>
        <w:t xml:space="preserve">respiratoires </w:t>
      </w:r>
      <w:r w:rsidR="00440918" w:rsidRPr="00EE1122">
        <w:rPr>
          <w:rFonts w:ascii="Times New Roman" w:hAnsi="Times New Roman" w:cs="Times New Roman"/>
        </w:rPr>
        <w:t xml:space="preserve">recueillies. </w:t>
      </w:r>
    </w:p>
    <w:p w14:paraId="22785147" w14:textId="7105A61A" w:rsidR="00AE38AD" w:rsidRPr="00EE1122" w:rsidRDefault="00AE38AD" w:rsidP="00140776">
      <w:pPr>
        <w:pStyle w:val="Pieddepage"/>
        <w:tabs>
          <w:tab w:val="clear" w:pos="4536"/>
          <w:tab w:val="clear" w:pos="9072"/>
        </w:tabs>
        <w:spacing w:after="120" w:line="360" w:lineRule="auto"/>
        <w:ind w:left="360"/>
        <w:jc w:val="both"/>
        <w:rPr>
          <w:rFonts w:ascii="Times New Roman" w:hAnsi="Times New Roman" w:cs="Times New Roman"/>
        </w:rPr>
      </w:pPr>
      <w:r w:rsidRPr="00EE1122">
        <w:rPr>
          <w:rFonts w:ascii="Times New Roman" w:hAnsi="Times New Roman" w:cs="Times New Roman"/>
        </w:rPr>
        <w:t>Le patient remettra son carnet patient</w:t>
      </w:r>
      <w:r w:rsidR="00151893" w:rsidRPr="00EE1122">
        <w:rPr>
          <w:rFonts w:ascii="Times New Roman" w:hAnsi="Times New Roman" w:cs="Times New Roman"/>
        </w:rPr>
        <w:t>,</w:t>
      </w:r>
      <w:r w:rsidRPr="00EE1122">
        <w:rPr>
          <w:rFonts w:ascii="Times New Roman" w:hAnsi="Times New Roman" w:cs="Times New Roman"/>
        </w:rPr>
        <w:t xml:space="preserve"> le cas échéant</w:t>
      </w:r>
      <w:r w:rsidR="00A349C3" w:rsidRPr="00EE1122">
        <w:rPr>
          <w:rFonts w:ascii="Times New Roman" w:hAnsi="Times New Roman" w:cs="Times New Roman"/>
        </w:rPr>
        <w:t>,</w:t>
      </w:r>
      <w:r w:rsidR="00553AD0" w:rsidRPr="00EE1122">
        <w:rPr>
          <w:rFonts w:ascii="Times New Roman" w:hAnsi="Times New Roman" w:cs="Times New Roman"/>
        </w:rPr>
        <w:t xml:space="preserve"> et il devra compléter un questionnaire de satisfaction</w:t>
      </w:r>
      <w:r w:rsidR="00A349C3" w:rsidRPr="00EE1122">
        <w:rPr>
          <w:rFonts w:ascii="Times New Roman" w:hAnsi="Times New Roman" w:cs="Times New Roman"/>
        </w:rPr>
        <w:t xml:space="preserve"> vis-à-vis de la prise de traitement</w:t>
      </w:r>
      <w:r w:rsidRPr="00EE1122">
        <w:rPr>
          <w:rFonts w:ascii="Times New Roman" w:hAnsi="Times New Roman" w:cs="Times New Roman"/>
        </w:rPr>
        <w:t>.</w:t>
      </w:r>
    </w:p>
    <w:p w14:paraId="00C217C8" w14:textId="77777777" w:rsidR="00A349C3" w:rsidRPr="00EE1122" w:rsidRDefault="00A349C3" w:rsidP="00140776">
      <w:pPr>
        <w:pStyle w:val="Pieddepage"/>
        <w:tabs>
          <w:tab w:val="clear" w:pos="4536"/>
          <w:tab w:val="clear" w:pos="9072"/>
        </w:tabs>
        <w:spacing w:after="120" w:line="360" w:lineRule="auto"/>
        <w:ind w:left="360"/>
        <w:jc w:val="both"/>
        <w:rPr>
          <w:rFonts w:ascii="Times New Roman" w:hAnsi="Times New Roman" w:cs="Times New Roman"/>
        </w:rPr>
      </w:pPr>
    </w:p>
    <w:p w14:paraId="05BDB2B3" w14:textId="1011DDE5" w:rsidR="00A44492" w:rsidRPr="00EE1122" w:rsidRDefault="00A44492" w:rsidP="00AA45AA">
      <w:pPr>
        <w:pStyle w:val="Titre2"/>
        <w:numPr>
          <w:ilvl w:val="2"/>
          <w:numId w:val="7"/>
        </w:numPr>
        <w:autoSpaceDE w:val="0"/>
        <w:autoSpaceDN w:val="0"/>
        <w:adjustRightInd w:val="0"/>
        <w:spacing w:before="120" w:line="360" w:lineRule="auto"/>
        <w:jc w:val="both"/>
      </w:pPr>
      <w:bookmarkStart w:id="260" w:name="_Toc58511933"/>
      <w:r w:rsidRPr="00EE1122">
        <w:t>Visite 2 – J28</w:t>
      </w:r>
      <w:bookmarkEnd w:id="260"/>
      <w:r w:rsidRPr="00EE1122">
        <w:t xml:space="preserve"> </w:t>
      </w:r>
    </w:p>
    <w:p w14:paraId="7F0A91DF" w14:textId="3E30B056" w:rsidR="00151893" w:rsidRPr="00EE1122" w:rsidRDefault="004B03E1" w:rsidP="00140776">
      <w:pPr>
        <w:pStyle w:val="Pieddepage"/>
        <w:tabs>
          <w:tab w:val="clear" w:pos="4536"/>
          <w:tab w:val="clear" w:pos="9072"/>
        </w:tabs>
        <w:spacing w:after="120" w:line="360" w:lineRule="auto"/>
        <w:ind w:left="360"/>
        <w:jc w:val="both"/>
        <w:rPr>
          <w:rFonts w:ascii="Times New Roman" w:hAnsi="Times New Roman" w:cs="Times New Roman"/>
        </w:rPr>
      </w:pPr>
      <w:r w:rsidRPr="00EE1122">
        <w:rPr>
          <w:rFonts w:ascii="Times New Roman" w:hAnsi="Times New Roman" w:cs="Times New Roman"/>
        </w:rPr>
        <w:t xml:space="preserve">La dernière visite de l’étude sera réalisée 28 jours après l’inclusion </w:t>
      </w:r>
      <w:r w:rsidR="00553AD0" w:rsidRPr="00EE1122">
        <w:rPr>
          <w:rFonts w:ascii="Times New Roman" w:hAnsi="Times New Roman" w:cs="Times New Roman"/>
        </w:rPr>
        <w:t xml:space="preserve">du patient </w:t>
      </w:r>
      <w:r w:rsidRPr="00EE1122">
        <w:rPr>
          <w:rFonts w:ascii="Times New Roman" w:hAnsi="Times New Roman" w:cs="Times New Roman"/>
        </w:rPr>
        <w:t xml:space="preserve">dans l’étude. </w:t>
      </w:r>
    </w:p>
    <w:p w14:paraId="61AA760D" w14:textId="6C1B4846" w:rsidR="004B03E1" w:rsidRPr="00EE1122" w:rsidRDefault="004B03E1" w:rsidP="00140776">
      <w:pPr>
        <w:pStyle w:val="Pieddepage"/>
        <w:tabs>
          <w:tab w:val="clear" w:pos="4536"/>
          <w:tab w:val="clear" w:pos="9072"/>
        </w:tabs>
        <w:spacing w:after="120" w:line="360" w:lineRule="auto"/>
        <w:ind w:left="360"/>
        <w:jc w:val="both"/>
        <w:rPr>
          <w:rFonts w:ascii="Times New Roman" w:hAnsi="Times New Roman" w:cs="Times New Roman"/>
        </w:rPr>
      </w:pPr>
      <w:r w:rsidRPr="00EE1122">
        <w:rPr>
          <w:rFonts w:ascii="Times New Roman" w:hAnsi="Times New Roman" w:cs="Times New Roman"/>
        </w:rPr>
        <w:lastRenderedPageBreak/>
        <w:t>Lors cette visite, le patient rencontrera le médecin qui</w:t>
      </w:r>
      <w:r w:rsidR="00A349C3" w:rsidRPr="00EE1122">
        <w:rPr>
          <w:rFonts w:ascii="Times New Roman" w:hAnsi="Times New Roman" w:cs="Times New Roman"/>
        </w:rPr>
        <w:t xml:space="preserve"> réalisera un examen clinique ainsi qu’un prélèvement sanguin (NFS, Fibrinogène, CRP, D-Dimères</w:t>
      </w:r>
      <w:ins w:id="261" w:author="Véronique DA COSTA" w:date="2021-01-19T12:25:00Z">
        <w:r w:rsidR="00094C23">
          <w:rPr>
            <w:rFonts w:ascii="Times New Roman" w:hAnsi="Times New Roman" w:cs="Times New Roman"/>
          </w:rPr>
          <w:t>,</w:t>
        </w:r>
      </w:ins>
      <w:del w:id="262" w:author="Véronique DA COSTA" w:date="2021-01-19T12:25:00Z">
        <w:r w:rsidR="00A349C3" w:rsidRPr="00EE1122" w:rsidDel="00094C23">
          <w:rPr>
            <w:rFonts w:ascii="Times New Roman" w:hAnsi="Times New Roman" w:cs="Times New Roman"/>
          </w:rPr>
          <w:delText xml:space="preserve"> et</w:delText>
        </w:r>
      </w:del>
      <w:r w:rsidR="00A349C3" w:rsidRPr="00EE1122">
        <w:rPr>
          <w:rFonts w:ascii="Times New Roman" w:hAnsi="Times New Roman" w:cs="Times New Roman"/>
        </w:rPr>
        <w:t xml:space="preserve"> créatinémie</w:t>
      </w:r>
      <w:ins w:id="263" w:author="Véronique DA COSTA" w:date="2021-01-19T12:25:00Z">
        <w:r w:rsidR="00094C23">
          <w:rPr>
            <w:rFonts w:ascii="Times New Roman" w:hAnsi="Times New Roman" w:cs="Times New Roman"/>
          </w:rPr>
          <w:t>, kaliémie et gly</w:t>
        </w:r>
      </w:ins>
      <w:ins w:id="264" w:author="Véronique DA COSTA" w:date="2021-01-19T12:26:00Z">
        <w:r w:rsidR="00094C23">
          <w:rPr>
            <w:rFonts w:ascii="Times New Roman" w:hAnsi="Times New Roman" w:cs="Times New Roman"/>
          </w:rPr>
          <w:t>cémie</w:t>
        </w:r>
      </w:ins>
      <w:r w:rsidR="00A349C3" w:rsidRPr="00EE1122">
        <w:rPr>
          <w:rFonts w:ascii="Times New Roman" w:hAnsi="Times New Roman" w:cs="Times New Roman"/>
        </w:rPr>
        <w:t>). Les évènements indésirables seront colligés dans l’</w:t>
      </w:r>
      <w:proofErr w:type="spellStart"/>
      <w:r w:rsidR="00A349C3" w:rsidRPr="00EE1122">
        <w:rPr>
          <w:rFonts w:ascii="Times New Roman" w:hAnsi="Times New Roman" w:cs="Times New Roman"/>
        </w:rPr>
        <w:t>eCRF</w:t>
      </w:r>
      <w:proofErr w:type="spellEnd"/>
      <w:r w:rsidR="00A349C3" w:rsidRPr="00EE1122">
        <w:rPr>
          <w:rFonts w:ascii="Times New Roman" w:hAnsi="Times New Roman" w:cs="Times New Roman"/>
        </w:rPr>
        <w:t xml:space="preserve"> ainsi que les paramètres </w:t>
      </w:r>
      <w:r w:rsidR="00AE6CBE">
        <w:rPr>
          <w:rFonts w:ascii="Times New Roman" w:hAnsi="Times New Roman" w:cs="Times New Roman"/>
        </w:rPr>
        <w:t>respiratoires</w:t>
      </w:r>
      <w:r w:rsidR="00A349C3" w:rsidRPr="00EE1122">
        <w:rPr>
          <w:rFonts w:ascii="Times New Roman" w:hAnsi="Times New Roman" w:cs="Times New Roman"/>
        </w:rPr>
        <w:t xml:space="preserve"> recueillies.</w:t>
      </w:r>
    </w:p>
    <w:p w14:paraId="7EAB559E" w14:textId="6482898D" w:rsidR="00960244" w:rsidRPr="00EE1122" w:rsidRDefault="00A349C3" w:rsidP="00A349C3">
      <w:pPr>
        <w:pStyle w:val="Pieddepage"/>
        <w:tabs>
          <w:tab w:val="clear" w:pos="4536"/>
          <w:tab w:val="clear" w:pos="9072"/>
        </w:tabs>
        <w:spacing w:after="120" w:line="360" w:lineRule="auto"/>
        <w:ind w:left="360"/>
        <w:jc w:val="both"/>
        <w:rPr>
          <w:rFonts w:ascii="Times New Roman" w:hAnsi="Times New Roman" w:cs="Times New Roman"/>
        </w:rPr>
      </w:pPr>
      <w:r w:rsidRPr="00EE1122">
        <w:rPr>
          <w:rFonts w:ascii="Times New Roman" w:hAnsi="Times New Roman" w:cs="Times New Roman"/>
        </w:rPr>
        <w:t xml:space="preserve">Le patient remettra son carnet infirmière et </w:t>
      </w:r>
      <w:bookmarkStart w:id="265" w:name="_Toc505679233"/>
      <w:r w:rsidR="004B03E1" w:rsidRPr="00EE1122">
        <w:rPr>
          <w:rFonts w:ascii="Times New Roman" w:hAnsi="Times New Roman" w:cs="Times New Roman"/>
        </w:rPr>
        <w:t xml:space="preserve">devra répondre au questionnaire de qualité de vie </w:t>
      </w:r>
      <w:r w:rsidRPr="00EE1122">
        <w:rPr>
          <w:rFonts w:ascii="Times New Roman" w:hAnsi="Times New Roman" w:cs="Times New Roman"/>
        </w:rPr>
        <w:t>(</w:t>
      </w:r>
      <w:r w:rsidR="004B03E1" w:rsidRPr="00EE1122">
        <w:rPr>
          <w:rFonts w:ascii="Times New Roman" w:hAnsi="Times New Roman" w:cs="Times New Roman"/>
        </w:rPr>
        <w:t>EQ5D</w:t>
      </w:r>
      <w:r w:rsidRPr="00EE1122">
        <w:rPr>
          <w:rFonts w:ascii="Times New Roman" w:hAnsi="Times New Roman" w:cs="Times New Roman"/>
        </w:rPr>
        <w:t>)</w:t>
      </w:r>
      <w:r w:rsidR="004B03E1" w:rsidRPr="00EE1122">
        <w:rPr>
          <w:rFonts w:ascii="Times New Roman" w:hAnsi="Times New Roman" w:cs="Times New Roman"/>
        </w:rPr>
        <w:t xml:space="preserve">.  </w:t>
      </w:r>
      <w:bookmarkEnd w:id="265"/>
    </w:p>
    <w:p w14:paraId="0B3666A9" w14:textId="77777777" w:rsidR="00E2664C" w:rsidRPr="00EE1122" w:rsidRDefault="00E2664C" w:rsidP="00140776">
      <w:pPr>
        <w:pStyle w:val="Pieddepage"/>
        <w:tabs>
          <w:tab w:val="clear" w:pos="4536"/>
          <w:tab w:val="clear" w:pos="9072"/>
        </w:tabs>
        <w:spacing w:after="120" w:line="360" w:lineRule="auto"/>
        <w:ind w:left="360"/>
        <w:jc w:val="both"/>
        <w:rPr>
          <w:rFonts w:ascii="Times New Roman" w:hAnsi="Times New Roman" w:cs="Times New Roman"/>
        </w:rPr>
      </w:pPr>
    </w:p>
    <w:p w14:paraId="410D10F9" w14:textId="5C706A27" w:rsidR="00E2664C" w:rsidRPr="00EE1122" w:rsidRDefault="00E2664C" w:rsidP="00AA45AA">
      <w:pPr>
        <w:pStyle w:val="Titre1"/>
        <w:numPr>
          <w:ilvl w:val="0"/>
          <w:numId w:val="7"/>
        </w:numPr>
        <w:spacing w:line="360" w:lineRule="auto"/>
        <w:jc w:val="both"/>
      </w:pPr>
      <w:bookmarkStart w:id="266" w:name="_Toc58511934"/>
      <w:r w:rsidRPr="00EE1122">
        <w:t>Traitements</w:t>
      </w:r>
      <w:bookmarkEnd w:id="266"/>
      <w:r w:rsidRPr="00EE1122">
        <w:t xml:space="preserve"> </w:t>
      </w:r>
    </w:p>
    <w:p w14:paraId="0E009CB1" w14:textId="7681993D" w:rsidR="00960244" w:rsidRPr="00EE1122" w:rsidRDefault="00960244" w:rsidP="00AA45AA">
      <w:pPr>
        <w:pStyle w:val="Titre2"/>
        <w:numPr>
          <w:ilvl w:val="1"/>
          <w:numId w:val="7"/>
        </w:numPr>
        <w:autoSpaceDE w:val="0"/>
        <w:autoSpaceDN w:val="0"/>
        <w:adjustRightInd w:val="0"/>
        <w:spacing w:before="120" w:line="360" w:lineRule="auto"/>
        <w:jc w:val="both"/>
      </w:pPr>
      <w:bookmarkStart w:id="267" w:name="_Toc505679234"/>
      <w:bookmarkStart w:id="268" w:name="_Toc58511935"/>
      <w:r w:rsidRPr="00EE1122">
        <w:t>Description du médicament :</w:t>
      </w:r>
      <w:bookmarkEnd w:id="267"/>
      <w:bookmarkEnd w:id="268"/>
      <w:r w:rsidRPr="00EE1122">
        <w:t xml:space="preserve"> </w:t>
      </w:r>
    </w:p>
    <w:p w14:paraId="243A9AD4" w14:textId="77777777" w:rsidR="007A698E" w:rsidRPr="00EE1122" w:rsidRDefault="00A44492" w:rsidP="00AA45AA">
      <w:pPr>
        <w:pStyle w:val="Titre2"/>
        <w:numPr>
          <w:ilvl w:val="2"/>
          <w:numId w:val="7"/>
        </w:numPr>
        <w:autoSpaceDE w:val="0"/>
        <w:autoSpaceDN w:val="0"/>
        <w:adjustRightInd w:val="0"/>
        <w:spacing w:before="120" w:line="360" w:lineRule="auto"/>
        <w:jc w:val="both"/>
      </w:pPr>
      <w:bookmarkStart w:id="269" w:name="_Toc58511936"/>
      <w:r w:rsidRPr="00EE1122">
        <w:t>Dexaméthasone</w:t>
      </w:r>
      <w:r w:rsidR="007A698E" w:rsidRPr="00EE1122">
        <w:t xml:space="preserve"> (DCI)</w:t>
      </w:r>
      <w:bookmarkEnd w:id="269"/>
    </w:p>
    <w:p w14:paraId="38FEDBB4" w14:textId="16272937" w:rsidR="00231F82" w:rsidRPr="00EE1122" w:rsidRDefault="0060465C" w:rsidP="007057A5">
      <w:pPr>
        <w:pStyle w:val="Corpsdetexte"/>
      </w:pPr>
      <w:r w:rsidRPr="00EE1122">
        <w:t xml:space="preserve">Le </w:t>
      </w:r>
      <w:proofErr w:type="spellStart"/>
      <w:r w:rsidRPr="00EE1122">
        <w:t>Dectancyl</w:t>
      </w:r>
      <w:proofErr w:type="spellEnd"/>
      <w:r w:rsidRPr="00EE1122">
        <w:t xml:space="preserve"> se présente sous forme de comprimé</w:t>
      </w:r>
      <w:r w:rsidR="00EC292E" w:rsidRPr="00EE1122">
        <w:t>s</w:t>
      </w:r>
      <w:r w:rsidRPr="00EE1122">
        <w:t xml:space="preserve"> de </w:t>
      </w:r>
      <w:r w:rsidR="00C14795" w:rsidRPr="00EE1122">
        <w:t>0,5mg.</w:t>
      </w:r>
      <w:r w:rsidR="00C14795">
        <w:t xml:space="preserve"> </w:t>
      </w:r>
      <w:r w:rsidR="00C14795" w:rsidRPr="00EE1122">
        <w:t>Chaque</w:t>
      </w:r>
      <w:r w:rsidR="00231F82" w:rsidRPr="00EE1122">
        <w:t xml:space="preserve"> boîte contient 30 comprimés. La conservation du traitement se fera à une température inférieure à 25°C. </w:t>
      </w:r>
    </w:p>
    <w:p w14:paraId="177E52DC" w14:textId="2C975AE7" w:rsidR="00EC292E" w:rsidRPr="00EE1122" w:rsidRDefault="00EC292E" w:rsidP="007057A5">
      <w:pPr>
        <w:pStyle w:val="Corpsdetexte"/>
      </w:pPr>
    </w:p>
    <w:p w14:paraId="2FE61448" w14:textId="6DB118F7" w:rsidR="007A698E" w:rsidRPr="00EE1122" w:rsidRDefault="00A44492" w:rsidP="00AA45AA">
      <w:pPr>
        <w:pStyle w:val="Titre2"/>
        <w:numPr>
          <w:ilvl w:val="2"/>
          <w:numId w:val="7"/>
        </w:numPr>
        <w:autoSpaceDE w:val="0"/>
        <w:autoSpaceDN w:val="0"/>
        <w:adjustRightInd w:val="0"/>
        <w:spacing w:before="120" w:line="360" w:lineRule="auto"/>
        <w:jc w:val="both"/>
      </w:pPr>
      <w:bookmarkStart w:id="270" w:name="_Toc58511937"/>
      <w:r w:rsidRPr="00EE1122">
        <w:t xml:space="preserve">Prednisolone </w:t>
      </w:r>
      <w:r w:rsidR="007A698E" w:rsidRPr="00EE1122">
        <w:t>(DCI)</w:t>
      </w:r>
      <w:bookmarkEnd w:id="270"/>
    </w:p>
    <w:p w14:paraId="1D4C1C81" w14:textId="4B298F52" w:rsidR="007A698E" w:rsidRPr="00EE1122" w:rsidRDefault="0060465C" w:rsidP="007057A5">
      <w:pPr>
        <w:pStyle w:val="Corpsdetexte"/>
      </w:pPr>
      <w:r w:rsidRPr="00EE1122">
        <w:t xml:space="preserve">Le </w:t>
      </w:r>
      <w:r w:rsidR="007A698E" w:rsidRPr="00EE1122">
        <w:t xml:space="preserve">Solupred </w:t>
      </w:r>
      <w:r w:rsidRPr="00EE1122">
        <w:t>se présente sous forme de comprimé</w:t>
      </w:r>
      <w:r w:rsidR="00EC292E" w:rsidRPr="00EE1122">
        <w:t>s</w:t>
      </w:r>
      <w:r w:rsidRPr="00EE1122">
        <w:t xml:space="preserve"> orodispersible</w:t>
      </w:r>
      <w:r w:rsidR="00EC292E" w:rsidRPr="00EE1122">
        <w:t>s</w:t>
      </w:r>
      <w:r w:rsidRPr="00EE1122">
        <w:t xml:space="preserve"> de 20mg.</w:t>
      </w:r>
      <w:r w:rsidR="00231F82" w:rsidRPr="00EE1122">
        <w:t xml:space="preserve"> Chaque boîte contient 20 comprimés</w:t>
      </w:r>
      <w:r w:rsidR="00EE1122" w:rsidRPr="00EE1122">
        <w:t xml:space="preserve"> ou 50 en fonction du conditionnement.</w:t>
      </w:r>
      <w:r w:rsidRPr="00EE1122">
        <w:t xml:space="preserve"> </w:t>
      </w:r>
      <w:r w:rsidR="00231F82" w:rsidRPr="00EE1122">
        <w:t xml:space="preserve">Il n’y a pas de </w:t>
      </w:r>
      <w:r w:rsidR="00EE1122" w:rsidRPr="00EE1122">
        <w:t>précautions particulières</w:t>
      </w:r>
      <w:r w:rsidR="00231F82" w:rsidRPr="00EE1122">
        <w:t xml:space="preserve"> de conservation</w:t>
      </w:r>
      <w:r w:rsidR="00EE1122" w:rsidRPr="00EE1122">
        <w:t>, par conséquent ils seront conservés à température ambiante</w:t>
      </w:r>
      <w:r w:rsidR="00231F82" w:rsidRPr="00EE1122">
        <w:t xml:space="preserve">. </w:t>
      </w:r>
    </w:p>
    <w:p w14:paraId="3F73DD9E" w14:textId="77777777" w:rsidR="0060465C" w:rsidRPr="00EE1122" w:rsidRDefault="0060465C" w:rsidP="007057A5">
      <w:pPr>
        <w:pStyle w:val="Corpsdetexte"/>
      </w:pPr>
    </w:p>
    <w:p w14:paraId="39D32A00" w14:textId="01B4A936" w:rsidR="00960244" w:rsidRPr="00EE1122" w:rsidRDefault="00960244" w:rsidP="00AA45AA">
      <w:pPr>
        <w:pStyle w:val="Titre2"/>
        <w:numPr>
          <w:ilvl w:val="1"/>
          <w:numId w:val="7"/>
        </w:numPr>
        <w:autoSpaceDE w:val="0"/>
        <w:autoSpaceDN w:val="0"/>
        <w:adjustRightInd w:val="0"/>
        <w:spacing w:before="120" w:line="360" w:lineRule="auto"/>
        <w:jc w:val="both"/>
      </w:pPr>
      <w:bookmarkStart w:id="271" w:name="_Toc505679235"/>
      <w:bookmarkStart w:id="272" w:name="_Toc58511938"/>
      <w:r w:rsidRPr="00EE1122">
        <w:t>Modalités d’administration :</w:t>
      </w:r>
      <w:bookmarkEnd w:id="271"/>
      <w:bookmarkEnd w:id="272"/>
      <w:r w:rsidRPr="00EE1122">
        <w:t xml:space="preserve"> </w:t>
      </w:r>
    </w:p>
    <w:p w14:paraId="0DF66603" w14:textId="1DEB37AE" w:rsidR="00A44492" w:rsidRPr="00EE1122" w:rsidRDefault="00A44492" w:rsidP="007057A5">
      <w:pPr>
        <w:pStyle w:val="Corpsdetexte"/>
      </w:pPr>
      <w:r w:rsidRPr="00EE1122">
        <w:t>Le traitement alloué sera a</w:t>
      </w:r>
      <w:r w:rsidR="00243535" w:rsidRPr="00EE1122">
        <w:t>dministré pendant 10 jours de J1</w:t>
      </w:r>
      <w:r w:rsidRPr="00EE1122">
        <w:t xml:space="preserve"> à J10 par voie orale. </w:t>
      </w:r>
    </w:p>
    <w:p w14:paraId="2D15BB02" w14:textId="3AFA2074" w:rsidR="001F4890" w:rsidRPr="00EE1122" w:rsidRDefault="001F4890" w:rsidP="007057A5">
      <w:pPr>
        <w:pStyle w:val="Corpsdetexte"/>
      </w:pPr>
      <w:r w:rsidRPr="00EE1122">
        <w:t>Groupe Dexaméthasone : 6mg/jour de Dexaméthasone (</w:t>
      </w:r>
      <w:proofErr w:type="spellStart"/>
      <w:r w:rsidRPr="00EE1122">
        <w:t>Dectancyl</w:t>
      </w:r>
      <w:proofErr w:type="spellEnd"/>
      <w:r w:rsidRPr="00EE1122">
        <w:t xml:space="preserve"> 0,5mg)</w:t>
      </w:r>
      <w:r w:rsidR="00B452F2" w:rsidRPr="00EE1122">
        <w:t xml:space="preserve"> soit 12 comprimé</w:t>
      </w:r>
      <w:r w:rsidR="00EC292E" w:rsidRPr="00EE1122">
        <w:t>s</w:t>
      </w:r>
      <w:r w:rsidR="00B452F2" w:rsidRPr="00EE1122">
        <w:t xml:space="preserve"> à prendre en une fois le matin. </w:t>
      </w:r>
    </w:p>
    <w:p w14:paraId="30D8356B" w14:textId="47AE57FB" w:rsidR="00B452F2" w:rsidRPr="00EE1122" w:rsidRDefault="00B452F2" w:rsidP="007057A5">
      <w:pPr>
        <w:pStyle w:val="Corpsdetexte"/>
      </w:pPr>
      <w:r w:rsidRPr="00EE1122">
        <w:t>Groupe Prednisolone : 60mg/jour de Prednisolone (Solupred 20mg) soit 2 comprimé</w:t>
      </w:r>
      <w:r w:rsidR="00EC292E" w:rsidRPr="00EE1122">
        <w:t>s</w:t>
      </w:r>
      <w:r w:rsidRPr="00EE1122">
        <w:t xml:space="preserve"> orodispersible</w:t>
      </w:r>
      <w:r w:rsidR="00EC292E" w:rsidRPr="00EE1122">
        <w:t>s</w:t>
      </w:r>
      <w:r w:rsidRPr="00EE1122">
        <w:t xml:space="preserve"> le matin (40mg) et 1 comprimé le soir (20mg).</w:t>
      </w:r>
    </w:p>
    <w:p w14:paraId="0E824336" w14:textId="77777777" w:rsidR="00B452F2" w:rsidRPr="00EE1122" w:rsidRDefault="00B452F2" w:rsidP="007057A5">
      <w:pPr>
        <w:pStyle w:val="Corpsdetexte"/>
      </w:pPr>
    </w:p>
    <w:p w14:paraId="68EBFB94" w14:textId="14296FEB" w:rsidR="00243535" w:rsidRPr="00EE1122" w:rsidRDefault="00151893" w:rsidP="00AA45AA">
      <w:pPr>
        <w:pStyle w:val="Titre2"/>
        <w:numPr>
          <w:ilvl w:val="1"/>
          <w:numId w:val="7"/>
        </w:numPr>
        <w:autoSpaceDE w:val="0"/>
        <w:autoSpaceDN w:val="0"/>
        <w:adjustRightInd w:val="0"/>
        <w:spacing w:before="120" w:line="360" w:lineRule="auto"/>
        <w:jc w:val="both"/>
      </w:pPr>
      <w:bookmarkStart w:id="273" w:name="_Toc58511939"/>
      <w:bookmarkStart w:id="274" w:name="_Toc505679236"/>
      <w:r w:rsidRPr="00EE1122">
        <w:t xml:space="preserve">Circuit </w:t>
      </w:r>
      <w:r w:rsidR="00960244" w:rsidRPr="00EE1122">
        <w:t>du médicament</w:t>
      </w:r>
      <w:bookmarkEnd w:id="273"/>
      <w:r w:rsidR="00960244" w:rsidRPr="00EE1122">
        <w:t xml:space="preserve"> </w:t>
      </w:r>
      <w:bookmarkEnd w:id="274"/>
    </w:p>
    <w:p w14:paraId="1B69B059" w14:textId="7DAF0365" w:rsidR="00DC2DF1" w:rsidRPr="00EE1122" w:rsidRDefault="00EC292E" w:rsidP="007057A5">
      <w:pPr>
        <w:pStyle w:val="Corpsdetexte"/>
      </w:pPr>
      <w:r w:rsidRPr="00EE1122">
        <w:t>Les produits utilisés (Dexaméthasone et Prednisolone) dans le cadre de cette étude sont des produits disponibles dans les PUI</w:t>
      </w:r>
      <w:r w:rsidR="004957C8">
        <w:t xml:space="preserve"> (boîtes commerciales)</w:t>
      </w:r>
      <w:r w:rsidRPr="00EE1122">
        <w:t>. Il n’y aura pas d’approvisionnement de traitement spécifique dans le cadre de l’étude</w:t>
      </w:r>
      <w:r w:rsidR="004957C8">
        <w:t>, les boîtes de traitement</w:t>
      </w:r>
      <w:r w:rsidR="004957C8" w:rsidRPr="004957C8">
        <w:t xml:space="preserve"> </w:t>
      </w:r>
      <w:r w:rsidR="00C14795" w:rsidRPr="004957C8">
        <w:t>seront prises</w:t>
      </w:r>
      <w:r w:rsidR="004957C8" w:rsidRPr="004957C8">
        <w:t xml:space="preserve"> sur le stock des centres.</w:t>
      </w:r>
    </w:p>
    <w:p w14:paraId="1F8A67DE" w14:textId="77777777" w:rsidR="00DC2DF1" w:rsidRPr="00EE1122" w:rsidRDefault="00DC2DF1" w:rsidP="007057A5">
      <w:pPr>
        <w:pStyle w:val="Corpsdetexte"/>
      </w:pPr>
    </w:p>
    <w:p w14:paraId="0616D815" w14:textId="77777777" w:rsidR="0002315D" w:rsidRPr="00EE1122" w:rsidRDefault="0002315D" w:rsidP="007057A5">
      <w:pPr>
        <w:pStyle w:val="Corpsdetexte"/>
        <w:rPr>
          <w:u w:val="single"/>
        </w:rPr>
      </w:pPr>
      <w:r w:rsidRPr="00EE1122">
        <w:rPr>
          <w:u w:val="single"/>
        </w:rPr>
        <w:lastRenderedPageBreak/>
        <w:t xml:space="preserve">Conditionnement et étiquetage </w:t>
      </w:r>
    </w:p>
    <w:p w14:paraId="7D20C5E0" w14:textId="455C94EB" w:rsidR="00EC292E" w:rsidRPr="00EE1122" w:rsidRDefault="00EC292E" w:rsidP="007057A5">
      <w:pPr>
        <w:pStyle w:val="Corpsdetexte"/>
      </w:pPr>
      <w:r w:rsidRPr="00EE1122">
        <w:t xml:space="preserve">La pharmacie à usage intérieur délivrera le traitement à l’étude au patient ou au service selon les bonnes pratiques. Les boîtes </w:t>
      </w:r>
      <w:r w:rsidR="004957C8">
        <w:t xml:space="preserve">commerciales </w:t>
      </w:r>
      <w:r w:rsidRPr="00EE1122">
        <w:t xml:space="preserve">de traitements à disposition dans les pharmacies </w:t>
      </w:r>
      <w:r w:rsidR="004957C8">
        <w:t xml:space="preserve">ne seront pas </w:t>
      </w:r>
      <w:proofErr w:type="spellStart"/>
      <w:r w:rsidR="004957C8">
        <w:t>ré-étiqueté</w:t>
      </w:r>
      <w:proofErr w:type="spellEnd"/>
      <w:r w:rsidR="004957C8">
        <w:t xml:space="preserve"> car ils seront utilisés dans le cadre de leur AMM. </w:t>
      </w:r>
    </w:p>
    <w:p w14:paraId="0C3DBE9F" w14:textId="77777777" w:rsidR="000A5E03" w:rsidRPr="00EE1122" w:rsidRDefault="000A5E03" w:rsidP="007057A5">
      <w:pPr>
        <w:pStyle w:val="Corpsdetexte"/>
      </w:pPr>
    </w:p>
    <w:p w14:paraId="37C6975B" w14:textId="58A93D5F" w:rsidR="000A5E03" w:rsidRPr="00EE1122" w:rsidRDefault="0002315D" w:rsidP="007057A5">
      <w:pPr>
        <w:pStyle w:val="Corpsdetexte"/>
        <w:rPr>
          <w:u w:val="single"/>
        </w:rPr>
      </w:pPr>
      <w:r w:rsidRPr="00EE1122">
        <w:rPr>
          <w:u w:val="single"/>
        </w:rPr>
        <w:t xml:space="preserve">Suivi des dispensations </w:t>
      </w:r>
    </w:p>
    <w:p w14:paraId="4A9C30F5" w14:textId="77777777" w:rsidR="004957C8" w:rsidRPr="004957C8" w:rsidRDefault="00EC292E" w:rsidP="004957C8">
      <w:pPr>
        <w:pStyle w:val="Corpsdetexte"/>
      </w:pPr>
      <w:r w:rsidRPr="00EE1122">
        <w:t>Le suivi des dispensations sera tracé sous la responsabilité du pharmacien essai clinique selon les bonnes pratiques de pharmacie.</w:t>
      </w:r>
      <w:r w:rsidR="004957C8">
        <w:t xml:space="preserve"> </w:t>
      </w:r>
      <w:r w:rsidR="004957C8" w:rsidRPr="004957C8">
        <w:t xml:space="preserve">La traçabilité de la dispensation sera réalisée sur une fiche de dispensation spécifique de la recherche au sein de chaque PUI, en complément de la traçabilité habituelle. </w:t>
      </w:r>
    </w:p>
    <w:p w14:paraId="5E25F3EB" w14:textId="03FE374D" w:rsidR="00EC292E" w:rsidRPr="00EE1122" w:rsidRDefault="00EC292E" w:rsidP="007057A5">
      <w:pPr>
        <w:pStyle w:val="Corpsdetexte"/>
      </w:pPr>
    </w:p>
    <w:p w14:paraId="3AB02CBE" w14:textId="074DD9A0" w:rsidR="00231F82" w:rsidRPr="00EE1122" w:rsidRDefault="00231F82" w:rsidP="007057A5">
      <w:pPr>
        <w:pStyle w:val="Corpsdetexte"/>
      </w:pPr>
      <w:r w:rsidRPr="00EE1122">
        <w:t>La dispensation du traitement se fera en une fois</w:t>
      </w:r>
      <w:r w:rsidR="002C615E" w:rsidRPr="00EE1122">
        <w:t xml:space="preserve">, soit 4 boîtes de </w:t>
      </w:r>
      <w:proofErr w:type="spellStart"/>
      <w:r w:rsidR="002C615E" w:rsidRPr="00EE1122">
        <w:t>Dectancyl</w:t>
      </w:r>
      <w:proofErr w:type="spellEnd"/>
      <w:r w:rsidR="002C615E" w:rsidRPr="00EE1122">
        <w:t xml:space="preserve"> pour les patients du groupe Dexaméthasone et 2 boîtes </w:t>
      </w:r>
      <w:r w:rsidR="00EE1122" w:rsidRPr="00EE1122">
        <w:t xml:space="preserve">de 20 comprimés ou 1 boîte de 50 comprimés </w:t>
      </w:r>
      <w:r w:rsidR="002C615E" w:rsidRPr="00EE1122">
        <w:t>de Solupred pour les patients du groupe Prednisolone</w:t>
      </w:r>
      <w:r w:rsidRPr="00EE1122">
        <w:t xml:space="preserve">. </w:t>
      </w:r>
    </w:p>
    <w:p w14:paraId="2FE75E1F" w14:textId="77777777" w:rsidR="002C615E" w:rsidRPr="00EE1122" w:rsidRDefault="002C615E" w:rsidP="007057A5">
      <w:pPr>
        <w:pStyle w:val="Corpsdetexte"/>
      </w:pPr>
      <w:r w:rsidRPr="00EE1122">
        <w:t xml:space="preserve">Dans les deux groupes : </w:t>
      </w:r>
    </w:p>
    <w:p w14:paraId="61788CAD" w14:textId="26DDE3B2" w:rsidR="002C615E" w:rsidRPr="00EE1122" w:rsidRDefault="00231F82" w:rsidP="00BA4A9E">
      <w:pPr>
        <w:pStyle w:val="Corpsdetexte"/>
        <w:numPr>
          <w:ilvl w:val="0"/>
          <w:numId w:val="6"/>
        </w:numPr>
      </w:pPr>
      <w:r w:rsidRPr="00EE1122">
        <w:t xml:space="preserve"> </w:t>
      </w:r>
      <w:r w:rsidR="002C615E" w:rsidRPr="00EE1122">
        <w:t xml:space="preserve">Si le patient est hospitalisé, la PUI délivrera soit 4 boîtes de </w:t>
      </w:r>
      <w:proofErr w:type="spellStart"/>
      <w:r w:rsidR="002C615E" w:rsidRPr="00EE1122">
        <w:t>Dectancyl</w:t>
      </w:r>
      <w:proofErr w:type="spellEnd"/>
      <w:r w:rsidR="002C615E" w:rsidRPr="00EE1122">
        <w:t xml:space="preserve"> soit </w:t>
      </w:r>
      <w:r w:rsidR="00EE1122" w:rsidRPr="00EE1122">
        <w:t>2 boîtes de 20 comprimés ou 1 boîte de 50 comprimés de</w:t>
      </w:r>
      <w:r w:rsidR="002C615E" w:rsidRPr="00EE1122">
        <w:t xml:space="preserve"> Solupred en fonction du bras de randomisation. Si le patient sort</w:t>
      </w:r>
      <w:r w:rsidRPr="00EE1122">
        <w:t xml:space="preserve"> avant J10</w:t>
      </w:r>
      <w:r w:rsidR="002C615E" w:rsidRPr="00EE1122">
        <w:t>,</w:t>
      </w:r>
      <w:r w:rsidRPr="00EE1122">
        <w:t xml:space="preserve"> il sortira </w:t>
      </w:r>
      <w:r w:rsidR="002C615E" w:rsidRPr="00EE1122">
        <w:t xml:space="preserve">d’hospitalisation </w:t>
      </w:r>
      <w:r w:rsidRPr="00EE1122">
        <w:t xml:space="preserve">avec </w:t>
      </w:r>
      <w:r w:rsidR="002C615E" w:rsidRPr="00EE1122">
        <w:t>ces</w:t>
      </w:r>
      <w:r w:rsidRPr="00EE1122">
        <w:t xml:space="preserve"> boîtes de traitement</w:t>
      </w:r>
      <w:r w:rsidR="002C615E" w:rsidRPr="00EE1122">
        <w:t xml:space="preserve"> (entamés ou complètes, les vides seront </w:t>
      </w:r>
      <w:proofErr w:type="gramStart"/>
      <w:r w:rsidR="002C615E" w:rsidRPr="00EE1122">
        <w:t>retournées</w:t>
      </w:r>
      <w:proofErr w:type="gramEnd"/>
      <w:r w:rsidR="002C615E" w:rsidRPr="00EE1122">
        <w:t xml:space="preserve"> à la PUI) et le patient</w:t>
      </w:r>
      <w:r w:rsidRPr="00EE1122">
        <w:t xml:space="preserve"> </w:t>
      </w:r>
      <w:r w:rsidR="002C615E" w:rsidRPr="00EE1122">
        <w:t xml:space="preserve">ramènera les boîtes de traitements vides/entamées/complètes ainsi que les blisters lors de sa consultation à J12. </w:t>
      </w:r>
    </w:p>
    <w:p w14:paraId="75A1BA21" w14:textId="0795874F" w:rsidR="002C615E" w:rsidRPr="00EE1122" w:rsidRDefault="002C615E" w:rsidP="00BA4A9E">
      <w:pPr>
        <w:pStyle w:val="Corpsdetexte"/>
        <w:numPr>
          <w:ilvl w:val="0"/>
          <w:numId w:val="6"/>
        </w:numPr>
      </w:pPr>
      <w:r w:rsidRPr="00EE1122">
        <w:t xml:space="preserve">Si le patient est à domicile, le traitement nécessaire pour 10 jours lui sera remis (4 boîtes de </w:t>
      </w:r>
      <w:proofErr w:type="spellStart"/>
      <w:r w:rsidRPr="00EE1122">
        <w:t>Dectancyl</w:t>
      </w:r>
      <w:proofErr w:type="spellEnd"/>
      <w:r w:rsidRPr="00EE1122">
        <w:t xml:space="preserve"> ou </w:t>
      </w:r>
      <w:r w:rsidR="00EE1122" w:rsidRPr="00EE1122">
        <w:t xml:space="preserve">2 boîtes de 20 comprimés ou 1 boîte de 50 comprimés </w:t>
      </w:r>
      <w:r w:rsidRPr="00EE1122">
        <w:t xml:space="preserve">de Solupred) et ramènera les boîtes de traitements vides/entamées/complètes ainsi que les blisters lors de sa consultation à J12. </w:t>
      </w:r>
    </w:p>
    <w:p w14:paraId="34446588" w14:textId="77777777" w:rsidR="00D224D5" w:rsidRPr="00EE1122" w:rsidRDefault="00D224D5" w:rsidP="007057A5">
      <w:pPr>
        <w:pStyle w:val="Corpsdetexte"/>
      </w:pPr>
    </w:p>
    <w:p w14:paraId="53151117" w14:textId="77777777" w:rsidR="0002315D" w:rsidRPr="00EE1122" w:rsidRDefault="0002315D" w:rsidP="007057A5">
      <w:pPr>
        <w:pStyle w:val="Corpsdetexte"/>
        <w:rPr>
          <w:u w:val="single"/>
        </w:rPr>
      </w:pPr>
      <w:r w:rsidRPr="00EE1122">
        <w:rPr>
          <w:u w:val="single"/>
        </w:rPr>
        <w:t xml:space="preserve">Comptabilité et devenir du produit </w:t>
      </w:r>
    </w:p>
    <w:p w14:paraId="6A3D881A" w14:textId="77777777" w:rsidR="0002315D" w:rsidRPr="00EE1122" w:rsidRDefault="0002315D" w:rsidP="007057A5">
      <w:pPr>
        <w:pStyle w:val="Corpsdetexte"/>
      </w:pPr>
      <w:r w:rsidRPr="00EE1122">
        <w:t xml:space="preserve">Les attachés de recherche clinique contrôleront la gestion des stocks lors de leurs visites de monitoring sur site. Les médicaments à l’étude seront conservés dans un lieu sûr, d'accès limité. </w:t>
      </w:r>
    </w:p>
    <w:p w14:paraId="6373E176" w14:textId="3EF7D205" w:rsidR="00DC2DF1" w:rsidRPr="00EE1122" w:rsidRDefault="00DC2DF1" w:rsidP="007057A5">
      <w:pPr>
        <w:pStyle w:val="Corpsdetexte"/>
      </w:pPr>
      <w:r w:rsidRPr="00EE1122">
        <w:t>L’investigateur s’engage à délivrer ces produits uniquement aux patients participant à l’étude</w:t>
      </w:r>
    </w:p>
    <w:p w14:paraId="0A366150" w14:textId="77777777" w:rsidR="00DC2DF1" w:rsidRPr="00EE1122" w:rsidRDefault="00DC2DF1" w:rsidP="007057A5">
      <w:pPr>
        <w:pStyle w:val="Corpsdetexte"/>
      </w:pPr>
    </w:p>
    <w:p w14:paraId="35EE98E9" w14:textId="7675968E" w:rsidR="004957C8" w:rsidRPr="004957C8" w:rsidRDefault="004957C8" w:rsidP="004957C8">
      <w:pPr>
        <w:pStyle w:val="Corpsdetexte"/>
      </w:pPr>
      <w:r w:rsidRPr="004957C8">
        <w:t>En ce qui concerne la traçabilité de la compliance, pour les patients hospitalisés la traçabilité se fera sur le dossier médical du patient et pour les patients en ambulatoires un carnet patient leur sera remis</w:t>
      </w:r>
      <w:r>
        <w:t xml:space="preserve"> pour tracer la prise de traitement. </w:t>
      </w:r>
      <w:r w:rsidRPr="004957C8">
        <w:t xml:space="preserve"> </w:t>
      </w:r>
    </w:p>
    <w:p w14:paraId="6ED32991" w14:textId="77777777" w:rsidR="004957C8" w:rsidRDefault="004957C8" w:rsidP="007057A5">
      <w:pPr>
        <w:pStyle w:val="Corpsdetexte"/>
      </w:pPr>
    </w:p>
    <w:p w14:paraId="633FF7A7" w14:textId="56F68B57" w:rsidR="00DC2DF1" w:rsidRPr="00EE1122" w:rsidRDefault="00DC2DF1" w:rsidP="007057A5">
      <w:pPr>
        <w:pStyle w:val="Corpsdetexte"/>
      </w:pPr>
    </w:p>
    <w:p w14:paraId="2BF92A3C" w14:textId="77777777" w:rsidR="00DC2DF1" w:rsidRPr="00EE1122" w:rsidRDefault="00DC2DF1" w:rsidP="007057A5">
      <w:pPr>
        <w:pStyle w:val="Corpsdetexte"/>
      </w:pPr>
    </w:p>
    <w:p w14:paraId="1959724A" w14:textId="4C7DF917" w:rsidR="000A5E03" w:rsidRPr="00EE1122" w:rsidRDefault="000A5E03" w:rsidP="00AA45AA">
      <w:pPr>
        <w:pStyle w:val="Titre2"/>
        <w:numPr>
          <w:ilvl w:val="1"/>
          <w:numId w:val="7"/>
        </w:numPr>
        <w:autoSpaceDE w:val="0"/>
        <w:autoSpaceDN w:val="0"/>
        <w:adjustRightInd w:val="0"/>
        <w:spacing w:before="120" w:line="360" w:lineRule="auto"/>
        <w:jc w:val="both"/>
      </w:pPr>
      <w:bookmarkStart w:id="275" w:name="_Toc505679237"/>
      <w:bookmarkStart w:id="276" w:name="_Toc58511940"/>
      <w:r w:rsidRPr="00EE1122">
        <w:t>Traitements associés autorisés, non autorisés et de secours pendant le déroulement de la recherche</w:t>
      </w:r>
      <w:bookmarkEnd w:id="275"/>
      <w:bookmarkEnd w:id="276"/>
      <w:r w:rsidRPr="00EE1122">
        <w:rPr>
          <w:b w:val="0"/>
          <w:bCs w:val="0"/>
        </w:rPr>
        <w:t xml:space="preserve"> </w:t>
      </w:r>
    </w:p>
    <w:p w14:paraId="1782455F" w14:textId="77777777" w:rsidR="000A5E03" w:rsidRPr="00EE1122" w:rsidRDefault="000A5E03" w:rsidP="007057A5">
      <w:pPr>
        <w:pStyle w:val="Corpsdetexte"/>
      </w:pPr>
      <w:r w:rsidRPr="00EE1122">
        <w:t xml:space="preserve">L’investigateur se réfèrera aux résumés des caractéristiques du produit (RCP) des médicaments précisant les associations contre-indiquées, faisant l’objet de précautions d’emploi et à prendre en compte, en particulier : </w:t>
      </w:r>
    </w:p>
    <w:p w14:paraId="578473F7" w14:textId="77777777" w:rsidR="000A5E03" w:rsidRPr="00EE1122" w:rsidRDefault="000A5E03" w:rsidP="007057A5">
      <w:pPr>
        <w:pStyle w:val="Corpsdetexte"/>
      </w:pPr>
    </w:p>
    <w:p w14:paraId="7BAC01BC" w14:textId="77777777" w:rsidR="000A5E03" w:rsidRPr="00EE1122" w:rsidRDefault="000A5E03" w:rsidP="007057A5">
      <w:pPr>
        <w:pStyle w:val="Corpsdetexte"/>
        <w:spacing w:line="276" w:lineRule="auto"/>
        <w:rPr>
          <w:u w:val="single"/>
        </w:rPr>
      </w:pPr>
      <w:r w:rsidRPr="00EE1122">
        <w:rPr>
          <w:u w:val="single"/>
        </w:rPr>
        <w:t>Associations contre-indiquées</w:t>
      </w:r>
    </w:p>
    <w:p w14:paraId="10CB7A4B" w14:textId="03477CFB" w:rsidR="000A5E03" w:rsidRPr="00EE1122" w:rsidRDefault="000A5E03" w:rsidP="007057A5">
      <w:pPr>
        <w:pStyle w:val="Corpsdetexte"/>
        <w:numPr>
          <w:ilvl w:val="0"/>
          <w:numId w:val="22"/>
        </w:numPr>
        <w:spacing w:line="276" w:lineRule="auto"/>
      </w:pPr>
      <w:r w:rsidRPr="00EE1122">
        <w:t>Les vaccins vivants atténués ‘ (et pendant les 3 mois suivant l'arrêt de la corticothérapie).</w:t>
      </w:r>
    </w:p>
    <w:p w14:paraId="072D45E3" w14:textId="530AA4C8" w:rsidR="007057A5" w:rsidRPr="00EE1122" w:rsidRDefault="007057A5" w:rsidP="007057A5">
      <w:pPr>
        <w:pStyle w:val="Corpsdetexte"/>
        <w:numPr>
          <w:ilvl w:val="0"/>
          <w:numId w:val="22"/>
        </w:numPr>
        <w:spacing w:line="276" w:lineRule="auto"/>
      </w:pPr>
      <w:proofErr w:type="spellStart"/>
      <w:r w:rsidRPr="00EE1122">
        <w:t>Daclatasvir</w:t>
      </w:r>
      <w:proofErr w:type="spellEnd"/>
    </w:p>
    <w:p w14:paraId="4C28EA08" w14:textId="6EDEBCCD" w:rsidR="0006783D" w:rsidRPr="00EE1122" w:rsidRDefault="0006783D" w:rsidP="007057A5">
      <w:pPr>
        <w:pStyle w:val="Corpsdetexte"/>
        <w:numPr>
          <w:ilvl w:val="0"/>
          <w:numId w:val="22"/>
        </w:numPr>
        <w:spacing w:line="276" w:lineRule="auto"/>
      </w:pPr>
      <w:proofErr w:type="spellStart"/>
      <w:r w:rsidRPr="00EE1122">
        <w:t>Rilpivirine</w:t>
      </w:r>
      <w:proofErr w:type="spellEnd"/>
    </w:p>
    <w:p w14:paraId="01D8127A" w14:textId="72D2C979" w:rsidR="0006783D" w:rsidRPr="00EE1122" w:rsidRDefault="0006783D" w:rsidP="007057A5">
      <w:pPr>
        <w:pStyle w:val="Corpsdetexte"/>
        <w:spacing w:line="276" w:lineRule="auto"/>
        <w:rPr>
          <w:u w:val="single"/>
        </w:rPr>
      </w:pPr>
      <w:r w:rsidRPr="00EE1122">
        <w:rPr>
          <w:u w:val="single"/>
        </w:rPr>
        <w:t>Associations déconseillées</w:t>
      </w:r>
    </w:p>
    <w:p w14:paraId="1B881E8C" w14:textId="6A2F065D" w:rsidR="0006783D" w:rsidRPr="00EE1122" w:rsidRDefault="0006783D" w:rsidP="007057A5">
      <w:pPr>
        <w:pStyle w:val="Corpsdetexte"/>
        <w:numPr>
          <w:ilvl w:val="0"/>
          <w:numId w:val="23"/>
        </w:numPr>
        <w:spacing w:line="276" w:lineRule="auto"/>
      </w:pPr>
      <w:r w:rsidRPr="00EE1122">
        <w:t>Acide acétylsalicylique</w:t>
      </w:r>
    </w:p>
    <w:p w14:paraId="7399FFA3" w14:textId="29141D51" w:rsidR="0006783D" w:rsidRPr="00EE1122" w:rsidRDefault="0006783D" w:rsidP="007057A5">
      <w:pPr>
        <w:pStyle w:val="Corpsdetexte"/>
        <w:numPr>
          <w:ilvl w:val="0"/>
          <w:numId w:val="23"/>
        </w:numPr>
        <w:spacing w:line="276" w:lineRule="auto"/>
      </w:pPr>
      <w:proofErr w:type="spellStart"/>
      <w:r w:rsidRPr="00EE1122">
        <w:t>Siméprévir</w:t>
      </w:r>
      <w:proofErr w:type="spellEnd"/>
    </w:p>
    <w:p w14:paraId="6ED10A91" w14:textId="77777777" w:rsidR="000A5E03" w:rsidRPr="00EE1122" w:rsidRDefault="000A5E03" w:rsidP="007057A5">
      <w:pPr>
        <w:pStyle w:val="Corpsdetexte"/>
        <w:spacing w:line="276" w:lineRule="auto"/>
        <w:rPr>
          <w:u w:val="single"/>
        </w:rPr>
      </w:pPr>
      <w:r w:rsidRPr="00EE1122">
        <w:rPr>
          <w:u w:val="single"/>
        </w:rPr>
        <w:t>Associations faisant l'objet de précautions d’emploi</w:t>
      </w:r>
    </w:p>
    <w:p w14:paraId="648F51F0" w14:textId="50D7A7B7" w:rsidR="000A5E03" w:rsidRPr="00EE1122" w:rsidRDefault="000A5E03" w:rsidP="007057A5">
      <w:pPr>
        <w:pStyle w:val="Corpsdetexte"/>
        <w:numPr>
          <w:ilvl w:val="0"/>
          <w:numId w:val="23"/>
        </w:numPr>
        <w:spacing w:line="276" w:lineRule="auto"/>
      </w:pPr>
      <w:r w:rsidRPr="00EE1122">
        <w:t>Anticoagulants oraux</w:t>
      </w:r>
    </w:p>
    <w:p w14:paraId="6947485D" w14:textId="7C4A02ED" w:rsidR="000A5E03" w:rsidRPr="00EE1122" w:rsidRDefault="000A5E03" w:rsidP="007057A5">
      <w:pPr>
        <w:pStyle w:val="Corpsdetexte"/>
        <w:numPr>
          <w:ilvl w:val="0"/>
          <w:numId w:val="23"/>
        </w:numPr>
        <w:spacing w:line="276" w:lineRule="auto"/>
      </w:pPr>
      <w:proofErr w:type="spellStart"/>
      <w:r w:rsidRPr="00EE1122">
        <w:t>Medicaments</w:t>
      </w:r>
      <w:proofErr w:type="spellEnd"/>
      <w:r w:rsidRPr="00EE1122">
        <w:t xml:space="preserve"> hypokaliémiants </w:t>
      </w:r>
    </w:p>
    <w:p w14:paraId="6EB0125E" w14:textId="3E5F2A12" w:rsidR="000A5E03" w:rsidRPr="00EE1122" w:rsidRDefault="000A5E03" w:rsidP="007057A5">
      <w:pPr>
        <w:pStyle w:val="Corpsdetexte"/>
        <w:numPr>
          <w:ilvl w:val="0"/>
          <w:numId w:val="23"/>
        </w:numPr>
        <w:spacing w:line="276" w:lineRule="auto"/>
      </w:pPr>
      <w:r w:rsidRPr="00EE1122">
        <w:t>Anticonvulsivants inducteurs enzymatiques</w:t>
      </w:r>
    </w:p>
    <w:p w14:paraId="73BD8047" w14:textId="63DDC4A3" w:rsidR="000A5E03" w:rsidRPr="00EE1122" w:rsidRDefault="0006783D" w:rsidP="007057A5">
      <w:pPr>
        <w:pStyle w:val="Corpsdetexte"/>
        <w:numPr>
          <w:ilvl w:val="0"/>
          <w:numId w:val="23"/>
        </w:numPr>
        <w:spacing w:line="276" w:lineRule="auto"/>
      </w:pPr>
      <w:proofErr w:type="spellStart"/>
      <w:r w:rsidRPr="00EE1122">
        <w:t>Digoxine</w:t>
      </w:r>
      <w:proofErr w:type="spellEnd"/>
    </w:p>
    <w:p w14:paraId="3C89BC48" w14:textId="4DCD81B9" w:rsidR="000A5E03" w:rsidRPr="00EE1122" w:rsidRDefault="000A5E03" w:rsidP="007057A5">
      <w:pPr>
        <w:pStyle w:val="Corpsdetexte"/>
        <w:numPr>
          <w:ilvl w:val="0"/>
          <w:numId w:val="23"/>
        </w:numPr>
        <w:spacing w:line="276" w:lineRule="auto"/>
      </w:pPr>
      <w:r w:rsidRPr="00EE1122">
        <w:t>Isoniazide</w:t>
      </w:r>
    </w:p>
    <w:p w14:paraId="0B08E057" w14:textId="2D1CB8C1" w:rsidR="000A5E03" w:rsidRPr="00EE1122" w:rsidRDefault="000A5E03" w:rsidP="007057A5">
      <w:pPr>
        <w:pStyle w:val="Corpsdetexte"/>
        <w:numPr>
          <w:ilvl w:val="0"/>
          <w:numId w:val="23"/>
        </w:numPr>
        <w:spacing w:line="276" w:lineRule="auto"/>
      </w:pPr>
      <w:r w:rsidRPr="00EE1122">
        <w:t xml:space="preserve">Médicaments susceptibles de donner des torsades de </w:t>
      </w:r>
      <w:r w:rsidR="00C14795" w:rsidRPr="00EE1122">
        <w:t>pointes :</w:t>
      </w:r>
      <w:r w:rsidRPr="00EE1122">
        <w:t xml:space="preserve"> </w:t>
      </w:r>
    </w:p>
    <w:p w14:paraId="6E931656" w14:textId="195C3A5D" w:rsidR="000A5E03" w:rsidRPr="00EE1122" w:rsidRDefault="000A5E03" w:rsidP="007057A5">
      <w:pPr>
        <w:pStyle w:val="Corpsdetexte"/>
        <w:numPr>
          <w:ilvl w:val="0"/>
          <w:numId w:val="23"/>
        </w:numPr>
        <w:spacing w:line="276" w:lineRule="auto"/>
      </w:pPr>
      <w:r w:rsidRPr="00EE1122">
        <w:t>Rifampicine</w:t>
      </w:r>
    </w:p>
    <w:p w14:paraId="1BCCCBF1" w14:textId="0237B5B7" w:rsidR="000A5E03" w:rsidRPr="00EE1122" w:rsidRDefault="000A5E03" w:rsidP="007057A5">
      <w:pPr>
        <w:pStyle w:val="Corpsdetexte"/>
        <w:numPr>
          <w:ilvl w:val="0"/>
          <w:numId w:val="23"/>
        </w:numPr>
        <w:spacing w:line="276" w:lineRule="auto"/>
      </w:pPr>
      <w:r w:rsidRPr="00EE1122">
        <w:t>Topiques gastro-intestinaux, antiacides et charbon (décrit pour la prednisolone, la dexaméthasone)</w:t>
      </w:r>
    </w:p>
    <w:p w14:paraId="592FEF9C" w14:textId="1F082232" w:rsidR="00172718" w:rsidRPr="00EE1122" w:rsidRDefault="00172718" w:rsidP="007057A5">
      <w:pPr>
        <w:pStyle w:val="Corpsdetexte"/>
        <w:numPr>
          <w:ilvl w:val="0"/>
          <w:numId w:val="23"/>
        </w:numPr>
        <w:spacing w:line="276" w:lineRule="auto"/>
      </w:pPr>
      <w:r w:rsidRPr="00EE1122">
        <w:t>Inhibiteurs du CYP3A</w:t>
      </w:r>
    </w:p>
    <w:p w14:paraId="16148892" w14:textId="11234F20" w:rsidR="00172718" w:rsidRPr="00EE1122" w:rsidRDefault="00172718" w:rsidP="007057A5">
      <w:pPr>
        <w:pStyle w:val="Corpsdetexte"/>
        <w:numPr>
          <w:ilvl w:val="0"/>
          <w:numId w:val="23"/>
        </w:numPr>
        <w:spacing w:line="276" w:lineRule="auto"/>
      </w:pPr>
      <w:proofErr w:type="spellStart"/>
      <w:r w:rsidRPr="00EE1122">
        <w:t>Aminoglutéthimide</w:t>
      </w:r>
      <w:proofErr w:type="spellEnd"/>
    </w:p>
    <w:p w14:paraId="1AB8A934" w14:textId="0206CD77" w:rsidR="000A5E03" w:rsidRPr="00EE1122" w:rsidRDefault="00172718" w:rsidP="007057A5">
      <w:pPr>
        <w:pStyle w:val="Corpsdetexte"/>
        <w:numPr>
          <w:ilvl w:val="0"/>
          <w:numId w:val="23"/>
        </w:numPr>
        <w:spacing w:line="276" w:lineRule="auto"/>
      </w:pPr>
      <w:r w:rsidRPr="00EE1122">
        <w:t>Praziquantel</w:t>
      </w:r>
    </w:p>
    <w:p w14:paraId="394002C3" w14:textId="77777777" w:rsidR="000A5E03" w:rsidRPr="00EE1122" w:rsidRDefault="000A5E03" w:rsidP="007057A5">
      <w:pPr>
        <w:pStyle w:val="Corpsdetexte"/>
        <w:spacing w:line="276" w:lineRule="auto"/>
        <w:rPr>
          <w:u w:val="single"/>
        </w:rPr>
      </w:pPr>
      <w:r w:rsidRPr="00EE1122">
        <w:rPr>
          <w:u w:val="single"/>
        </w:rPr>
        <w:t>Associations à prendre en compte</w:t>
      </w:r>
    </w:p>
    <w:p w14:paraId="6A3BC7DD" w14:textId="4B320CDF" w:rsidR="000A5E03" w:rsidRPr="00EE1122" w:rsidRDefault="000A5E03" w:rsidP="007057A5">
      <w:pPr>
        <w:pStyle w:val="Corpsdetexte"/>
        <w:numPr>
          <w:ilvl w:val="0"/>
          <w:numId w:val="23"/>
        </w:numPr>
        <w:spacing w:line="276" w:lineRule="auto"/>
      </w:pPr>
      <w:r w:rsidRPr="00EE1122">
        <w:t>Fluoroquinolones</w:t>
      </w:r>
    </w:p>
    <w:p w14:paraId="5F4C43DA" w14:textId="4BA8AC71" w:rsidR="007057A5" w:rsidRPr="00EE1122" w:rsidRDefault="007057A5" w:rsidP="007057A5">
      <w:pPr>
        <w:pStyle w:val="Corpsdetexte"/>
        <w:numPr>
          <w:ilvl w:val="0"/>
          <w:numId w:val="23"/>
        </w:numPr>
        <w:spacing w:line="276" w:lineRule="auto"/>
      </w:pPr>
      <w:r w:rsidRPr="00EE1122">
        <w:t xml:space="preserve">Acide acétylsalicylique </w:t>
      </w:r>
    </w:p>
    <w:p w14:paraId="126F6166" w14:textId="5D30CE76" w:rsidR="000A5E03" w:rsidRPr="00EE1122" w:rsidRDefault="007057A5" w:rsidP="007057A5">
      <w:pPr>
        <w:pStyle w:val="Corpsdetexte"/>
        <w:numPr>
          <w:ilvl w:val="0"/>
          <w:numId w:val="23"/>
        </w:numPr>
        <w:spacing w:line="276" w:lineRule="auto"/>
      </w:pPr>
      <w:r w:rsidRPr="00EE1122">
        <w:t>Anti</w:t>
      </w:r>
      <w:r w:rsidR="000A5E03" w:rsidRPr="00EE1122">
        <w:t xml:space="preserve"> -inflammatoires non stéroïdiens</w:t>
      </w:r>
    </w:p>
    <w:p w14:paraId="6F56C58B" w14:textId="64415A1B" w:rsidR="007057A5" w:rsidRPr="00EE1122" w:rsidRDefault="007057A5" w:rsidP="007057A5">
      <w:pPr>
        <w:pStyle w:val="Corpsdetexte"/>
        <w:numPr>
          <w:ilvl w:val="0"/>
          <w:numId w:val="23"/>
        </w:numPr>
        <w:spacing w:line="276" w:lineRule="auto"/>
      </w:pPr>
      <w:r w:rsidRPr="00EE1122">
        <w:t xml:space="preserve">Clarithromycine, érythromycine, </w:t>
      </w:r>
      <w:proofErr w:type="spellStart"/>
      <w:r w:rsidRPr="00EE1122">
        <w:t>itraconazole</w:t>
      </w:r>
      <w:proofErr w:type="spellEnd"/>
      <w:r w:rsidRPr="00EE1122">
        <w:t xml:space="preserve">, </w:t>
      </w:r>
      <w:proofErr w:type="spellStart"/>
      <w:r w:rsidRPr="00EE1122">
        <w:t>kétoconazole</w:t>
      </w:r>
      <w:proofErr w:type="spellEnd"/>
      <w:r w:rsidRPr="00EE1122">
        <w:t xml:space="preserve">, </w:t>
      </w:r>
      <w:proofErr w:type="spellStart"/>
      <w:r w:rsidRPr="00EE1122">
        <w:t>nelfinavir</w:t>
      </w:r>
      <w:proofErr w:type="spellEnd"/>
      <w:r w:rsidRPr="00EE1122">
        <w:t xml:space="preserve">, </w:t>
      </w:r>
      <w:proofErr w:type="spellStart"/>
      <w:r w:rsidRPr="00EE1122">
        <w:t>posaconazole</w:t>
      </w:r>
      <w:proofErr w:type="spellEnd"/>
      <w:r w:rsidRPr="00EE1122">
        <w:t xml:space="preserve">, </w:t>
      </w:r>
      <w:proofErr w:type="spellStart"/>
      <w:r w:rsidRPr="00EE1122">
        <w:t>télithromycine</w:t>
      </w:r>
      <w:proofErr w:type="spellEnd"/>
      <w:r w:rsidRPr="00EE1122">
        <w:t>, Voriconazole</w:t>
      </w:r>
    </w:p>
    <w:p w14:paraId="35B5738C" w14:textId="69481F35" w:rsidR="007057A5" w:rsidRPr="00EE1122" w:rsidRDefault="007057A5" w:rsidP="007057A5">
      <w:pPr>
        <w:pStyle w:val="Corpsdetexte"/>
        <w:numPr>
          <w:ilvl w:val="0"/>
          <w:numId w:val="23"/>
        </w:numPr>
        <w:spacing w:line="276" w:lineRule="auto"/>
      </w:pPr>
      <w:r w:rsidRPr="00EE1122">
        <w:t>Inhibiteurs de protéases boostés par ritonavir</w:t>
      </w:r>
    </w:p>
    <w:p w14:paraId="2FBDFCD4" w14:textId="7D753DA9" w:rsidR="000A5E03" w:rsidRPr="00EE1122" w:rsidRDefault="000A5E03" w:rsidP="007057A5">
      <w:pPr>
        <w:pStyle w:val="Corpsdetexte"/>
        <w:numPr>
          <w:ilvl w:val="0"/>
          <w:numId w:val="23"/>
        </w:numPr>
        <w:spacing w:line="276" w:lineRule="auto"/>
      </w:pPr>
      <w:r w:rsidRPr="00EE1122">
        <w:t>Ciclosporine</w:t>
      </w:r>
    </w:p>
    <w:p w14:paraId="5AFFDCE5" w14:textId="77777777" w:rsidR="000A5E03" w:rsidRPr="00EE1122" w:rsidRDefault="000A5E03" w:rsidP="007057A5">
      <w:pPr>
        <w:pStyle w:val="Corpsdetexte"/>
      </w:pPr>
    </w:p>
    <w:p w14:paraId="24CA2FD5" w14:textId="77777777" w:rsidR="000A5E03" w:rsidRPr="00EE1122" w:rsidRDefault="000A5E03" w:rsidP="007057A5">
      <w:pPr>
        <w:pStyle w:val="Corpsdetexte"/>
      </w:pPr>
      <w:r w:rsidRPr="00EE1122">
        <w:t>Il n’existe aucun traitement de secours pour contrecarrer les effets des médicaments expérimentaux.</w:t>
      </w:r>
    </w:p>
    <w:p w14:paraId="781AA6CB" w14:textId="27D588D8" w:rsidR="006043B7" w:rsidRPr="00EE1122" w:rsidRDefault="007057A5" w:rsidP="00AA45AA">
      <w:pPr>
        <w:pStyle w:val="Titre1"/>
        <w:numPr>
          <w:ilvl w:val="0"/>
          <w:numId w:val="7"/>
        </w:numPr>
        <w:spacing w:line="360" w:lineRule="auto"/>
        <w:jc w:val="both"/>
      </w:pPr>
      <w:bookmarkStart w:id="277" w:name="_Toc58511941"/>
      <w:bookmarkStart w:id="278" w:name="_Toc486927049"/>
      <w:r w:rsidRPr="00EE1122">
        <w:lastRenderedPageBreak/>
        <w:t>S</w:t>
      </w:r>
      <w:r w:rsidR="006043B7" w:rsidRPr="00EE1122">
        <w:t>ECURITE</w:t>
      </w:r>
      <w:bookmarkEnd w:id="277"/>
    </w:p>
    <w:p w14:paraId="3F36B251" w14:textId="77777777" w:rsidR="006043B7" w:rsidRPr="00EE1122" w:rsidRDefault="006043B7" w:rsidP="00AA45AA">
      <w:pPr>
        <w:pStyle w:val="Titre2"/>
        <w:numPr>
          <w:ilvl w:val="1"/>
          <w:numId w:val="7"/>
        </w:numPr>
        <w:autoSpaceDE w:val="0"/>
        <w:autoSpaceDN w:val="0"/>
        <w:adjustRightInd w:val="0"/>
        <w:spacing w:before="120" w:line="360" w:lineRule="auto"/>
        <w:jc w:val="both"/>
      </w:pPr>
      <w:bookmarkStart w:id="279" w:name="_Toc494129816"/>
      <w:bookmarkStart w:id="280" w:name="_Toc58511942"/>
      <w:bookmarkEnd w:id="279"/>
      <w:r w:rsidRPr="00EE1122">
        <w:t>Définitions</w:t>
      </w:r>
      <w:bookmarkEnd w:id="280"/>
    </w:p>
    <w:p w14:paraId="3063B0A2" w14:textId="77777777" w:rsidR="006043B7" w:rsidRPr="00EE1122" w:rsidRDefault="006043B7" w:rsidP="00140776">
      <w:pPr>
        <w:spacing w:line="360" w:lineRule="auto"/>
        <w:jc w:val="both"/>
        <w:rPr>
          <w:rFonts w:ascii="Times New Roman" w:hAnsi="Times New Roman" w:cs="Times New Roman"/>
          <w:color w:val="000000"/>
          <w:lang w:eastAsia="fr-FR"/>
        </w:rPr>
      </w:pPr>
      <w:r w:rsidRPr="00EE1122">
        <w:rPr>
          <w:rFonts w:ascii="Times New Roman" w:hAnsi="Times New Roman" w:cs="Times New Roman"/>
          <w:b/>
          <w:bCs/>
          <w:color w:val="000000"/>
          <w:lang w:eastAsia="fr-FR"/>
        </w:rPr>
        <w:t>Évènement indésirable</w:t>
      </w:r>
      <w:r w:rsidRPr="00EE1122">
        <w:rPr>
          <w:rFonts w:ascii="Times New Roman" w:hAnsi="Times New Roman" w:cs="Times New Roman"/>
          <w:color w:val="000000"/>
          <w:lang w:eastAsia="fr-FR"/>
        </w:rPr>
        <w:t> : toute manifestation nocive survenant chez une personne qui se prête à une recherche impliquant la personne humaine que cette manifestation soit liée ou non à la recherche ou au produit sur lequel porte cette recherche.</w:t>
      </w:r>
    </w:p>
    <w:p w14:paraId="7B7BFD35" w14:textId="60CA2BE3" w:rsidR="006043B7" w:rsidRPr="00EE1122" w:rsidRDefault="006043B7" w:rsidP="00140776">
      <w:pPr>
        <w:spacing w:line="360" w:lineRule="auto"/>
        <w:jc w:val="both"/>
        <w:rPr>
          <w:rFonts w:ascii="Times New Roman" w:hAnsi="Times New Roman" w:cs="Times New Roman"/>
          <w:color w:val="000000"/>
          <w:lang w:eastAsia="fr-FR"/>
        </w:rPr>
      </w:pPr>
      <w:r w:rsidRPr="00EE1122">
        <w:rPr>
          <w:rFonts w:ascii="Times New Roman" w:hAnsi="Times New Roman" w:cs="Times New Roman"/>
          <w:b/>
          <w:bCs/>
          <w:color w:val="000000"/>
          <w:lang w:eastAsia="fr-FR"/>
        </w:rPr>
        <w:t>Effet indésirable</w:t>
      </w:r>
      <w:r w:rsidRPr="00EE1122">
        <w:rPr>
          <w:rFonts w:ascii="Times New Roman" w:hAnsi="Times New Roman" w:cs="Times New Roman"/>
          <w:color w:val="000000"/>
          <w:lang w:eastAsia="fr-FR"/>
        </w:rPr>
        <w:t xml:space="preserve"> : </w:t>
      </w:r>
      <w:r w:rsidR="004F174E" w:rsidRPr="00EE1122">
        <w:rPr>
          <w:rFonts w:ascii="Times New Roman" w:hAnsi="Times New Roman" w:cs="Times New Roman"/>
          <w:color w:val="000000"/>
          <w:lang w:eastAsia="fr-FR"/>
        </w:rPr>
        <w:t>toute réaction nocive et non désirée qui fait suite à un traitement expérimental.</w:t>
      </w:r>
    </w:p>
    <w:p w14:paraId="5EADC999" w14:textId="77777777" w:rsidR="006043B7" w:rsidRPr="00EE1122" w:rsidRDefault="006043B7" w:rsidP="00140776">
      <w:pPr>
        <w:shd w:val="clear" w:color="auto" w:fill="FFFFFF"/>
        <w:spacing w:line="360" w:lineRule="auto"/>
        <w:jc w:val="both"/>
        <w:rPr>
          <w:rFonts w:ascii="Times New Roman" w:hAnsi="Times New Roman" w:cs="Times New Roman"/>
          <w:color w:val="000000"/>
          <w:lang w:eastAsia="fr-FR"/>
        </w:rPr>
      </w:pPr>
      <w:r w:rsidRPr="00EE1122">
        <w:rPr>
          <w:rFonts w:ascii="Times New Roman" w:hAnsi="Times New Roman" w:cs="Times New Roman"/>
          <w:b/>
          <w:bCs/>
          <w:color w:val="000000"/>
          <w:lang w:eastAsia="fr-FR"/>
        </w:rPr>
        <w:t>Effet indésirable d’un médicament expérimental</w:t>
      </w:r>
      <w:r w:rsidRPr="00EE1122">
        <w:rPr>
          <w:rFonts w:ascii="Times New Roman" w:hAnsi="Times New Roman" w:cs="Times New Roman"/>
          <w:color w:val="000000"/>
          <w:lang w:eastAsia="fr-FR"/>
        </w:rPr>
        <w:t> : toute réaction nocive et non désirée à un médicament expérimental quelle que soit la dose administrée.</w:t>
      </w:r>
    </w:p>
    <w:p w14:paraId="4C1BC96C" w14:textId="77777777" w:rsidR="006043B7" w:rsidRPr="00EE1122" w:rsidRDefault="006043B7" w:rsidP="00140776">
      <w:pPr>
        <w:spacing w:after="0" w:line="360" w:lineRule="auto"/>
        <w:jc w:val="both"/>
        <w:rPr>
          <w:rFonts w:ascii="Times New Roman" w:hAnsi="Times New Roman" w:cs="Times New Roman"/>
          <w:color w:val="000000"/>
          <w:lang w:eastAsia="fr-FR"/>
        </w:rPr>
      </w:pPr>
      <w:r w:rsidRPr="00EE1122">
        <w:rPr>
          <w:rFonts w:ascii="Times New Roman" w:hAnsi="Times New Roman" w:cs="Times New Roman"/>
          <w:b/>
          <w:bCs/>
          <w:color w:val="000000"/>
          <w:lang w:eastAsia="fr-FR"/>
        </w:rPr>
        <w:t>Évènement (ou/effet) indésirable grave (EIG)</w:t>
      </w:r>
      <w:r w:rsidRPr="00EE1122">
        <w:rPr>
          <w:rFonts w:ascii="Times New Roman" w:hAnsi="Times New Roman" w:cs="Times New Roman"/>
          <w:color w:val="000000"/>
          <w:lang w:eastAsia="fr-FR"/>
        </w:rPr>
        <w:t> : tout évènement (ou effet) indésirable qui :</w:t>
      </w:r>
    </w:p>
    <w:p w14:paraId="610B2214" w14:textId="0EFB8520" w:rsidR="006043B7" w:rsidRPr="00EE1122" w:rsidRDefault="00C14795" w:rsidP="00AA45AA">
      <w:pPr>
        <w:pStyle w:val="Paragraphedeliste"/>
        <w:numPr>
          <w:ilvl w:val="0"/>
          <w:numId w:val="4"/>
        </w:numPr>
        <w:spacing w:after="0" w:line="360" w:lineRule="auto"/>
        <w:jc w:val="both"/>
        <w:rPr>
          <w:rFonts w:ascii="Times New Roman" w:hAnsi="Times New Roman" w:cs="Times New Roman"/>
          <w:color w:val="000000"/>
          <w:lang w:eastAsia="fr-FR"/>
        </w:rPr>
      </w:pPr>
      <w:r w:rsidRPr="00EE1122">
        <w:rPr>
          <w:rFonts w:ascii="Times New Roman" w:hAnsi="Times New Roman" w:cs="Times New Roman"/>
          <w:color w:val="000000"/>
          <w:lang w:eastAsia="fr-FR"/>
        </w:rPr>
        <w:t>Entraîne</w:t>
      </w:r>
      <w:r w:rsidR="006043B7" w:rsidRPr="00EE1122">
        <w:rPr>
          <w:rFonts w:ascii="Times New Roman" w:hAnsi="Times New Roman" w:cs="Times New Roman"/>
          <w:color w:val="000000"/>
          <w:lang w:eastAsia="fr-FR"/>
        </w:rPr>
        <w:t xml:space="preserve"> la mort, </w:t>
      </w:r>
    </w:p>
    <w:p w14:paraId="03273E0C" w14:textId="38FAE6BB" w:rsidR="006043B7" w:rsidRPr="00EE1122" w:rsidRDefault="00C14795" w:rsidP="00AA45AA">
      <w:pPr>
        <w:pStyle w:val="Paragraphedeliste"/>
        <w:numPr>
          <w:ilvl w:val="0"/>
          <w:numId w:val="4"/>
        </w:numPr>
        <w:spacing w:after="0" w:line="360" w:lineRule="auto"/>
        <w:jc w:val="both"/>
        <w:rPr>
          <w:rFonts w:ascii="Times New Roman" w:hAnsi="Times New Roman" w:cs="Times New Roman"/>
          <w:color w:val="000000"/>
          <w:lang w:eastAsia="fr-FR"/>
        </w:rPr>
      </w:pPr>
      <w:r w:rsidRPr="00EE1122">
        <w:rPr>
          <w:rFonts w:ascii="Times New Roman" w:hAnsi="Times New Roman" w:cs="Times New Roman"/>
          <w:color w:val="000000"/>
          <w:lang w:eastAsia="fr-FR"/>
        </w:rPr>
        <w:t>Met</w:t>
      </w:r>
      <w:r w:rsidR="006043B7" w:rsidRPr="00EE1122">
        <w:rPr>
          <w:rFonts w:ascii="Times New Roman" w:hAnsi="Times New Roman" w:cs="Times New Roman"/>
          <w:color w:val="000000"/>
          <w:lang w:eastAsia="fr-FR"/>
        </w:rPr>
        <w:t xml:space="preserve"> en jeu le pronostic vital de la personne qui se prête à la recherche,</w:t>
      </w:r>
    </w:p>
    <w:p w14:paraId="1384119A" w14:textId="1AFE8CB8" w:rsidR="006043B7" w:rsidRPr="00EE1122" w:rsidRDefault="00C14795" w:rsidP="00AA45AA">
      <w:pPr>
        <w:pStyle w:val="Paragraphedeliste"/>
        <w:numPr>
          <w:ilvl w:val="0"/>
          <w:numId w:val="4"/>
        </w:numPr>
        <w:spacing w:after="0" w:line="360" w:lineRule="auto"/>
        <w:jc w:val="both"/>
        <w:rPr>
          <w:rFonts w:ascii="Times New Roman" w:hAnsi="Times New Roman" w:cs="Times New Roman"/>
          <w:color w:val="000000"/>
          <w:lang w:eastAsia="fr-FR"/>
        </w:rPr>
      </w:pPr>
      <w:r w:rsidRPr="00EE1122">
        <w:rPr>
          <w:rFonts w:ascii="Times New Roman" w:hAnsi="Times New Roman" w:cs="Times New Roman"/>
          <w:color w:val="000000"/>
          <w:lang w:eastAsia="fr-FR"/>
        </w:rPr>
        <w:t>Nécessite</w:t>
      </w:r>
      <w:r w:rsidR="006043B7" w:rsidRPr="00EE1122">
        <w:rPr>
          <w:rFonts w:ascii="Times New Roman" w:hAnsi="Times New Roman" w:cs="Times New Roman"/>
          <w:color w:val="000000"/>
          <w:lang w:eastAsia="fr-FR"/>
        </w:rPr>
        <w:t xml:space="preserve"> une hospitalisation ou la prolongation d’une l’hospitalisation,</w:t>
      </w:r>
    </w:p>
    <w:p w14:paraId="4CA4001D" w14:textId="08647DCC" w:rsidR="006043B7" w:rsidRPr="00EE1122" w:rsidRDefault="00C14795" w:rsidP="00AA45AA">
      <w:pPr>
        <w:pStyle w:val="Paragraphedeliste"/>
        <w:numPr>
          <w:ilvl w:val="0"/>
          <w:numId w:val="4"/>
        </w:numPr>
        <w:spacing w:after="0" w:line="360" w:lineRule="auto"/>
        <w:jc w:val="both"/>
        <w:rPr>
          <w:rFonts w:ascii="Times New Roman" w:hAnsi="Times New Roman" w:cs="Times New Roman"/>
          <w:color w:val="000000"/>
          <w:lang w:eastAsia="fr-FR"/>
        </w:rPr>
      </w:pPr>
      <w:r w:rsidRPr="00EE1122">
        <w:rPr>
          <w:rFonts w:ascii="Times New Roman" w:hAnsi="Times New Roman" w:cs="Times New Roman"/>
          <w:color w:val="000000"/>
          <w:lang w:eastAsia="fr-FR"/>
        </w:rPr>
        <w:t>Provoque</w:t>
      </w:r>
      <w:r w:rsidR="006043B7" w:rsidRPr="00EE1122">
        <w:rPr>
          <w:rFonts w:ascii="Times New Roman" w:hAnsi="Times New Roman" w:cs="Times New Roman"/>
          <w:color w:val="000000"/>
          <w:lang w:eastAsia="fr-FR"/>
        </w:rPr>
        <w:t xml:space="preserve"> une incapacité ou un handicap important ou durable,</w:t>
      </w:r>
    </w:p>
    <w:p w14:paraId="4AA527BC" w14:textId="722E4C4E" w:rsidR="006043B7" w:rsidRPr="00EE1122" w:rsidRDefault="00C14795" w:rsidP="00AA45AA">
      <w:pPr>
        <w:pStyle w:val="Paragraphedeliste"/>
        <w:numPr>
          <w:ilvl w:val="0"/>
          <w:numId w:val="4"/>
        </w:numPr>
        <w:spacing w:after="0" w:line="360" w:lineRule="auto"/>
        <w:jc w:val="both"/>
        <w:rPr>
          <w:rFonts w:ascii="Times New Roman" w:hAnsi="Times New Roman" w:cs="Times New Roman"/>
          <w:color w:val="000000"/>
          <w:lang w:eastAsia="fr-FR"/>
        </w:rPr>
      </w:pPr>
      <w:r w:rsidRPr="00EE1122">
        <w:rPr>
          <w:rFonts w:ascii="Times New Roman" w:hAnsi="Times New Roman" w:cs="Times New Roman"/>
          <w:color w:val="000000"/>
          <w:lang w:eastAsia="fr-FR"/>
        </w:rPr>
        <w:t>Se</w:t>
      </w:r>
      <w:r w:rsidR="006043B7" w:rsidRPr="00EE1122">
        <w:rPr>
          <w:rFonts w:ascii="Times New Roman" w:hAnsi="Times New Roman" w:cs="Times New Roman"/>
          <w:color w:val="000000"/>
          <w:lang w:eastAsia="fr-FR"/>
        </w:rPr>
        <w:t xml:space="preserve"> traduit par une anomalie ou une malformation congénitale </w:t>
      </w:r>
    </w:p>
    <w:p w14:paraId="3CF230E9" w14:textId="2C6F1E56" w:rsidR="006043B7" w:rsidRPr="00EE1122" w:rsidRDefault="00C14795" w:rsidP="00AA45AA">
      <w:pPr>
        <w:pStyle w:val="Paragraphedeliste"/>
        <w:numPr>
          <w:ilvl w:val="0"/>
          <w:numId w:val="4"/>
        </w:numPr>
        <w:spacing w:after="0" w:line="360" w:lineRule="auto"/>
        <w:jc w:val="both"/>
        <w:rPr>
          <w:rFonts w:ascii="Times New Roman" w:hAnsi="Times New Roman" w:cs="Times New Roman"/>
          <w:color w:val="000000"/>
          <w:lang w:eastAsia="fr-FR"/>
        </w:rPr>
      </w:pPr>
      <w:r w:rsidRPr="00EE1122">
        <w:rPr>
          <w:rFonts w:ascii="Times New Roman" w:hAnsi="Times New Roman" w:cs="Times New Roman"/>
          <w:color w:val="000000"/>
          <w:lang w:eastAsia="fr-FR"/>
        </w:rPr>
        <w:t>Ainsi</w:t>
      </w:r>
      <w:r w:rsidR="006043B7" w:rsidRPr="00EE1122">
        <w:rPr>
          <w:rFonts w:ascii="Times New Roman" w:hAnsi="Times New Roman" w:cs="Times New Roman"/>
          <w:color w:val="000000"/>
          <w:lang w:eastAsia="fr-FR"/>
        </w:rPr>
        <w:t xml:space="preserve"> que tout évènement (ou effet) considéré comme médicalement significatif (c'est à dire ayant des conséquences cliniques importantes mais ne correspondant pas à l'un des autres critères de gravité).</w:t>
      </w:r>
    </w:p>
    <w:p w14:paraId="324B3DC7" w14:textId="77777777" w:rsidR="006043B7" w:rsidRPr="00EE1122" w:rsidRDefault="006043B7" w:rsidP="00140776">
      <w:pPr>
        <w:spacing w:after="0" w:line="360" w:lineRule="auto"/>
        <w:jc w:val="both"/>
        <w:rPr>
          <w:rFonts w:ascii="Times New Roman" w:hAnsi="Times New Roman" w:cs="Times New Roman"/>
          <w:color w:val="000000"/>
          <w:lang w:eastAsia="fr-FR"/>
        </w:rPr>
      </w:pPr>
      <w:r w:rsidRPr="00EE1122">
        <w:rPr>
          <w:rFonts w:ascii="Times New Roman" w:hAnsi="Times New Roman" w:cs="Times New Roman"/>
          <w:color w:val="000000"/>
          <w:lang w:eastAsia="fr-FR"/>
        </w:rPr>
        <w:t>Et s’agissant du médicament, quelle que soit la dose administrée.</w:t>
      </w:r>
    </w:p>
    <w:p w14:paraId="2EADB1D7" w14:textId="77777777" w:rsidR="006043B7" w:rsidRPr="00EE1122" w:rsidRDefault="006043B7" w:rsidP="00140776">
      <w:pPr>
        <w:spacing w:after="0" w:line="360" w:lineRule="auto"/>
        <w:jc w:val="both"/>
        <w:rPr>
          <w:rFonts w:ascii="Times New Roman" w:hAnsi="Times New Roman" w:cs="Times New Roman"/>
          <w:color w:val="000000"/>
          <w:lang w:eastAsia="fr-FR"/>
        </w:rPr>
      </w:pPr>
    </w:p>
    <w:p w14:paraId="0B8DBAB0" w14:textId="77777777" w:rsidR="006043B7" w:rsidRPr="00EE1122" w:rsidRDefault="006043B7" w:rsidP="00140776">
      <w:pPr>
        <w:spacing w:after="0" w:line="360" w:lineRule="auto"/>
        <w:jc w:val="both"/>
        <w:rPr>
          <w:rFonts w:ascii="Times New Roman" w:hAnsi="Times New Roman" w:cs="Times New Roman"/>
          <w:color w:val="000000"/>
          <w:lang w:eastAsia="fr-FR"/>
        </w:rPr>
      </w:pPr>
      <w:r w:rsidRPr="00EE1122">
        <w:rPr>
          <w:rFonts w:ascii="Times New Roman" w:hAnsi="Times New Roman" w:cs="Times New Roman"/>
          <w:b/>
          <w:bCs/>
        </w:rPr>
        <w:t>Effet indésirable inattendu d’un médicament expérimental </w:t>
      </w:r>
      <w:r w:rsidRPr="00EE1122">
        <w:rPr>
          <w:rFonts w:ascii="Times New Roman" w:hAnsi="Times New Roman" w:cs="Times New Roman"/>
          <w:color w:val="000000"/>
          <w:lang w:eastAsia="fr-FR"/>
        </w:rPr>
        <w:t xml:space="preserve">: tout effet indésirable du produit dont la nature, la sévérité, la fréquence ou l’évolution ne concorde pas avec les informations de référence sur </w:t>
      </w:r>
      <w:proofErr w:type="gramStart"/>
      <w:r w:rsidRPr="00EE1122">
        <w:rPr>
          <w:rFonts w:ascii="Times New Roman" w:hAnsi="Times New Roman" w:cs="Times New Roman"/>
          <w:color w:val="000000"/>
          <w:lang w:eastAsia="fr-FR"/>
        </w:rPr>
        <w:t>la sécurité mentionnées</w:t>
      </w:r>
      <w:proofErr w:type="gramEnd"/>
      <w:r w:rsidRPr="00EE1122">
        <w:rPr>
          <w:rFonts w:ascii="Times New Roman" w:hAnsi="Times New Roman" w:cs="Times New Roman"/>
          <w:color w:val="000000"/>
          <w:lang w:eastAsia="fr-FR"/>
        </w:rPr>
        <w:t xml:space="preserve"> dans le résumé des caractéristiques du produit ou dans la brochure pour l’investigateur lorsque le produit n’est pas autorisé.</w:t>
      </w:r>
    </w:p>
    <w:p w14:paraId="573F98AD" w14:textId="77777777" w:rsidR="006043B7" w:rsidRPr="00EE1122" w:rsidRDefault="006043B7" w:rsidP="00140776">
      <w:pPr>
        <w:spacing w:after="0" w:line="360" w:lineRule="auto"/>
        <w:jc w:val="both"/>
        <w:rPr>
          <w:rFonts w:ascii="Times New Roman" w:hAnsi="Times New Roman" w:cs="Times New Roman"/>
          <w:color w:val="000000"/>
          <w:lang w:eastAsia="fr-FR"/>
        </w:rPr>
      </w:pPr>
    </w:p>
    <w:p w14:paraId="3DD0FB2A" w14:textId="77777777" w:rsidR="006043B7" w:rsidRPr="00EE1122" w:rsidRDefault="006043B7" w:rsidP="00140776">
      <w:pPr>
        <w:spacing w:after="0" w:line="360" w:lineRule="auto"/>
        <w:jc w:val="both"/>
        <w:rPr>
          <w:rFonts w:ascii="Times New Roman" w:hAnsi="Times New Roman" w:cs="Times New Roman"/>
        </w:rPr>
      </w:pPr>
      <w:r w:rsidRPr="00EE1122">
        <w:rPr>
          <w:rFonts w:ascii="Times New Roman" w:hAnsi="Times New Roman" w:cs="Times New Roman"/>
          <w:b/>
          <w:bCs/>
        </w:rPr>
        <w:t>Lien de causalité</w:t>
      </w:r>
      <w:r w:rsidRPr="00EE1122">
        <w:rPr>
          <w:rFonts w:ascii="Times New Roman" w:hAnsi="Times New Roman" w:cs="Times New Roman"/>
        </w:rPr>
        <w:t xml:space="preserve"> : relation entre l’événement indésirable et l’étude. Les facteurs à prendre en compte pour la détermination de l’imputabilité sont : la chronologie des évènements, la disparition de l’événement et/ou la réapparition, la notion d’antécédent d'évènement similaire, l’existence d’une autre étiologie.</w:t>
      </w:r>
    </w:p>
    <w:p w14:paraId="15405DB1" w14:textId="77777777" w:rsidR="006043B7" w:rsidRPr="00EE1122" w:rsidRDefault="006043B7" w:rsidP="00140776">
      <w:pPr>
        <w:pStyle w:val="Paragraphedeliste"/>
        <w:numPr>
          <w:ilvl w:val="0"/>
          <w:numId w:val="2"/>
        </w:numPr>
        <w:spacing w:after="0" w:line="360" w:lineRule="auto"/>
        <w:jc w:val="both"/>
        <w:rPr>
          <w:rFonts w:ascii="Times New Roman" w:hAnsi="Times New Roman" w:cs="Times New Roman"/>
        </w:rPr>
      </w:pPr>
      <w:proofErr w:type="gramStart"/>
      <w:r w:rsidRPr="00EE1122">
        <w:rPr>
          <w:rFonts w:ascii="Times New Roman" w:hAnsi="Times New Roman" w:cs="Times New Roman"/>
          <w:i/>
          <w:iCs/>
        </w:rPr>
        <w:t>non</w:t>
      </w:r>
      <w:proofErr w:type="gramEnd"/>
      <w:r w:rsidRPr="00EE1122">
        <w:rPr>
          <w:rFonts w:ascii="Times New Roman" w:hAnsi="Times New Roman" w:cs="Times New Roman"/>
          <w:i/>
          <w:iCs/>
        </w:rPr>
        <w:t xml:space="preserve"> lié</w:t>
      </w:r>
      <w:r w:rsidRPr="00EE1122">
        <w:rPr>
          <w:rFonts w:ascii="Times New Roman" w:hAnsi="Times New Roman" w:cs="Times New Roman"/>
        </w:rPr>
        <w:t xml:space="preserve"> : l’évènement est clairement lié à d’autres causes comme l’état clinique du patient ou un traitement concomitant </w:t>
      </w:r>
    </w:p>
    <w:p w14:paraId="61570433" w14:textId="77777777" w:rsidR="006043B7" w:rsidRPr="00EE1122" w:rsidRDefault="006043B7" w:rsidP="00140776">
      <w:pPr>
        <w:pStyle w:val="Paragraphedeliste"/>
        <w:numPr>
          <w:ilvl w:val="0"/>
          <w:numId w:val="2"/>
        </w:numPr>
        <w:spacing w:after="0" w:line="360" w:lineRule="auto"/>
        <w:jc w:val="both"/>
        <w:rPr>
          <w:rFonts w:ascii="Times New Roman" w:hAnsi="Times New Roman" w:cs="Times New Roman"/>
        </w:rPr>
      </w:pPr>
      <w:proofErr w:type="gramStart"/>
      <w:r w:rsidRPr="00EE1122">
        <w:rPr>
          <w:rFonts w:ascii="Times New Roman" w:hAnsi="Times New Roman" w:cs="Times New Roman"/>
          <w:i/>
          <w:iCs/>
        </w:rPr>
        <w:t>possiblement</w:t>
      </w:r>
      <w:proofErr w:type="gramEnd"/>
      <w:r w:rsidRPr="00EE1122">
        <w:rPr>
          <w:rFonts w:ascii="Times New Roman" w:hAnsi="Times New Roman" w:cs="Times New Roman"/>
          <w:i/>
          <w:iCs/>
        </w:rPr>
        <w:t xml:space="preserve"> lié</w:t>
      </w:r>
      <w:r w:rsidRPr="00EE1122">
        <w:rPr>
          <w:rFonts w:ascii="Times New Roman" w:hAnsi="Times New Roman" w:cs="Times New Roman"/>
        </w:rPr>
        <w:t> : évènement clinique ou biologique avec une relation chronologique et sémiologique compatible</w:t>
      </w:r>
    </w:p>
    <w:p w14:paraId="6248FB81" w14:textId="77777777" w:rsidR="006043B7" w:rsidRPr="00EE1122" w:rsidRDefault="006043B7" w:rsidP="00140776">
      <w:pPr>
        <w:spacing w:after="0" w:line="360" w:lineRule="auto"/>
        <w:jc w:val="both"/>
        <w:rPr>
          <w:rFonts w:ascii="Times New Roman" w:hAnsi="Times New Roman" w:cs="Times New Roman"/>
        </w:rPr>
      </w:pPr>
      <w:r w:rsidRPr="00EE1122">
        <w:rPr>
          <w:rFonts w:ascii="Times New Roman" w:hAnsi="Times New Roman" w:cs="Times New Roman"/>
          <w:b/>
          <w:bCs/>
        </w:rPr>
        <w:lastRenderedPageBreak/>
        <w:t>Intensité</w:t>
      </w:r>
      <w:r w:rsidRPr="00EE1122">
        <w:rPr>
          <w:rFonts w:ascii="Times New Roman" w:hAnsi="Times New Roman" w:cs="Times New Roman"/>
        </w:rPr>
        <w:t xml:space="preserve"> : l’intensité des événements est évaluée par l’investigateur selon la classification suivante : léger (grade 1) : généralement transitoire et sans retentissement sur les activités normales, modéré (grade 2) : suffisamment gênant pour retentir sur les activités normales, sévère (grade 3) : modifiant considérablement le cours normal des activités du patient, ou invalidant, ou constituant une menace pour la vie du patient (grade 4) : Mise en jeu du pronostic vital ; nécessitant une prise en charge en urgence (grade 5) : décès.</w:t>
      </w:r>
    </w:p>
    <w:p w14:paraId="24E5820B" w14:textId="77777777" w:rsidR="006043B7" w:rsidRPr="00EE1122" w:rsidRDefault="006043B7" w:rsidP="00140776">
      <w:pPr>
        <w:spacing w:after="0" w:line="360" w:lineRule="auto"/>
        <w:jc w:val="both"/>
        <w:rPr>
          <w:rFonts w:ascii="Times New Roman" w:hAnsi="Times New Roman" w:cs="Times New Roman"/>
        </w:rPr>
      </w:pPr>
    </w:p>
    <w:p w14:paraId="13BAB558" w14:textId="77777777" w:rsidR="006043B7" w:rsidRPr="00EE1122" w:rsidRDefault="006043B7" w:rsidP="00140776">
      <w:pPr>
        <w:spacing w:after="0" w:line="360" w:lineRule="auto"/>
        <w:jc w:val="both"/>
        <w:rPr>
          <w:rFonts w:ascii="Times New Roman" w:hAnsi="Times New Roman" w:cs="Times New Roman"/>
        </w:rPr>
      </w:pPr>
      <w:r w:rsidRPr="00EE1122">
        <w:rPr>
          <w:rFonts w:ascii="Times New Roman" w:hAnsi="Times New Roman" w:cs="Times New Roman"/>
          <w:b/>
          <w:bCs/>
        </w:rPr>
        <w:t>Fait nouveau</w:t>
      </w:r>
      <w:r w:rsidRPr="00EE1122">
        <w:rPr>
          <w:rFonts w:ascii="Times New Roman" w:hAnsi="Times New Roman" w:cs="Times New Roman"/>
        </w:rPr>
        <w:t> : Toute nouvelle donnée pouvant conduire à une réévaluation du rapport des bénéfices et des risques de la recherche ou du produit objet de la recherche, à des modifications dans l'utilisation de ce produit, dans la conduite de la recherche, ou des documents relatifs à la recherche, ou à suspendre ou interrompre ou modifier le protocole de la recherche ou des recherches similaires. Pour les essais portant sur la première administration ou utilisation d'un produit de santé chez des personnes qui ne présentent aucune affection : tout effet indésirable grave.</w:t>
      </w:r>
    </w:p>
    <w:p w14:paraId="7CCBA02C" w14:textId="77777777" w:rsidR="006043B7" w:rsidRPr="00EE1122" w:rsidRDefault="006043B7" w:rsidP="00140776">
      <w:pPr>
        <w:spacing w:after="0" w:line="360" w:lineRule="auto"/>
        <w:jc w:val="both"/>
        <w:rPr>
          <w:rFonts w:ascii="Times New Roman" w:hAnsi="Times New Roman" w:cs="Times New Roman"/>
        </w:rPr>
      </w:pPr>
    </w:p>
    <w:p w14:paraId="2ACCA276" w14:textId="77777777" w:rsidR="006043B7" w:rsidRPr="00EE1122" w:rsidRDefault="006043B7" w:rsidP="00AA45AA">
      <w:pPr>
        <w:pStyle w:val="Titre2"/>
        <w:numPr>
          <w:ilvl w:val="1"/>
          <w:numId w:val="7"/>
        </w:numPr>
        <w:autoSpaceDE w:val="0"/>
        <w:autoSpaceDN w:val="0"/>
        <w:adjustRightInd w:val="0"/>
        <w:spacing w:before="120" w:line="360" w:lineRule="auto"/>
        <w:jc w:val="both"/>
      </w:pPr>
      <w:bookmarkStart w:id="281" w:name="_Toc58511943"/>
      <w:r w:rsidRPr="00EE1122">
        <w:t>Recueil des évènements indésirables par l’investigateur</w:t>
      </w:r>
      <w:bookmarkEnd w:id="281"/>
    </w:p>
    <w:p w14:paraId="1875B752" w14:textId="77777777" w:rsidR="000A5E03" w:rsidRPr="00EE1122" w:rsidRDefault="000A5E03" w:rsidP="000A5E03">
      <w:pPr>
        <w:spacing w:after="0" w:line="360" w:lineRule="auto"/>
        <w:jc w:val="both"/>
        <w:rPr>
          <w:rFonts w:ascii="Times New Roman" w:hAnsi="Times New Roman" w:cs="Times New Roman"/>
        </w:rPr>
      </w:pPr>
      <w:r w:rsidRPr="00EE1122">
        <w:rPr>
          <w:rFonts w:ascii="Times New Roman" w:hAnsi="Times New Roman" w:cs="Times New Roman"/>
        </w:rPr>
        <w:t>Tous les évènements indésirables seront notés dans le cahier d’observation.</w:t>
      </w:r>
    </w:p>
    <w:p w14:paraId="77067E42" w14:textId="77777777" w:rsidR="000A5E03" w:rsidRPr="00EE1122" w:rsidRDefault="000A5E03" w:rsidP="000A5E03">
      <w:pPr>
        <w:spacing w:after="0" w:line="360" w:lineRule="auto"/>
        <w:jc w:val="both"/>
        <w:rPr>
          <w:rFonts w:ascii="Times New Roman" w:hAnsi="Times New Roman" w:cs="Times New Roman"/>
        </w:rPr>
      </w:pPr>
      <w:r w:rsidRPr="00EE1122">
        <w:rPr>
          <w:rFonts w:ascii="Times New Roman" w:hAnsi="Times New Roman" w:cs="Times New Roman"/>
        </w:rPr>
        <w:t>L’investigateur évalue chaque évènement indésirable au regard de sa gravité. Il évalue également le lien de causalité avec la recherche.</w:t>
      </w:r>
    </w:p>
    <w:p w14:paraId="4F269007" w14:textId="77777777" w:rsidR="000A5E03" w:rsidRPr="00EE1122" w:rsidRDefault="000A5E03" w:rsidP="000A5E03">
      <w:pPr>
        <w:spacing w:line="360" w:lineRule="auto"/>
        <w:jc w:val="both"/>
        <w:rPr>
          <w:rFonts w:ascii="Times New Roman" w:hAnsi="Times New Roman" w:cs="Times New Roman"/>
        </w:rPr>
      </w:pPr>
      <w:r w:rsidRPr="00EE1122">
        <w:rPr>
          <w:rFonts w:ascii="Times New Roman" w:hAnsi="Times New Roman" w:cs="Times New Roman"/>
        </w:rPr>
        <w:t>Les événements indésirables couvrent également les erreurs médicamenteuses et les utilisations non prévues dans le protocole, y compris le surdosage, mésusage ou l’abus du médicament.</w:t>
      </w:r>
    </w:p>
    <w:p w14:paraId="157045AC" w14:textId="77777777" w:rsidR="000A5E03" w:rsidRPr="00EE1122" w:rsidRDefault="000A5E03" w:rsidP="00AA45AA">
      <w:pPr>
        <w:pStyle w:val="Titre2"/>
        <w:numPr>
          <w:ilvl w:val="1"/>
          <w:numId w:val="7"/>
        </w:numPr>
        <w:autoSpaceDE w:val="0"/>
        <w:autoSpaceDN w:val="0"/>
        <w:adjustRightInd w:val="0"/>
        <w:spacing w:before="120" w:line="360" w:lineRule="auto"/>
        <w:jc w:val="both"/>
      </w:pPr>
      <w:bookmarkStart w:id="282" w:name="_Toc478740439"/>
      <w:bookmarkStart w:id="283" w:name="_Toc494129818"/>
      <w:bookmarkStart w:id="284" w:name="_Toc58511944"/>
      <w:r w:rsidRPr="00EE1122">
        <w:t>Notification des EIG</w:t>
      </w:r>
      <w:bookmarkEnd w:id="282"/>
      <w:bookmarkEnd w:id="283"/>
      <w:r w:rsidRPr="00EE1122">
        <w:t xml:space="preserve"> par l’investigateur</w:t>
      </w:r>
      <w:bookmarkEnd w:id="284"/>
    </w:p>
    <w:p w14:paraId="0F2D84E5" w14:textId="55A54752" w:rsidR="000A5E03" w:rsidRPr="00EE1122" w:rsidRDefault="000A5E03" w:rsidP="000A5E03">
      <w:pPr>
        <w:spacing w:after="0" w:line="360" w:lineRule="auto"/>
        <w:jc w:val="both"/>
        <w:rPr>
          <w:rFonts w:ascii="Times New Roman" w:hAnsi="Times New Roman" w:cs="Times New Roman"/>
        </w:rPr>
      </w:pPr>
      <w:r w:rsidRPr="00EE1122">
        <w:rPr>
          <w:rFonts w:ascii="Times New Roman" w:hAnsi="Times New Roman" w:cs="Times New Roman"/>
        </w:rPr>
        <w:t xml:space="preserve">L’investigateur notifie au promoteur </w:t>
      </w:r>
      <w:r w:rsidRPr="00EE1122">
        <w:rPr>
          <w:rFonts w:ascii="Times New Roman" w:hAnsi="Times New Roman" w:cs="Times New Roman"/>
          <w:b/>
          <w:bCs/>
        </w:rPr>
        <w:t>sans délai dès qu’il en a connaissance</w:t>
      </w:r>
      <w:r w:rsidRPr="00EE1122">
        <w:rPr>
          <w:rFonts w:ascii="Times New Roman" w:hAnsi="Times New Roman" w:cs="Times New Roman"/>
        </w:rPr>
        <w:t xml:space="preserve"> les événements indésirables graves (à l’exception de ceux mentionnés ci-dessous), à l’aide du « formulaire de notification d’EIG » au service de recherche clinique de la Fondation Adolphe de Rothschild (Paris) dûment mandaté par le promoteur pour assurer la vigilance, par </w:t>
      </w:r>
      <w:proofErr w:type="gramStart"/>
      <w:r w:rsidRPr="00EE1122">
        <w:rPr>
          <w:rFonts w:ascii="Times New Roman" w:hAnsi="Times New Roman" w:cs="Times New Roman"/>
        </w:rPr>
        <w:t>email</w:t>
      </w:r>
      <w:proofErr w:type="gramEnd"/>
      <w:r w:rsidRPr="00EE1122">
        <w:rPr>
          <w:rFonts w:ascii="Times New Roman" w:hAnsi="Times New Roman" w:cs="Times New Roman"/>
        </w:rPr>
        <w:t xml:space="preserve"> à </w:t>
      </w:r>
      <w:hyperlink r:id="rId17" w:history="1">
        <w:r w:rsidRPr="00EE1122">
          <w:rPr>
            <w:rStyle w:val="Lienhypertexte"/>
            <w:rFonts w:ascii="Times New Roman" w:hAnsi="Times New Roman" w:cs="Times New Roman"/>
          </w:rPr>
          <w:t>shoudas@for.paris</w:t>
        </w:r>
      </w:hyperlink>
      <w:r w:rsidRPr="00EE1122">
        <w:rPr>
          <w:rFonts w:ascii="Times New Roman" w:hAnsi="Times New Roman" w:cs="Times New Roman"/>
        </w:rPr>
        <w:t xml:space="preserve"> ou par fax au 01 48 03 64 30</w:t>
      </w:r>
      <w:r w:rsidR="00E32537">
        <w:rPr>
          <w:rFonts w:ascii="Times New Roman" w:hAnsi="Times New Roman" w:cs="Times New Roman"/>
        </w:rPr>
        <w:t>.</w:t>
      </w:r>
    </w:p>
    <w:p w14:paraId="604FFB83" w14:textId="77777777" w:rsidR="000A5E03" w:rsidRPr="00EE1122" w:rsidRDefault="000A5E03" w:rsidP="000A5E03">
      <w:pPr>
        <w:spacing w:after="0" w:line="360" w:lineRule="auto"/>
        <w:jc w:val="both"/>
        <w:rPr>
          <w:rFonts w:ascii="Times New Roman" w:hAnsi="Times New Roman" w:cs="Times New Roman"/>
        </w:rPr>
      </w:pPr>
    </w:p>
    <w:p w14:paraId="7770C4E0" w14:textId="77777777" w:rsidR="000A5E03" w:rsidRPr="00EE1122" w:rsidRDefault="000A5E03" w:rsidP="000A5E03">
      <w:pPr>
        <w:spacing w:after="0" w:line="360" w:lineRule="auto"/>
        <w:jc w:val="both"/>
        <w:rPr>
          <w:rFonts w:ascii="Times New Roman" w:hAnsi="Times New Roman" w:cs="Times New Roman"/>
        </w:rPr>
      </w:pPr>
      <w:r w:rsidRPr="00EE1122">
        <w:rPr>
          <w:rFonts w:ascii="Times New Roman" w:hAnsi="Times New Roman" w:cs="Times New Roman"/>
        </w:rPr>
        <w:t>L’évolution clinique ainsi que les résultats des éventuels bilans cliniques et des examens diagnostiques et/ou de laboratoire, ou toute autre information permettant une analyse adéquate du lien de causalité de l’EIG sont à préciser :</w:t>
      </w:r>
    </w:p>
    <w:p w14:paraId="3C3DC1FB" w14:textId="77777777" w:rsidR="000A5E03" w:rsidRPr="00EE1122" w:rsidRDefault="000A5E03" w:rsidP="000A5E03">
      <w:pPr>
        <w:spacing w:after="0" w:line="360" w:lineRule="auto"/>
        <w:jc w:val="both"/>
        <w:rPr>
          <w:rFonts w:ascii="Times New Roman" w:hAnsi="Times New Roman" w:cs="Times New Roman"/>
        </w:rPr>
      </w:pPr>
      <w:r w:rsidRPr="00EE1122">
        <w:rPr>
          <w:rFonts w:ascii="Times New Roman" w:hAnsi="Times New Roman" w:cs="Times New Roman"/>
        </w:rPr>
        <w:t xml:space="preserve"> - soit sur la notification initiale d’EIG s’ils sont immédiatement disponibles,</w:t>
      </w:r>
      <w:r w:rsidRPr="00EE1122">
        <w:rPr>
          <w:rFonts w:ascii="Times New Roman" w:hAnsi="Times New Roman" w:cs="Times New Roman"/>
        </w:rPr>
        <w:tab/>
      </w:r>
    </w:p>
    <w:p w14:paraId="284796B9" w14:textId="77777777" w:rsidR="000A5E03" w:rsidRPr="00EE1122" w:rsidRDefault="000A5E03" w:rsidP="000A5E03">
      <w:pPr>
        <w:spacing w:after="0" w:line="360" w:lineRule="auto"/>
        <w:jc w:val="both"/>
        <w:rPr>
          <w:rFonts w:ascii="Times New Roman" w:hAnsi="Times New Roman" w:cs="Times New Roman"/>
        </w:rPr>
      </w:pPr>
      <w:r w:rsidRPr="00EE1122">
        <w:rPr>
          <w:rFonts w:ascii="Times New Roman" w:hAnsi="Times New Roman" w:cs="Times New Roman"/>
        </w:rPr>
        <w:t>- soit ultérieurement et le plus rapidement possible sur un nouveau « formulaire de notification d’EIG » de suivi (le 1er suivi est à adresser dans les 8 jours après la notification initiale).</w:t>
      </w:r>
    </w:p>
    <w:p w14:paraId="5D6DF732" w14:textId="77777777" w:rsidR="000A5E03" w:rsidRPr="00EE1122" w:rsidRDefault="000A5E03" w:rsidP="000A5E03">
      <w:pPr>
        <w:spacing w:after="0" w:line="360" w:lineRule="auto"/>
        <w:jc w:val="both"/>
        <w:rPr>
          <w:rFonts w:ascii="Times New Roman" w:hAnsi="Times New Roman" w:cs="Times New Roman"/>
        </w:rPr>
      </w:pPr>
    </w:p>
    <w:p w14:paraId="5EB117A6" w14:textId="77777777" w:rsidR="000A5E03" w:rsidRPr="00EE1122" w:rsidRDefault="000A5E03" w:rsidP="000A5E03">
      <w:pPr>
        <w:spacing w:after="0" w:line="360" w:lineRule="auto"/>
        <w:jc w:val="both"/>
        <w:rPr>
          <w:rFonts w:ascii="Times New Roman" w:hAnsi="Times New Roman" w:cs="Times New Roman"/>
        </w:rPr>
      </w:pPr>
      <w:r w:rsidRPr="00EE1122">
        <w:rPr>
          <w:rFonts w:ascii="Times New Roman" w:hAnsi="Times New Roman" w:cs="Times New Roman"/>
        </w:rPr>
        <w:lastRenderedPageBreak/>
        <w:t>Toutes les notifications faites par les investigateurs devront identifier chaque patient participant à la recherche par le code d’identification patient attribué à chacun d’entre eux.</w:t>
      </w:r>
    </w:p>
    <w:p w14:paraId="4AE51704" w14:textId="77777777" w:rsidR="000A5E03" w:rsidRPr="00EE1122" w:rsidRDefault="000A5E03" w:rsidP="000A5E03">
      <w:pPr>
        <w:spacing w:after="0" w:line="360" w:lineRule="auto"/>
        <w:jc w:val="both"/>
        <w:rPr>
          <w:rFonts w:ascii="Times New Roman" w:hAnsi="Times New Roman" w:cs="Times New Roman"/>
        </w:rPr>
      </w:pPr>
    </w:p>
    <w:p w14:paraId="51B0DAE1" w14:textId="77777777" w:rsidR="000A5E03" w:rsidRPr="00EE1122" w:rsidRDefault="000A5E03" w:rsidP="000A5E03">
      <w:pPr>
        <w:spacing w:after="0" w:line="360" w:lineRule="auto"/>
        <w:jc w:val="both"/>
        <w:rPr>
          <w:rFonts w:ascii="Times New Roman" w:hAnsi="Times New Roman" w:cs="Times New Roman"/>
        </w:rPr>
      </w:pPr>
      <w:r w:rsidRPr="00EE1122">
        <w:rPr>
          <w:rFonts w:ascii="Times New Roman" w:hAnsi="Times New Roman" w:cs="Times New Roman"/>
        </w:rPr>
        <w:t>L’investigateur communiquera au promoteur (ou son représentant) tous les renseignements complémentaires demandés (compte-rendu d’examens complémentaires, compte-rendu d’hospitalisation, résultats d’autopsie, etc.).</w:t>
      </w:r>
    </w:p>
    <w:p w14:paraId="08C9CF32" w14:textId="77777777" w:rsidR="000A5E03" w:rsidRPr="00EE1122" w:rsidRDefault="000A5E03" w:rsidP="000A5E03">
      <w:pPr>
        <w:spacing w:after="0" w:line="360" w:lineRule="auto"/>
        <w:jc w:val="both"/>
        <w:rPr>
          <w:rFonts w:ascii="Times New Roman" w:hAnsi="Times New Roman" w:cs="Times New Roman"/>
        </w:rPr>
      </w:pPr>
      <w:r w:rsidRPr="00EE1122">
        <w:rPr>
          <w:rFonts w:ascii="Times New Roman" w:hAnsi="Times New Roman" w:cs="Times New Roman"/>
        </w:rPr>
        <w:t>Tout EIG doit être notifié au promoteur :</w:t>
      </w:r>
    </w:p>
    <w:p w14:paraId="411E6264" w14:textId="77777777" w:rsidR="000A5E03" w:rsidRPr="00EE1122" w:rsidRDefault="000A5E03" w:rsidP="00AA45AA">
      <w:pPr>
        <w:pStyle w:val="Paragraphedeliste"/>
        <w:numPr>
          <w:ilvl w:val="0"/>
          <w:numId w:val="10"/>
        </w:numPr>
        <w:spacing w:after="0" w:line="360" w:lineRule="auto"/>
        <w:jc w:val="both"/>
        <w:rPr>
          <w:rFonts w:ascii="Times New Roman" w:hAnsi="Times New Roman" w:cs="Times New Roman"/>
        </w:rPr>
      </w:pPr>
      <w:proofErr w:type="gramStart"/>
      <w:r w:rsidRPr="00EE1122">
        <w:rPr>
          <w:rFonts w:ascii="Times New Roman" w:hAnsi="Times New Roman" w:cs="Times New Roman"/>
        </w:rPr>
        <w:t>à</w:t>
      </w:r>
      <w:proofErr w:type="gramEnd"/>
      <w:r w:rsidRPr="00EE1122">
        <w:rPr>
          <w:rFonts w:ascii="Times New Roman" w:hAnsi="Times New Roman" w:cs="Times New Roman"/>
        </w:rPr>
        <w:t xml:space="preserve"> partir de la date de signature du consentement,</w:t>
      </w:r>
    </w:p>
    <w:p w14:paraId="45B17D21" w14:textId="77777777" w:rsidR="000A5E03" w:rsidRPr="00EE1122" w:rsidRDefault="000A5E03" w:rsidP="00AA45AA">
      <w:pPr>
        <w:pStyle w:val="Paragraphedeliste"/>
        <w:numPr>
          <w:ilvl w:val="0"/>
          <w:numId w:val="10"/>
        </w:numPr>
        <w:spacing w:after="0" w:line="360" w:lineRule="auto"/>
        <w:jc w:val="both"/>
        <w:rPr>
          <w:rFonts w:ascii="Times New Roman" w:hAnsi="Times New Roman" w:cs="Times New Roman"/>
        </w:rPr>
      </w:pPr>
      <w:proofErr w:type="gramStart"/>
      <w:r w:rsidRPr="00EE1122">
        <w:rPr>
          <w:rFonts w:ascii="Times New Roman" w:hAnsi="Times New Roman" w:cs="Times New Roman"/>
        </w:rPr>
        <w:t>jusqu'à</w:t>
      </w:r>
      <w:proofErr w:type="gramEnd"/>
      <w:r w:rsidRPr="00EE1122">
        <w:rPr>
          <w:rFonts w:ascii="Times New Roman" w:hAnsi="Times New Roman" w:cs="Times New Roman"/>
        </w:rPr>
        <w:t xml:space="preserve"> la fin de suivi du sujet,</w:t>
      </w:r>
    </w:p>
    <w:p w14:paraId="451A3CEB" w14:textId="77777777" w:rsidR="000A5E03" w:rsidRPr="00EE1122" w:rsidRDefault="000A5E03" w:rsidP="00AA45AA">
      <w:pPr>
        <w:pStyle w:val="Paragraphedeliste"/>
        <w:numPr>
          <w:ilvl w:val="0"/>
          <w:numId w:val="10"/>
        </w:numPr>
        <w:spacing w:after="0" w:line="360" w:lineRule="auto"/>
        <w:jc w:val="both"/>
        <w:rPr>
          <w:rFonts w:ascii="Times New Roman" w:hAnsi="Times New Roman" w:cs="Times New Roman"/>
        </w:rPr>
      </w:pPr>
      <w:proofErr w:type="gramStart"/>
      <w:r w:rsidRPr="00EE1122">
        <w:rPr>
          <w:rFonts w:ascii="Times New Roman" w:hAnsi="Times New Roman" w:cs="Times New Roman"/>
        </w:rPr>
        <w:t>mais</w:t>
      </w:r>
      <w:proofErr w:type="gramEnd"/>
      <w:r w:rsidRPr="00EE1122">
        <w:rPr>
          <w:rFonts w:ascii="Times New Roman" w:hAnsi="Times New Roman" w:cs="Times New Roman"/>
        </w:rPr>
        <w:t xml:space="preserve"> également sans limitation de temps, lorsque l’EIG est susceptible d’être dû au médicament.</w:t>
      </w:r>
    </w:p>
    <w:p w14:paraId="1A9FECB9" w14:textId="77777777" w:rsidR="000A5E03" w:rsidRPr="00EE1122" w:rsidRDefault="000A5E03" w:rsidP="000A5E03">
      <w:pPr>
        <w:spacing w:after="0" w:line="360" w:lineRule="auto"/>
        <w:jc w:val="both"/>
        <w:rPr>
          <w:rFonts w:ascii="Times New Roman" w:hAnsi="Times New Roman" w:cs="Times New Roman"/>
        </w:rPr>
      </w:pPr>
    </w:p>
    <w:p w14:paraId="04493786" w14:textId="77777777" w:rsidR="000A5E03" w:rsidRPr="00EE1122" w:rsidRDefault="000A5E03" w:rsidP="000A5E03">
      <w:pPr>
        <w:spacing w:after="0" w:line="360" w:lineRule="auto"/>
        <w:jc w:val="both"/>
        <w:rPr>
          <w:rFonts w:ascii="Times New Roman" w:hAnsi="Times New Roman" w:cs="Times New Roman"/>
          <w:b/>
          <w:bCs/>
          <w:i/>
          <w:iCs/>
        </w:rPr>
      </w:pPr>
      <w:r w:rsidRPr="00EE1122">
        <w:rPr>
          <w:rFonts w:ascii="Times New Roman" w:hAnsi="Times New Roman" w:cs="Times New Roman"/>
        </w:rPr>
        <w:t xml:space="preserve">Les évènements indésirables graves ne devant pas être notifiés immédiatement au promoteur sont : </w:t>
      </w:r>
    </w:p>
    <w:p w14:paraId="07E3B9A5" w14:textId="77777777" w:rsidR="000A5E03" w:rsidRPr="00EE1122" w:rsidRDefault="000A5E03" w:rsidP="00AA45AA">
      <w:pPr>
        <w:numPr>
          <w:ilvl w:val="0"/>
          <w:numId w:val="17"/>
        </w:numPr>
        <w:autoSpaceDE w:val="0"/>
        <w:autoSpaceDN w:val="0"/>
        <w:spacing w:after="0" w:line="360" w:lineRule="auto"/>
        <w:contextualSpacing/>
        <w:jc w:val="both"/>
        <w:rPr>
          <w:rFonts w:ascii="Times New Roman" w:hAnsi="Times New Roman" w:cs="Times New Roman"/>
        </w:rPr>
      </w:pPr>
      <w:r w:rsidRPr="00EE1122">
        <w:rPr>
          <w:rFonts w:ascii="Times New Roman" w:hAnsi="Times New Roman" w:cs="Times New Roman"/>
        </w:rPr>
        <w:t xml:space="preserve">Une hospitalisation pour une procédure médicale/chirurgicale prévue avant l’inclusion ou prévue dans le protocole </w:t>
      </w:r>
    </w:p>
    <w:p w14:paraId="465597A1" w14:textId="77777777" w:rsidR="000A5E03" w:rsidRPr="00EE1122" w:rsidRDefault="000A5E03" w:rsidP="00AA45AA">
      <w:pPr>
        <w:numPr>
          <w:ilvl w:val="0"/>
          <w:numId w:val="17"/>
        </w:numPr>
        <w:autoSpaceDE w:val="0"/>
        <w:autoSpaceDN w:val="0"/>
        <w:spacing w:after="0" w:line="360" w:lineRule="auto"/>
        <w:contextualSpacing/>
        <w:jc w:val="both"/>
        <w:rPr>
          <w:rFonts w:ascii="Times New Roman" w:hAnsi="Times New Roman" w:cs="Times New Roman"/>
        </w:rPr>
      </w:pPr>
      <w:r w:rsidRPr="00EE1122">
        <w:rPr>
          <w:rFonts w:ascii="Times New Roman" w:hAnsi="Times New Roman" w:cs="Times New Roman"/>
        </w:rPr>
        <w:t>Une hospitalisation pour une pathologie présente avant l’inclusion et ne s’aggravant pas en cours d’étude</w:t>
      </w:r>
    </w:p>
    <w:p w14:paraId="5CA6C72A" w14:textId="77777777" w:rsidR="000A5E03" w:rsidRPr="00EE1122" w:rsidRDefault="000A5E03" w:rsidP="00AA45AA">
      <w:pPr>
        <w:numPr>
          <w:ilvl w:val="0"/>
          <w:numId w:val="17"/>
        </w:numPr>
        <w:autoSpaceDE w:val="0"/>
        <w:autoSpaceDN w:val="0"/>
        <w:spacing w:after="0" w:line="360" w:lineRule="auto"/>
        <w:contextualSpacing/>
        <w:jc w:val="both"/>
        <w:rPr>
          <w:rFonts w:ascii="Times New Roman" w:hAnsi="Times New Roman" w:cs="Times New Roman"/>
          <w:i/>
          <w:color w:val="FF0000"/>
        </w:rPr>
      </w:pPr>
      <w:r w:rsidRPr="00EE1122">
        <w:rPr>
          <w:rFonts w:ascii="Times New Roman" w:hAnsi="Times New Roman" w:cs="Times New Roman"/>
        </w:rPr>
        <w:t>Une circonstance de vie n’ayant aucune incidence sur l’état de santé et ne nécessitant aucune intervention médicale/chirurgicale (ex : prolongation d’hospitalisation en attendant une place dans un autre service ou établissement, hospitalisation pour cause d’aidants indisponibles, etc…)</w:t>
      </w:r>
    </w:p>
    <w:p w14:paraId="7D2D3F9D" w14:textId="38BF2831" w:rsidR="002072E1" w:rsidRPr="00EE1122" w:rsidRDefault="002072E1" w:rsidP="000A5E03">
      <w:pPr>
        <w:spacing w:after="0" w:line="360" w:lineRule="auto"/>
        <w:ind w:left="720"/>
        <w:jc w:val="both"/>
        <w:rPr>
          <w:rFonts w:ascii="Times New Roman" w:hAnsi="Times New Roman" w:cs="Times New Roman"/>
        </w:rPr>
      </w:pPr>
    </w:p>
    <w:p w14:paraId="1020199F" w14:textId="77777777" w:rsidR="006043B7" w:rsidRPr="00EE1122" w:rsidRDefault="006043B7" w:rsidP="00140776">
      <w:pPr>
        <w:spacing w:after="0" w:line="360" w:lineRule="auto"/>
        <w:ind w:left="360"/>
        <w:jc w:val="both"/>
        <w:rPr>
          <w:rFonts w:ascii="Times New Roman" w:hAnsi="Times New Roman" w:cs="Times New Roman"/>
        </w:rPr>
      </w:pPr>
    </w:p>
    <w:p w14:paraId="3A83A7ED" w14:textId="77777777" w:rsidR="006043B7" w:rsidRPr="00EE1122" w:rsidRDefault="006043B7" w:rsidP="00AA45AA">
      <w:pPr>
        <w:pStyle w:val="Titre2"/>
        <w:numPr>
          <w:ilvl w:val="1"/>
          <w:numId w:val="7"/>
        </w:numPr>
        <w:autoSpaceDE w:val="0"/>
        <w:autoSpaceDN w:val="0"/>
        <w:adjustRightInd w:val="0"/>
        <w:spacing w:before="120" w:line="360" w:lineRule="auto"/>
        <w:jc w:val="both"/>
        <w:rPr>
          <w:sz w:val="22"/>
          <w:szCs w:val="22"/>
        </w:rPr>
      </w:pPr>
      <w:bookmarkStart w:id="285" w:name="_Toc494129819"/>
      <w:bookmarkStart w:id="286" w:name="_Toc478740440"/>
      <w:bookmarkStart w:id="287" w:name="_Toc58511945"/>
      <w:r w:rsidRPr="00EE1122">
        <w:t>Déclaration des effets indésirables graves (SUSAR) par le promoteur</w:t>
      </w:r>
      <w:bookmarkEnd w:id="285"/>
      <w:bookmarkEnd w:id="286"/>
      <w:bookmarkEnd w:id="287"/>
      <w:r w:rsidRPr="00EE1122">
        <w:t xml:space="preserve"> </w:t>
      </w:r>
    </w:p>
    <w:p w14:paraId="56C69731" w14:textId="77777777" w:rsidR="006043B7" w:rsidRPr="00EE1122" w:rsidRDefault="006043B7" w:rsidP="00140776">
      <w:pPr>
        <w:spacing w:after="0" w:line="360" w:lineRule="auto"/>
        <w:jc w:val="both"/>
        <w:rPr>
          <w:rFonts w:ascii="Times New Roman" w:hAnsi="Times New Roman" w:cs="Times New Roman"/>
        </w:rPr>
      </w:pPr>
    </w:p>
    <w:p w14:paraId="776876DF" w14:textId="77777777" w:rsidR="002072E1" w:rsidRPr="00EE1122" w:rsidRDefault="002072E1" w:rsidP="00140776">
      <w:pPr>
        <w:spacing w:after="0" w:line="360" w:lineRule="auto"/>
        <w:jc w:val="both"/>
        <w:rPr>
          <w:rFonts w:ascii="Times New Roman" w:hAnsi="Times New Roman" w:cs="Times New Roman"/>
        </w:rPr>
      </w:pPr>
      <w:r w:rsidRPr="00EE1122">
        <w:rPr>
          <w:rFonts w:ascii="Times New Roman" w:hAnsi="Times New Roman" w:cs="Times New Roman"/>
        </w:rPr>
        <w:t>Pour chaque évènement indésirable grave, le promoteur évalue la gravité et lien de causalité de l’évènement indésirable avec la recherche, ainsi que le caractère inattendu en cas d’effet indésirable.</w:t>
      </w:r>
    </w:p>
    <w:p w14:paraId="068A0181" w14:textId="6DC337BC" w:rsidR="002072E1" w:rsidRPr="00EE1122" w:rsidRDefault="002072E1" w:rsidP="00140776">
      <w:pPr>
        <w:spacing w:after="0" w:line="360" w:lineRule="auto"/>
        <w:jc w:val="both"/>
        <w:rPr>
          <w:rFonts w:ascii="Times New Roman" w:hAnsi="Times New Roman" w:cs="Times New Roman"/>
        </w:rPr>
      </w:pPr>
      <w:r w:rsidRPr="00EE1122">
        <w:rPr>
          <w:rFonts w:ascii="Times New Roman" w:hAnsi="Times New Roman" w:cs="Times New Roman"/>
        </w:rPr>
        <w:t xml:space="preserve">Le document pour évaluer le caractère attendu/inattendu d’un effet indésirable est le résumé des caractéristiques du produit (RCP) du Dexaméthasone et du Prednisolone.  </w:t>
      </w:r>
    </w:p>
    <w:p w14:paraId="74E59B62" w14:textId="77777777" w:rsidR="00312CB5" w:rsidRPr="00EE1122" w:rsidRDefault="00312CB5" w:rsidP="00140776">
      <w:pPr>
        <w:spacing w:after="0" w:line="360" w:lineRule="auto"/>
        <w:jc w:val="both"/>
        <w:rPr>
          <w:rFonts w:ascii="Times New Roman" w:hAnsi="Times New Roman" w:cs="Times New Roman"/>
        </w:rPr>
      </w:pPr>
    </w:p>
    <w:p w14:paraId="7DBC7B1B" w14:textId="77777777" w:rsidR="00312CB5" w:rsidRPr="00EE1122" w:rsidRDefault="00312CB5" w:rsidP="00140776">
      <w:pPr>
        <w:spacing w:after="0" w:line="360" w:lineRule="auto"/>
        <w:jc w:val="both"/>
        <w:rPr>
          <w:rFonts w:ascii="Times New Roman" w:hAnsi="Times New Roman" w:cs="Times New Roman"/>
        </w:rPr>
      </w:pPr>
      <w:r w:rsidRPr="00EE1122">
        <w:rPr>
          <w:rFonts w:ascii="Times New Roman" w:hAnsi="Times New Roman" w:cs="Times New Roman"/>
        </w:rPr>
        <w:t xml:space="preserve">Le promoteur déclare à l’ANSM et à l’EMA, toute suspicion d’effet indésirable grave inattendu (SUSAR : </w:t>
      </w:r>
      <w:proofErr w:type="spellStart"/>
      <w:r w:rsidRPr="00EE1122">
        <w:rPr>
          <w:rFonts w:ascii="Times New Roman" w:hAnsi="Times New Roman" w:cs="Times New Roman"/>
        </w:rPr>
        <w:t>suspected</w:t>
      </w:r>
      <w:proofErr w:type="spellEnd"/>
      <w:r w:rsidRPr="00EE1122">
        <w:rPr>
          <w:rFonts w:ascii="Times New Roman" w:hAnsi="Times New Roman" w:cs="Times New Roman"/>
        </w:rPr>
        <w:t xml:space="preserve"> </w:t>
      </w:r>
      <w:proofErr w:type="spellStart"/>
      <w:r w:rsidRPr="00EE1122">
        <w:rPr>
          <w:rFonts w:ascii="Times New Roman" w:hAnsi="Times New Roman" w:cs="Times New Roman"/>
        </w:rPr>
        <w:t>unexpected</w:t>
      </w:r>
      <w:proofErr w:type="spellEnd"/>
      <w:r w:rsidRPr="00EE1122">
        <w:rPr>
          <w:rFonts w:ascii="Times New Roman" w:hAnsi="Times New Roman" w:cs="Times New Roman"/>
        </w:rPr>
        <w:t xml:space="preserve"> adverse </w:t>
      </w:r>
      <w:proofErr w:type="spellStart"/>
      <w:r w:rsidRPr="00EE1122">
        <w:rPr>
          <w:rFonts w:ascii="Times New Roman" w:hAnsi="Times New Roman" w:cs="Times New Roman"/>
        </w:rPr>
        <w:t>drug</w:t>
      </w:r>
      <w:proofErr w:type="spellEnd"/>
      <w:r w:rsidRPr="00EE1122">
        <w:rPr>
          <w:rFonts w:ascii="Times New Roman" w:hAnsi="Times New Roman" w:cs="Times New Roman"/>
        </w:rPr>
        <w:t xml:space="preserve"> </w:t>
      </w:r>
      <w:proofErr w:type="spellStart"/>
      <w:r w:rsidRPr="00EE1122">
        <w:rPr>
          <w:rFonts w:ascii="Times New Roman" w:hAnsi="Times New Roman" w:cs="Times New Roman"/>
        </w:rPr>
        <w:t>reaction</w:t>
      </w:r>
      <w:proofErr w:type="spellEnd"/>
      <w:r w:rsidRPr="00EE1122">
        <w:rPr>
          <w:rFonts w:ascii="Times New Roman" w:hAnsi="Times New Roman" w:cs="Times New Roman"/>
        </w:rPr>
        <w:t>) :</w:t>
      </w:r>
    </w:p>
    <w:p w14:paraId="42CBA38F" w14:textId="77777777" w:rsidR="00312CB5" w:rsidRPr="00EE1122" w:rsidRDefault="00312CB5" w:rsidP="00AA45AA">
      <w:pPr>
        <w:pStyle w:val="Paragraphedeliste"/>
        <w:numPr>
          <w:ilvl w:val="0"/>
          <w:numId w:val="11"/>
        </w:numPr>
        <w:spacing w:after="0" w:line="360" w:lineRule="auto"/>
        <w:ind w:left="851" w:hanging="426"/>
        <w:jc w:val="both"/>
        <w:rPr>
          <w:rFonts w:ascii="Times New Roman" w:hAnsi="Times New Roman" w:cs="Times New Roman"/>
        </w:rPr>
      </w:pPr>
      <w:r w:rsidRPr="00EE1122">
        <w:rPr>
          <w:rFonts w:ascii="Times New Roman" w:hAnsi="Times New Roman" w:cs="Times New Roman"/>
        </w:rPr>
        <w:t xml:space="preserve">En cas de décès ou de mise en jeu du pronostic </w:t>
      </w:r>
      <w:proofErr w:type="gramStart"/>
      <w:r w:rsidRPr="00EE1122">
        <w:rPr>
          <w:rFonts w:ascii="Times New Roman" w:hAnsi="Times New Roman" w:cs="Times New Roman"/>
        </w:rPr>
        <w:t>vital:</w:t>
      </w:r>
      <w:proofErr w:type="gramEnd"/>
      <w:r w:rsidRPr="00EE1122">
        <w:rPr>
          <w:rFonts w:ascii="Times New Roman" w:hAnsi="Times New Roman" w:cs="Times New Roman"/>
        </w:rPr>
        <w:t xml:space="preserve"> sans délai à compter du jour où il en a connaissance</w:t>
      </w:r>
    </w:p>
    <w:p w14:paraId="194E7C65" w14:textId="6387F0A7" w:rsidR="00312CB5" w:rsidRPr="00EE1122" w:rsidRDefault="00312CB5" w:rsidP="00AA45AA">
      <w:pPr>
        <w:pStyle w:val="Paragraphedeliste"/>
        <w:numPr>
          <w:ilvl w:val="0"/>
          <w:numId w:val="11"/>
        </w:numPr>
        <w:spacing w:after="0" w:line="360" w:lineRule="auto"/>
        <w:ind w:left="851" w:hanging="425"/>
        <w:jc w:val="both"/>
        <w:rPr>
          <w:rFonts w:ascii="Times New Roman" w:hAnsi="Times New Roman" w:cs="Times New Roman"/>
        </w:rPr>
      </w:pPr>
      <w:r w:rsidRPr="00EE1122">
        <w:rPr>
          <w:rFonts w:ascii="Times New Roman" w:hAnsi="Times New Roman" w:cs="Times New Roman"/>
        </w:rPr>
        <w:lastRenderedPageBreak/>
        <w:t xml:space="preserve">Dans les autres </w:t>
      </w:r>
      <w:r w:rsidR="00C14795" w:rsidRPr="00EE1122">
        <w:rPr>
          <w:rFonts w:ascii="Times New Roman" w:hAnsi="Times New Roman" w:cs="Times New Roman"/>
        </w:rPr>
        <w:t>cas ;</w:t>
      </w:r>
      <w:r w:rsidRPr="00EE1122">
        <w:rPr>
          <w:rFonts w:ascii="Times New Roman" w:hAnsi="Times New Roman" w:cs="Times New Roman"/>
        </w:rPr>
        <w:t xml:space="preserve"> au plus tard dans un délai de 15 jours à compter du jour où il en a connaissance.</w:t>
      </w:r>
    </w:p>
    <w:p w14:paraId="7306E131" w14:textId="77777777" w:rsidR="00312CB5" w:rsidRPr="00EE1122" w:rsidRDefault="00312CB5" w:rsidP="00140776">
      <w:pPr>
        <w:spacing w:after="0" w:line="360" w:lineRule="auto"/>
        <w:jc w:val="both"/>
        <w:rPr>
          <w:rFonts w:ascii="Times New Roman" w:hAnsi="Times New Roman" w:cs="Times New Roman"/>
        </w:rPr>
      </w:pPr>
      <w:r w:rsidRPr="00EE1122">
        <w:rPr>
          <w:rFonts w:ascii="Times New Roman" w:hAnsi="Times New Roman" w:cs="Times New Roman"/>
        </w:rPr>
        <w:t>Le promoteur transmet des informations complémentaires à l’ANSM, et à l’EMA dans un délai de 8 jours à compter du délai de déclaration précédent.</w:t>
      </w:r>
    </w:p>
    <w:p w14:paraId="69F9FEF9" w14:textId="77777777" w:rsidR="00312CB5" w:rsidRPr="00EE1122" w:rsidRDefault="00312CB5" w:rsidP="00140776">
      <w:pPr>
        <w:spacing w:after="0" w:line="360" w:lineRule="auto"/>
        <w:jc w:val="both"/>
        <w:rPr>
          <w:rFonts w:ascii="Times New Roman" w:hAnsi="Times New Roman" w:cs="Times New Roman"/>
        </w:rPr>
      </w:pPr>
      <w:r w:rsidRPr="00EE1122">
        <w:rPr>
          <w:rFonts w:ascii="Times New Roman" w:hAnsi="Times New Roman" w:cs="Times New Roman"/>
        </w:rPr>
        <w:t>Le promoteur informera les investigateurs de l’étude concernant les effets indésirables graves qui pourraient avoir un impact défavorable sur la sécurité des personnes qui se prêtent à la recherche.</w:t>
      </w:r>
    </w:p>
    <w:p w14:paraId="2786E99A" w14:textId="77777777" w:rsidR="00312CB5" w:rsidRPr="00EE1122" w:rsidRDefault="00312CB5" w:rsidP="00140776">
      <w:pPr>
        <w:spacing w:after="0" w:line="360" w:lineRule="auto"/>
        <w:jc w:val="both"/>
        <w:rPr>
          <w:rFonts w:ascii="Times New Roman" w:hAnsi="Times New Roman" w:cs="Times New Roman"/>
        </w:rPr>
      </w:pPr>
    </w:p>
    <w:p w14:paraId="1BA31BC7" w14:textId="77777777" w:rsidR="006043B7" w:rsidRPr="00EE1122" w:rsidRDefault="006043B7" w:rsidP="00AA45AA">
      <w:pPr>
        <w:pStyle w:val="Titre2"/>
        <w:numPr>
          <w:ilvl w:val="1"/>
          <w:numId w:val="7"/>
        </w:numPr>
        <w:autoSpaceDE w:val="0"/>
        <w:autoSpaceDN w:val="0"/>
        <w:adjustRightInd w:val="0"/>
        <w:spacing w:before="120" w:line="360" w:lineRule="auto"/>
        <w:jc w:val="both"/>
      </w:pPr>
      <w:bookmarkStart w:id="288" w:name="_Toc494129820"/>
      <w:bookmarkStart w:id="289" w:name="_Toc478740442"/>
      <w:bookmarkStart w:id="290" w:name="_Toc474160019"/>
      <w:bookmarkStart w:id="291" w:name="_Toc58511946"/>
      <w:bookmarkEnd w:id="288"/>
      <w:bookmarkEnd w:id="289"/>
      <w:bookmarkEnd w:id="290"/>
      <w:r w:rsidRPr="00EE1122">
        <w:t>Fait nouveau et mesures urgentes de sécurité</w:t>
      </w:r>
      <w:bookmarkEnd w:id="291"/>
    </w:p>
    <w:p w14:paraId="5A667AD7" w14:textId="77777777" w:rsidR="00312CB5" w:rsidRPr="00EE1122" w:rsidRDefault="00312CB5" w:rsidP="00140776">
      <w:pPr>
        <w:spacing w:after="0" w:line="360" w:lineRule="auto"/>
        <w:jc w:val="both"/>
        <w:rPr>
          <w:rFonts w:ascii="Times New Roman" w:hAnsi="Times New Roman" w:cs="Times New Roman"/>
        </w:rPr>
      </w:pPr>
      <w:r w:rsidRPr="00EE1122">
        <w:rPr>
          <w:rFonts w:ascii="Times New Roman" w:hAnsi="Times New Roman" w:cs="Times New Roman"/>
        </w:rPr>
        <w:t>Le promoteur a la responsabilité de déclarer à l’ANSM et au CPP, tout fait nouveau sans délai à compter du jour où il en a connaissance.</w:t>
      </w:r>
    </w:p>
    <w:p w14:paraId="28835E40" w14:textId="77777777" w:rsidR="00312CB5" w:rsidRPr="00EE1122" w:rsidRDefault="00312CB5" w:rsidP="00140776">
      <w:pPr>
        <w:spacing w:after="0" w:line="360" w:lineRule="auto"/>
        <w:jc w:val="both"/>
        <w:rPr>
          <w:rFonts w:ascii="Times New Roman" w:hAnsi="Times New Roman" w:cs="Times New Roman"/>
        </w:rPr>
      </w:pPr>
      <w:r w:rsidRPr="00EE1122">
        <w:rPr>
          <w:rFonts w:ascii="Times New Roman" w:hAnsi="Times New Roman" w:cs="Times New Roman"/>
        </w:rPr>
        <w:t>Lorsqu'un effet indésirable grave inattendu ou un fait nouveau intéressant la recherche ou le produit faisant l'objet de la recherche sont susceptibles de porter atteinte à la sécurité des personnes qui s'y prêtent, le promoteur et l'investigateur principal prennent les mesures de sécurité urgentes appropriées. En cas :</w:t>
      </w:r>
    </w:p>
    <w:p w14:paraId="52C3966A" w14:textId="7DAB34D2" w:rsidR="00312CB5" w:rsidRPr="00C14795" w:rsidDel="001412E8" w:rsidRDefault="001412E8" w:rsidP="00AA45AA">
      <w:pPr>
        <w:pStyle w:val="Paragraphedeliste"/>
        <w:numPr>
          <w:ilvl w:val="0"/>
          <w:numId w:val="12"/>
        </w:numPr>
        <w:spacing w:after="0" w:line="360" w:lineRule="auto"/>
        <w:jc w:val="both"/>
        <w:rPr>
          <w:del w:id="292" w:author="Véronique DA COSTA" w:date="2021-01-19T10:32:00Z"/>
          <w:rFonts w:ascii="Times New Roman" w:hAnsi="Times New Roman" w:cs="Times New Roman"/>
          <w:highlight w:val="yellow"/>
        </w:rPr>
      </w:pPr>
      <w:bookmarkStart w:id="293" w:name="_Hlk61944611"/>
      <w:ins w:id="294" w:author="Véronique DA COSTA" w:date="2021-01-19T10:32:00Z">
        <w:r>
          <w:rPr>
            <w:i/>
            <w:iCs/>
          </w:rPr>
          <w:t> </w:t>
        </w:r>
        <w:r w:rsidRPr="00C14795">
          <w:rPr>
            <w:rFonts w:ascii="Times New Roman" w:hAnsi="Times New Roman" w:cs="Times New Roman"/>
            <w:highlight w:val="yellow"/>
          </w:rPr>
          <w:t>D’arrêt prématuré de la recherche : le promoteur déclarera sans délai dans un délai maximum de 15 jours la fin de la recherche à l’ANSM et au CPP </w:t>
        </w:r>
        <w:r w:rsidRPr="00C14795" w:rsidDel="001412E8">
          <w:rPr>
            <w:rFonts w:ascii="Times New Roman" w:hAnsi="Times New Roman" w:cs="Times New Roman"/>
            <w:highlight w:val="yellow"/>
          </w:rPr>
          <w:t xml:space="preserve"> </w:t>
        </w:r>
      </w:ins>
      <w:del w:id="295" w:author="Véronique DA COSTA" w:date="2021-01-19T10:32:00Z">
        <w:r w:rsidR="00312CB5" w:rsidRPr="00C14795" w:rsidDel="001412E8">
          <w:rPr>
            <w:rFonts w:ascii="Times New Roman" w:hAnsi="Times New Roman" w:cs="Times New Roman"/>
            <w:highlight w:val="yellow"/>
          </w:rPr>
          <w:delText>D’arrêt de la recherche : le promoteur déclare la fin de la recherche dans un délai de 15 jours à l’ANSM et au CPP</w:delText>
        </w:r>
      </w:del>
    </w:p>
    <w:p w14:paraId="2C1658BF" w14:textId="77777777" w:rsidR="001412E8" w:rsidRPr="00EE1122" w:rsidRDefault="001412E8" w:rsidP="00C14795">
      <w:pPr>
        <w:pStyle w:val="Paragraphedeliste"/>
        <w:spacing w:after="0" w:line="360" w:lineRule="auto"/>
        <w:ind w:left="1080"/>
        <w:jc w:val="both"/>
        <w:rPr>
          <w:ins w:id="296" w:author="Véronique DA COSTA" w:date="2021-01-19T10:32:00Z"/>
          <w:rFonts w:ascii="Times New Roman" w:hAnsi="Times New Roman" w:cs="Times New Roman"/>
        </w:rPr>
      </w:pPr>
    </w:p>
    <w:bookmarkEnd w:id="293"/>
    <w:p w14:paraId="4BF18D20" w14:textId="7D707271" w:rsidR="006043B7" w:rsidRPr="00EE1122" w:rsidRDefault="00312CB5" w:rsidP="00AA45AA">
      <w:pPr>
        <w:pStyle w:val="Paragraphedeliste"/>
        <w:numPr>
          <w:ilvl w:val="0"/>
          <w:numId w:val="12"/>
        </w:numPr>
        <w:spacing w:after="0" w:line="360" w:lineRule="auto"/>
        <w:jc w:val="both"/>
        <w:rPr>
          <w:rFonts w:ascii="Times New Roman" w:hAnsi="Times New Roman" w:cs="Times New Roman"/>
        </w:rPr>
      </w:pPr>
      <w:r w:rsidRPr="00EE1122">
        <w:rPr>
          <w:rFonts w:ascii="Times New Roman" w:hAnsi="Times New Roman" w:cs="Times New Roman"/>
        </w:rPr>
        <w:t xml:space="preserve">De modification </w:t>
      </w:r>
      <w:r w:rsidR="00C14795" w:rsidRPr="00EE1122">
        <w:rPr>
          <w:rFonts w:ascii="Times New Roman" w:hAnsi="Times New Roman" w:cs="Times New Roman"/>
        </w:rPr>
        <w:t>substantielle :</w:t>
      </w:r>
      <w:r w:rsidRPr="00EE1122">
        <w:rPr>
          <w:rFonts w:ascii="Times New Roman" w:hAnsi="Times New Roman" w:cs="Times New Roman"/>
        </w:rPr>
        <w:t xml:space="preserve"> le promoteur dépose une demande de modification substantielle dans un délai de quinze jours suivant l'introduction des mesures urgentes de sécurité à l’ANSM et au CPP</w:t>
      </w:r>
    </w:p>
    <w:p w14:paraId="0CBFE403" w14:textId="77777777" w:rsidR="006043B7" w:rsidRPr="00EE1122" w:rsidRDefault="006043B7" w:rsidP="00140776">
      <w:pPr>
        <w:pStyle w:val="Paragraphedeliste"/>
        <w:spacing w:after="0" w:line="360" w:lineRule="auto"/>
        <w:ind w:left="360"/>
        <w:jc w:val="both"/>
        <w:rPr>
          <w:rFonts w:ascii="Times New Roman" w:hAnsi="Times New Roman" w:cs="Times New Roman"/>
        </w:rPr>
      </w:pPr>
    </w:p>
    <w:p w14:paraId="389B0355" w14:textId="77777777" w:rsidR="006043B7" w:rsidRPr="00EE1122" w:rsidRDefault="006043B7" w:rsidP="00AA45AA">
      <w:pPr>
        <w:pStyle w:val="Titre2"/>
        <w:numPr>
          <w:ilvl w:val="1"/>
          <w:numId w:val="7"/>
        </w:numPr>
        <w:autoSpaceDE w:val="0"/>
        <w:autoSpaceDN w:val="0"/>
        <w:adjustRightInd w:val="0"/>
        <w:spacing w:before="120" w:line="360" w:lineRule="auto"/>
        <w:jc w:val="both"/>
      </w:pPr>
      <w:bookmarkStart w:id="297" w:name="_Toc494129821"/>
      <w:bookmarkStart w:id="298" w:name="_Toc478740443"/>
      <w:bookmarkStart w:id="299" w:name="_Toc58511947"/>
      <w:r w:rsidRPr="00EE1122">
        <w:t>Rapport annuel de sécurité</w:t>
      </w:r>
      <w:bookmarkEnd w:id="297"/>
      <w:bookmarkEnd w:id="298"/>
      <w:bookmarkEnd w:id="299"/>
      <w:r w:rsidRPr="00EE1122">
        <w:t xml:space="preserve"> </w:t>
      </w:r>
    </w:p>
    <w:p w14:paraId="7DFFADE4" w14:textId="77777777" w:rsidR="00312CB5" w:rsidRPr="00EE1122" w:rsidRDefault="00312CB5" w:rsidP="00140776">
      <w:pPr>
        <w:spacing w:after="0" w:line="360" w:lineRule="auto"/>
        <w:jc w:val="both"/>
        <w:rPr>
          <w:rFonts w:ascii="Times New Roman" w:hAnsi="Times New Roman" w:cs="Times New Roman"/>
        </w:rPr>
      </w:pPr>
      <w:r w:rsidRPr="00EE1122">
        <w:rPr>
          <w:rFonts w:ascii="Times New Roman" w:hAnsi="Times New Roman" w:cs="Times New Roman"/>
        </w:rPr>
        <w:t>Une fois par an pendant toute la durée de l’essai, ou sur demande, le promoteur transmet un rapport de sécurité à l’ANSM et au CPP. Ce rapport de sécurité comprendra notamment une analyse globale du profil de sécurité du protocole de l’étude prenant en compte toutes les nouvelles données pertinentes de sécurité. Les informations de sécurité apparaîtront sous forme de tableaux de synthèse résumant les évènements ou effets indésirables graves survenus au cours de la recherche.</w:t>
      </w:r>
    </w:p>
    <w:p w14:paraId="54BEF831" w14:textId="77777777" w:rsidR="00312CB5" w:rsidRPr="00EE1122" w:rsidRDefault="00312CB5" w:rsidP="00140776">
      <w:pPr>
        <w:spacing w:after="0" w:line="360" w:lineRule="auto"/>
        <w:jc w:val="both"/>
        <w:rPr>
          <w:rFonts w:ascii="Times New Roman" w:hAnsi="Times New Roman" w:cs="Times New Roman"/>
        </w:rPr>
      </w:pPr>
      <w:r w:rsidRPr="00EE1122">
        <w:rPr>
          <w:rFonts w:ascii="Times New Roman" w:hAnsi="Times New Roman" w:cs="Times New Roman"/>
        </w:rPr>
        <w:t>Ce rapport est envoyé à l’ANSM et au CPP dans un délai de 60 jours suivant la date anniversaire de l’autorisation par l’ANSM de l’essai clinique.</w:t>
      </w:r>
    </w:p>
    <w:p w14:paraId="58591028" w14:textId="77777777" w:rsidR="006043B7" w:rsidRPr="00EE1122" w:rsidRDefault="006043B7" w:rsidP="00140776">
      <w:pPr>
        <w:spacing w:after="0" w:line="360" w:lineRule="auto"/>
        <w:jc w:val="both"/>
        <w:rPr>
          <w:rFonts w:ascii="Times New Roman" w:hAnsi="Times New Roman" w:cs="Times New Roman"/>
        </w:rPr>
      </w:pPr>
    </w:p>
    <w:p w14:paraId="6BCDA43F" w14:textId="77777777" w:rsidR="006043B7" w:rsidRPr="00EE1122" w:rsidRDefault="006043B7" w:rsidP="00AA45AA">
      <w:pPr>
        <w:pStyle w:val="Titre2"/>
        <w:numPr>
          <w:ilvl w:val="1"/>
          <w:numId w:val="7"/>
        </w:numPr>
        <w:autoSpaceDE w:val="0"/>
        <w:autoSpaceDN w:val="0"/>
        <w:adjustRightInd w:val="0"/>
        <w:spacing w:before="120" w:line="360" w:lineRule="auto"/>
        <w:jc w:val="both"/>
      </w:pPr>
      <w:bookmarkStart w:id="300" w:name="_Toc478740445"/>
      <w:bookmarkStart w:id="301" w:name="_Toc494129822"/>
      <w:bookmarkStart w:id="302" w:name="_Toc58511948"/>
      <w:r w:rsidRPr="00EE1122">
        <w:lastRenderedPageBreak/>
        <w:t>Comité de surveillance</w:t>
      </w:r>
      <w:bookmarkEnd w:id="300"/>
      <w:bookmarkEnd w:id="301"/>
      <w:r w:rsidRPr="00EE1122">
        <w:t xml:space="preserve"> indépendant</w:t>
      </w:r>
      <w:bookmarkEnd w:id="302"/>
    </w:p>
    <w:p w14:paraId="4B22FD4C" w14:textId="5ABF7CBE" w:rsidR="006043B7" w:rsidRPr="00EE1122" w:rsidRDefault="006043B7" w:rsidP="00140776">
      <w:pPr>
        <w:spacing w:line="360" w:lineRule="auto"/>
        <w:jc w:val="both"/>
        <w:rPr>
          <w:rFonts w:ascii="Times New Roman" w:hAnsi="Times New Roman" w:cs="Times New Roman"/>
        </w:rPr>
      </w:pPr>
      <w:r w:rsidRPr="00EE1122">
        <w:rPr>
          <w:rFonts w:ascii="Times New Roman" w:hAnsi="Times New Roman" w:cs="Times New Roman"/>
        </w:rPr>
        <w:t>Le promoteur n’a pas prévu de mettre en place un comité de surveillance indépendant (CSI) : il s’agit d’un e</w:t>
      </w:r>
      <w:r w:rsidR="00312CB5" w:rsidRPr="00EE1122">
        <w:rPr>
          <w:rFonts w:ascii="Times New Roman" w:hAnsi="Times New Roman" w:cs="Times New Roman"/>
        </w:rPr>
        <w:t>ssai en ouvert</w:t>
      </w:r>
      <w:r w:rsidRPr="00EE1122">
        <w:rPr>
          <w:rFonts w:ascii="Times New Roman" w:hAnsi="Times New Roman" w:cs="Times New Roman"/>
        </w:rPr>
        <w:t xml:space="preserve">. </w:t>
      </w:r>
    </w:p>
    <w:p w14:paraId="310BFD31" w14:textId="7A26D696" w:rsidR="00615E81" w:rsidRPr="00EE1122" w:rsidRDefault="00615E81" w:rsidP="00AA45AA">
      <w:pPr>
        <w:pStyle w:val="Titre1"/>
        <w:numPr>
          <w:ilvl w:val="0"/>
          <w:numId w:val="7"/>
        </w:numPr>
        <w:spacing w:line="360" w:lineRule="auto"/>
        <w:jc w:val="both"/>
      </w:pPr>
      <w:bookmarkStart w:id="303" w:name="_Toc58511949"/>
      <w:r w:rsidRPr="00EE1122">
        <w:t>aspects statistiques</w:t>
      </w:r>
      <w:bookmarkEnd w:id="278"/>
      <w:bookmarkEnd w:id="303"/>
    </w:p>
    <w:p w14:paraId="33FD09A2" w14:textId="61CF4277" w:rsidR="00615E81" w:rsidRPr="00EE1122" w:rsidRDefault="00615E81" w:rsidP="00AA45AA">
      <w:pPr>
        <w:pStyle w:val="Titre2"/>
        <w:numPr>
          <w:ilvl w:val="1"/>
          <w:numId w:val="7"/>
        </w:numPr>
        <w:autoSpaceDE w:val="0"/>
        <w:autoSpaceDN w:val="0"/>
        <w:adjustRightInd w:val="0"/>
        <w:spacing w:before="120" w:line="360" w:lineRule="auto"/>
        <w:jc w:val="both"/>
      </w:pPr>
      <w:bookmarkStart w:id="304" w:name="_Toc426445132"/>
      <w:bookmarkStart w:id="305" w:name="_Toc486927050"/>
      <w:bookmarkStart w:id="306" w:name="_Toc58511950"/>
      <w:r w:rsidRPr="00EE1122">
        <w:t>Description des méthodes statistiques prévues y compris le calendrier des analyses intermédiaires prévues</w:t>
      </w:r>
      <w:bookmarkEnd w:id="304"/>
      <w:bookmarkEnd w:id="305"/>
      <w:bookmarkEnd w:id="306"/>
    </w:p>
    <w:p w14:paraId="75C51C0E" w14:textId="524E15BD" w:rsidR="00615B4D" w:rsidRPr="00615B4D" w:rsidRDefault="00615B4D" w:rsidP="00615B4D">
      <w:pPr>
        <w:spacing w:line="360" w:lineRule="auto"/>
        <w:jc w:val="both"/>
        <w:rPr>
          <w:rFonts w:ascii="Times New Roman" w:hAnsi="Times New Roman" w:cs="Times New Roman"/>
        </w:rPr>
      </w:pPr>
      <w:bookmarkStart w:id="307" w:name="_Toc426445133"/>
      <w:bookmarkStart w:id="308" w:name="_Toc486927051"/>
      <w:r w:rsidRPr="00615B4D">
        <w:rPr>
          <w:rFonts w:ascii="Times New Roman" w:hAnsi="Times New Roman" w:cs="Times New Roman"/>
        </w:rPr>
        <w:t xml:space="preserve">La population sera décrite par les critères </w:t>
      </w:r>
      <w:r w:rsidR="00C14795" w:rsidRPr="00615B4D">
        <w:rPr>
          <w:rFonts w:ascii="Times New Roman" w:hAnsi="Times New Roman" w:cs="Times New Roman"/>
        </w:rPr>
        <w:t>habituels :</w:t>
      </w:r>
      <w:r w:rsidRPr="00615B4D">
        <w:rPr>
          <w:rFonts w:ascii="Times New Roman" w:hAnsi="Times New Roman" w:cs="Times New Roman"/>
        </w:rPr>
        <w:t xml:space="preserve"> moyenne et écart-type pour les valeurs numériques, pourcentage avec son intervalle de confiance calculé par </w:t>
      </w:r>
      <w:proofErr w:type="spellStart"/>
      <w:r w:rsidRPr="00615B4D">
        <w:rPr>
          <w:rFonts w:ascii="Times New Roman" w:hAnsi="Times New Roman" w:cs="Times New Roman"/>
        </w:rPr>
        <w:t>bootstrap</w:t>
      </w:r>
      <w:proofErr w:type="spellEnd"/>
      <w:r w:rsidRPr="00615B4D">
        <w:rPr>
          <w:rFonts w:ascii="Times New Roman" w:hAnsi="Times New Roman" w:cs="Times New Roman"/>
        </w:rPr>
        <w:t xml:space="preserve"> pour les critères catégoriels. Une analyse factorielle sera pratiquée après imputation des données manquantes. Le critère principal (Taux de survie à 28 jours) sera exploré par une étude du risque relatif complété par une régression logistique ajusté sur les principaux critères de risque connus. Une analyse de survie par un test de Kaplan-Meyer sera réalisée, ajustée par un modèle de Cox ajusté sur les mêmes critères que l'analyse en régression principale. Les critères secondaires seront analysés par des tests de Khi sauf l'étude de satisfaction (échelle de Likert à cinq niveaux) qui sera analysée par une corrélation des rangs de Kendall au besoin complétée par une analyse en composantes principales. Seuls les sujets dont le statut à J28 sera connu seront pris en compte dans l'analyse. Un seuil de significativité de 5 % a été retenu pour tous les tests réalisés. L'analyse statistique sera réalisée à l'aide du logiciel R </w:t>
      </w:r>
      <w:proofErr w:type="gramStart"/>
      <w:r w:rsidRPr="00615B4D">
        <w:rPr>
          <w:rFonts w:ascii="Times New Roman" w:hAnsi="Times New Roman" w:cs="Times New Roman"/>
        </w:rPr>
        <w:t>( R</w:t>
      </w:r>
      <w:proofErr w:type="gramEnd"/>
      <w:r w:rsidRPr="00615B4D">
        <w:rPr>
          <w:rFonts w:ascii="Times New Roman" w:hAnsi="Times New Roman" w:cs="Times New Roman"/>
        </w:rPr>
        <w:t xml:space="preserve"> </w:t>
      </w:r>
      <w:proofErr w:type="spellStart"/>
      <w:r w:rsidRPr="00615B4D">
        <w:rPr>
          <w:rFonts w:ascii="Times New Roman" w:hAnsi="Times New Roman" w:cs="Times New Roman"/>
        </w:rPr>
        <w:t>Core</w:t>
      </w:r>
      <w:proofErr w:type="spellEnd"/>
      <w:r w:rsidRPr="00615B4D">
        <w:rPr>
          <w:rFonts w:ascii="Times New Roman" w:hAnsi="Times New Roman" w:cs="Times New Roman"/>
        </w:rPr>
        <w:t xml:space="preserve"> Team (2020). </w:t>
      </w:r>
      <w:proofErr w:type="gramStart"/>
      <w:r w:rsidRPr="00615B4D">
        <w:rPr>
          <w:rFonts w:ascii="Times New Roman" w:hAnsi="Times New Roman" w:cs="Times New Roman"/>
        </w:rPr>
        <w:t>R:</w:t>
      </w:r>
      <w:proofErr w:type="gramEnd"/>
      <w:r w:rsidRPr="00615B4D">
        <w:rPr>
          <w:rFonts w:ascii="Times New Roman" w:hAnsi="Times New Roman" w:cs="Times New Roman"/>
        </w:rPr>
        <w:t xml:space="preserve"> A </w:t>
      </w:r>
      <w:proofErr w:type="spellStart"/>
      <w:r w:rsidRPr="00615B4D">
        <w:rPr>
          <w:rFonts w:ascii="Times New Roman" w:hAnsi="Times New Roman" w:cs="Times New Roman"/>
        </w:rPr>
        <w:t>language</w:t>
      </w:r>
      <w:proofErr w:type="spellEnd"/>
      <w:r w:rsidRPr="00615B4D">
        <w:rPr>
          <w:rFonts w:ascii="Times New Roman" w:hAnsi="Times New Roman" w:cs="Times New Roman"/>
        </w:rPr>
        <w:t xml:space="preserve"> and </w:t>
      </w:r>
      <w:proofErr w:type="spellStart"/>
      <w:r w:rsidRPr="00615B4D">
        <w:rPr>
          <w:rFonts w:ascii="Times New Roman" w:hAnsi="Times New Roman" w:cs="Times New Roman"/>
        </w:rPr>
        <w:t>environment</w:t>
      </w:r>
      <w:proofErr w:type="spellEnd"/>
      <w:r w:rsidRPr="00615B4D">
        <w:rPr>
          <w:rFonts w:ascii="Times New Roman" w:hAnsi="Times New Roman" w:cs="Times New Roman"/>
        </w:rPr>
        <w:t xml:space="preserve"> for </w:t>
      </w:r>
      <w:proofErr w:type="spellStart"/>
      <w:r w:rsidRPr="00615B4D">
        <w:rPr>
          <w:rFonts w:ascii="Times New Roman" w:hAnsi="Times New Roman" w:cs="Times New Roman"/>
        </w:rPr>
        <w:t>statistical</w:t>
      </w:r>
      <w:proofErr w:type="spellEnd"/>
      <w:r w:rsidRPr="00615B4D">
        <w:rPr>
          <w:rFonts w:ascii="Times New Roman" w:hAnsi="Times New Roman" w:cs="Times New Roman"/>
        </w:rPr>
        <w:t xml:space="preserve"> </w:t>
      </w:r>
      <w:proofErr w:type="spellStart"/>
      <w:r w:rsidRPr="00615B4D">
        <w:rPr>
          <w:rFonts w:ascii="Times New Roman" w:hAnsi="Times New Roman" w:cs="Times New Roman"/>
        </w:rPr>
        <w:t>computing</w:t>
      </w:r>
      <w:proofErr w:type="spellEnd"/>
      <w:r w:rsidRPr="00615B4D">
        <w:rPr>
          <w:rFonts w:ascii="Times New Roman" w:hAnsi="Times New Roman" w:cs="Times New Roman"/>
        </w:rPr>
        <w:t xml:space="preserve">. R </w:t>
      </w:r>
      <w:proofErr w:type="spellStart"/>
      <w:r w:rsidRPr="00615B4D">
        <w:rPr>
          <w:rFonts w:ascii="Times New Roman" w:hAnsi="Times New Roman" w:cs="Times New Roman"/>
        </w:rPr>
        <w:t>Foundation</w:t>
      </w:r>
      <w:proofErr w:type="spellEnd"/>
      <w:r w:rsidRPr="00615B4D">
        <w:rPr>
          <w:rFonts w:ascii="Times New Roman" w:hAnsi="Times New Roman" w:cs="Times New Roman"/>
        </w:rPr>
        <w:t xml:space="preserve"> for </w:t>
      </w:r>
      <w:proofErr w:type="spellStart"/>
      <w:r w:rsidRPr="00615B4D">
        <w:rPr>
          <w:rFonts w:ascii="Times New Roman" w:hAnsi="Times New Roman" w:cs="Times New Roman"/>
        </w:rPr>
        <w:t>Statistical</w:t>
      </w:r>
      <w:proofErr w:type="spellEnd"/>
      <w:r w:rsidRPr="00615B4D">
        <w:rPr>
          <w:rFonts w:ascii="Times New Roman" w:hAnsi="Times New Roman" w:cs="Times New Roman"/>
        </w:rPr>
        <w:t xml:space="preserve"> </w:t>
      </w:r>
      <w:proofErr w:type="spellStart"/>
      <w:r w:rsidRPr="00615B4D">
        <w:rPr>
          <w:rFonts w:ascii="Times New Roman" w:hAnsi="Times New Roman" w:cs="Times New Roman"/>
        </w:rPr>
        <w:t>Computing</w:t>
      </w:r>
      <w:proofErr w:type="spellEnd"/>
      <w:r w:rsidRPr="00615B4D">
        <w:rPr>
          <w:rFonts w:ascii="Times New Roman" w:hAnsi="Times New Roman" w:cs="Times New Roman"/>
        </w:rPr>
        <w:t xml:space="preserve">, Vienna, </w:t>
      </w:r>
      <w:proofErr w:type="spellStart"/>
      <w:r w:rsidRPr="00615B4D">
        <w:rPr>
          <w:rFonts w:ascii="Times New Roman" w:hAnsi="Times New Roman" w:cs="Times New Roman"/>
        </w:rPr>
        <w:t>Austria</w:t>
      </w:r>
      <w:proofErr w:type="spellEnd"/>
      <w:r w:rsidRPr="00615B4D">
        <w:rPr>
          <w:rFonts w:ascii="Times New Roman" w:hAnsi="Times New Roman" w:cs="Times New Roman"/>
        </w:rPr>
        <w:t xml:space="preserve">.) avec en particulier les packages </w:t>
      </w:r>
      <w:proofErr w:type="spellStart"/>
      <w:r w:rsidRPr="00615B4D">
        <w:rPr>
          <w:rFonts w:ascii="Times New Roman" w:hAnsi="Times New Roman" w:cs="Times New Roman"/>
        </w:rPr>
        <w:t>tidyverse</w:t>
      </w:r>
      <w:proofErr w:type="spellEnd"/>
      <w:r w:rsidRPr="00615B4D">
        <w:rPr>
          <w:rFonts w:ascii="Times New Roman" w:hAnsi="Times New Roman" w:cs="Times New Roman"/>
        </w:rPr>
        <w:t xml:space="preserve"> (Wickham et al., (2019)) &amp; </w:t>
      </w:r>
      <w:proofErr w:type="spellStart"/>
      <w:r w:rsidRPr="00615B4D">
        <w:rPr>
          <w:rFonts w:ascii="Times New Roman" w:hAnsi="Times New Roman" w:cs="Times New Roman"/>
        </w:rPr>
        <w:t>FactoMineR</w:t>
      </w:r>
      <w:proofErr w:type="spellEnd"/>
      <w:r w:rsidRPr="00615B4D">
        <w:rPr>
          <w:rFonts w:ascii="Times New Roman" w:hAnsi="Times New Roman" w:cs="Times New Roman"/>
        </w:rPr>
        <w:t xml:space="preserve"> (S. Le, J. Josse, F. Husson (2008)).</w:t>
      </w:r>
    </w:p>
    <w:p w14:paraId="5025A675" w14:textId="05DF7BF8" w:rsidR="00615E81" w:rsidRPr="00EE1122" w:rsidRDefault="00615E81" w:rsidP="00AA45AA">
      <w:pPr>
        <w:pStyle w:val="Titre2"/>
        <w:numPr>
          <w:ilvl w:val="1"/>
          <w:numId w:val="7"/>
        </w:numPr>
        <w:autoSpaceDE w:val="0"/>
        <w:autoSpaceDN w:val="0"/>
        <w:adjustRightInd w:val="0"/>
        <w:spacing w:before="120" w:line="360" w:lineRule="auto"/>
        <w:jc w:val="both"/>
      </w:pPr>
      <w:bookmarkStart w:id="309" w:name="_Toc58511951"/>
      <w:r w:rsidRPr="00EE1122">
        <w:t>Justification statistique du nombre de sujets</w:t>
      </w:r>
      <w:bookmarkEnd w:id="307"/>
      <w:bookmarkEnd w:id="308"/>
      <w:bookmarkEnd w:id="309"/>
    </w:p>
    <w:p w14:paraId="2940F196" w14:textId="08167581" w:rsidR="00615B4D" w:rsidRPr="00615B4D" w:rsidRDefault="00615B4D" w:rsidP="00615B4D">
      <w:pPr>
        <w:spacing w:line="360" w:lineRule="auto"/>
        <w:jc w:val="both"/>
        <w:rPr>
          <w:rFonts w:ascii="Times New Roman" w:hAnsi="Times New Roman" w:cs="Times New Roman"/>
        </w:rPr>
      </w:pPr>
      <w:r w:rsidRPr="00615B4D">
        <w:rPr>
          <w:rFonts w:ascii="Times New Roman" w:hAnsi="Times New Roman" w:cs="Times New Roman"/>
        </w:rPr>
        <w:t>Il s'agit d'une étude de non-infériorité sur deux groupes. Le taux de mortalité sur la population étudiée avec le traitement de référence (</w:t>
      </w:r>
      <w:proofErr w:type="spellStart"/>
      <w:r w:rsidRPr="00615B4D">
        <w:rPr>
          <w:rFonts w:ascii="Times New Roman" w:hAnsi="Times New Roman" w:cs="Times New Roman"/>
        </w:rPr>
        <w:t>dexaméthazone</w:t>
      </w:r>
      <w:proofErr w:type="spellEnd"/>
      <w:r w:rsidRPr="00615B4D">
        <w:rPr>
          <w:rFonts w:ascii="Times New Roman" w:hAnsi="Times New Roman" w:cs="Times New Roman"/>
        </w:rPr>
        <w:t>) est autou</w:t>
      </w:r>
      <w:r>
        <w:rPr>
          <w:rFonts w:ascii="Times New Roman" w:hAnsi="Times New Roman" w:cs="Times New Roman"/>
        </w:rPr>
        <w:t xml:space="preserve">r de 25 % dans l'étude RECOVERY </w:t>
      </w:r>
      <w:r w:rsidRPr="00615B4D">
        <w:rPr>
          <w:rFonts w:ascii="Times New Roman" w:hAnsi="Times New Roman" w:cs="Times New Roman"/>
          <w:vertAlign w:val="superscript"/>
        </w:rPr>
        <w:t>(1)</w:t>
      </w:r>
      <w:r w:rsidRPr="00615B4D">
        <w:rPr>
          <w:rFonts w:ascii="Times New Roman" w:hAnsi="Times New Roman" w:cs="Times New Roman"/>
        </w:rPr>
        <w:t xml:space="preserve">. </w:t>
      </w:r>
    </w:p>
    <w:p w14:paraId="3B80D1F9" w14:textId="27506821" w:rsidR="00615B4D" w:rsidRPr="00615B4D" w:rsidRDefault="00615B4D" w:rsidP="00615B4D">
      <w:r w:rsidRPr="00615B4D">
        <w:rPr>
          <w:rFonts w:ascii="Times New Roman" w:hAnsi="Times New Roman" w:cs="Times New Roman"/>
        </w:rPr>
        <w:t xml:space="preserve">Une estimation de la différence considérée comme correcte à 15 % donne une limite à 27,0% ce qui demeure en dessous de la borne basse de la mortalité du groupe de référence de l’étude </w:t>
      </w:r>
      <w:proofErr w:type="gramStart"/>
      <w:r w:rsidRPr="00615B4D">
        <w:rPr>
          <w:rFonts w:ascii="Times New Roman" w:hAnsi="Times New Roman" w:cs="Times New Roman"/>
        </w:rPr>
        <w:t>RECOVERY</w:t>
      </w:r>
      <w:r w:rsidRPr="00615B4D">
        <w:rPr>
          <w:rFonts w:ascii="Times New Roman" w:hAnsi="Times New Roman" w:cs="Times New Roman"/>
          <w:vertAlign w:val="superscript"/>
        </w:rPr>
        <w:t>(</w:t>
      </w:r>
      <w:proofErr w:type="gramEnd"/>
      <w:r w:rsidRPr="00615B4D">
        <w:rPr>
          <w:rFonts w:ascii="Times New Roman" w:hAnsi="Times New Roman" w:cs="Times New Roman"/>
          <w:vertAlign w:val="superscript"/>
        </w:rPr>
        <w:t>1)</w:t>
      </w:r>
      <w:r>
        <w:rPr>
          <w:rFonts w:ascii="Times New Roman" w:hAnsi="Times New Roman" w:cs="Times New Roman"/>
          <w:vertAlign w:val="superscript"/>
        </w:rPr>
        <w:t xml:space="preserve"> </w:t>
      </w:r>
      <w:r w:rsidRPr="00615B4D">
        <w:rPr>
          <w:rFonts w:ascii="Times New Roman" w:hAnsi="Times New Roman" w:cs="Times New Roman"/>
        </w:rPr>
        <w:t>et est donc parfaitement acceptable.</w:t>
      </w:r>
    </w:p>
    <w:p w14:paraId="58040610" w14:textId="77777777" w:rsidR="00615B4D" w:rsidRPr="00615B4D" w:rsidRDefault="00615B4D" w:rsidP="00615B4D">
      <w:pPr>
        <w:spacing w:line="360" w:lineRule="auto"/>
        <w:jc w:val="both"/>
        <w:rPr>
          <w:rFonts w:ascii="Times New Roman" w:hAnsi="Times New Roman" w:cs="Times New Roman"/>
        </w:rPr>
      </w:pPr>
      <w:r w:rsidRPr="00615B4D">
        <w:rPr>
          <w:rFonts w:ascii="Times New Roman" w:hAnsi="Times New Roman" w:cs="Times New Roman"/>
        </w:rPr>
        <w:t xml:space="preserve">Avec un risque α à 5 % &amp; une puissance (1 - </w:t>
      </w:r>
      <w:proofErr w:type="gramStart"/>
      <w:r w:rsidRPr="00615B4D">
        <w:rPr>
          <w:rFonts w:ascii="Times New Roman" w:hAnsi="Times New Roman" w:cs="Times New Roman"/>
        </w:rPr>
        <w:t>β )</w:t>
      </w:r>
      <w:proofErr w:type="gramEnd"/>
      <w:r w:rsidRPr="00615B4D">
        <w:rPr>
          <w:rFonts w:ascii="Times New Roman" w:hAnsi="Times New Roman" w:cs="Times New Roman"/>
        </w:rPr>
        <w:t xml:space="preserve"> à 80 % on obtient un nombre de cas nécessaires par groupe à 99 Compte-tenu d’environ 10 % de patients sortant d’étude ou non évaluables, l’effectif total est de 220 sujets.</w:t>
      </w:r>
    </w:p>
    <w:p w14:paraId="248B6B51" w14:textId="2C7F432D" w:rsidR="00AA45AA" w:rsidRPr="00EE1122" w:rsidRDefault="00AA45AA" w:rsidP="00AA45AA">
      <w:pPr>
        <w:spacing w:line="360" w:lineRule="auto"/>
        <w:jc w:val="both"/>
        <w:rPr>
          <w:rFonts w:ascii="Times New Roman" w:hAnsi="Times New Roman" w:cs="Times New Roman"/>
        </w:rPr>
      </w:pPr>
    </w:p>
    <w:p w14:paraId="4F6FC2C6" w14:textId="54ACFCC2" w:rsidR="00615E81" w:rsidRDefault="00615E81" w:rsidP="00AA45AA">
      <w:pPr>
        <w:pStyle w:val="Titre2"/>
        <w:numPr>
          <w:ilvl w:val="1"/>
          <w:numId w:val="7"/>
        </w:numPr>
        <w:autoSpaceDE w:val="0"/>
        <w:autoSpaceDN w:val="0"/>
        <w:adjustRightInd w:val="0"/>
        <w:spacing w:before="120" w:line="360" w:lineRule="auto"/>
        <w:jc w:val="both"/>
      </w:pPr>
      <w:bookmarkStart w:id="310" w:name="_Toc426445134"/>
      <w:bookmarkStart w:id="311" w:name="_Toc486927052"/>
      <w:bookmarkStart w:id="312" w:name="_Toc58511952"/>
      <w:r w:rsidRPr="00EE1122">
        <w:lastRenderedPageBreak/>
        <w:t>Méthode de prise en compte des données manquantes ou non valides</w:t>
      </w:r>
      <w:bookmarkEnd w:id="310"/>
      <w:bookmarkEnd w:id="311"/>
      <w:bookmarkEnd w:id="312"/>
    </w:p>
    <w:p w14:paraId="48DA28E8" w14:textId="77777777" w:rsidR="00615B4D" w:rsidRPr="00615B4D" w:rsidRDefault="00615B4D" w:rsidP="00615B4D">
      <w:pPr>
        <w:spacing w:line="360" w:lineRule="auto"/>
        <w:jc w:val="both"/>
        <w:rPr>
          <w:rFonts w:ascii="Times New Roman" w:hAnsi="Times New Roman" w:cs="Times New Roman"/>
        </w:rPr>
      </w:pPr>
      <w:r w:rsidRPr="00615B4D">
        <w:rPr>
          <w:rFonts w:ascii="Times New Roman" w:hAnsi="Times New Roman" w:cs="Times New Roman"/>
        </w:rPr>
        <w:t>Seules les données colligées seront prises en compte en particulier pour le critère principal (vivant/mort à J28). Une imputation des données manquantes sera réalisée uniquement pour l’analyse factorielle.</w:t>
      </w:r>
    </w:p>
    <w:p w14:paraId="0D9011D4" w14:textId="6B668F04" w:rsidR="00615E81" w:rsidRDefault="00615E81" w:rsidP="00AA45AA">
      <w:pPr>
        <w:pStyle w:val="Titre2"/>
        <w:numPr>
          <w:ilvl w:val="1"/>
          <w:numId w:val="7"/>
        </w:numPr>
        <w:autoSpaceDE w:val="0"/>
        <w:autoSpaceDN w:val="0"/>
        <w:adjustRightInd w:val="0"/>
        <w:spacing w:before="120" w:line="360" w:lineRule="auto"/>
        <w:jc w:val="both"/>
      </w:pPr>
      <w:bookmarkStart w:id="313" w:name="_Toc426445135"/>
      <w:bookmarkStart w:id="314" w:name="_Toc486927053"/>
      <w:bookmarkStart w:id="315" w:name="_Toc58511953"/>
      <w:r w:rsidRPr="00EE1122">
        <w:t>Sujets pris en compte dans l’analyse statistique</w:t>
      </w:r>
      <w:bookmarkEnd w:id="313"/>
      <w:bookmarkEnd w:id="314"/>
      <w:bookmarkEnd w:id="315"/>
    </w:p>
    <w:p w14:paraId="2AD4855B" w14:textId="77777777" w:rsidR="00615B4D" w:rsidRDefault="00615B4D" w:rsidP="00615B4D">
      <w:pPr>
        <w:pStyle w:val="Corpsdetexte"/>
      </w:pPr>
      <w:r>
        <w:t xml:space="preserve">Pour le critère principal ne seront pris en compte que les patients pour qui le statut vital à 28 jours sera connu. Une analyse des courbes de survie permettra néanmoins d’avoir des informations incorporant les patients perdus de vue. </w:t>
      </w:r>
    </w:p>
    <w:p w14:paraId="48FD7F33" w14:textId="4EA820F4" w:rsidR="00615E81" w:rsidRPr="00EE1122" w:rsidRDefault="00615E81" w:rsidP="00AA45AA">
      <w:pPr>
        <w:pStyle w:val="Titre1"/>
        <w:numPr>
          <w:ilvl w:val="0"/>
          <w:numId w:val="7"/>
        </w:numPr>
        <w:spacing w:line="360" w:lineRule="auto"/>
        <w:jc w:val="both"/>
      </w:pPr>
      <w:bookmarkStart w:id="316" w:name="_Toc486927054"/>
      <w:bookmarkStart w:id="317" w:name="_Toc58511954"/>
      <w:r w:rsidRPr="00EE1122">
        <w:t>gestion des donnees</w:t>
      </w:r>
      <w:bookmarkEnd w:id="316"/>
      <w:bookmarkEnd w:id="317"/>
    </w:p>
    <w:p w14:paraId="4005A377" w14:textId="0811E1B4" w:rsidR="00615E81" w:rsidRPr="00EE1122" w:rsidRDefault="00615E81" w:rsidP="00AA45AA">
      <w:pPr>
        <w:pStyle w:val="Titre2"/>
        <w:numPr>
          <w:ilvl w:val="1"/>
          <w:numId w:val="7"/>
        </w:numPr>
        <w:autoSpaceDE w:val="0"/>
        <w:autoSpaceDN w:val="0"/>
        <w:adjustRightInd w:val="0"/>
        <w:spacing w:before="120" w:line="360" w:lineRule="auto"/>
        <w:jc w:val="both"/>
      </w:pPr>
      <w:bookmarkStart w:id="318" w:name="_Toc486927055"/>
      <w:bookmarkStart w:id="319" w:name="_Toc58511955"/>
      <w:r w:rsidRPr="00EE1122">
        <w:t>Données considérées comme données source</w:t>
      </w:r>
      <w:bookmarkEnd w:id="318"/>
      <w:bookmarkEnd w:id="319"/>
    </w:p>
    <w:p w14:paraId="28F6F927" w14:textId="77777777" w:rsidR="00312CB5" w:rsidRPr="00EE1122" w:rsidRDefault="00312CB5" w:rsidP="007057A5">
      <w:pPr>
        <w:pStyle w:val="Corpsdetexte"/>
      </w:pPr>
      <w:bookmarkStart w:id="320" w:name="_Toc392163882"/>
      <w:bookmarkStart w:id="321" w:name="_Toc486927056"/>
      <w:r w:rsidRPr="00EE1122">
        <w:t>Les données sources sont un ensemble d’informations figurant dans des documents originaux, ou dans des copies authentifiées de ces documents, relatif aux examens cliniques, aux observations ou à d’autres activités menées dans le cadre d’une recherche interventionnelle impliquant la personne humaine et portant sur un médicament.</w:t>
      </w:r>
    </w:p>
    <w:p w14:paraId="337E5AA2" w14:textId="77777777" w:rsidR="002E63C1" w:rsidRPr="00EE1122" w:rsidRDefault="002E63C1" w:rsidP="007057A5">
      <w:pPr>
        <w:pStyle w:val="Corpsdetexte"/>
      </w:pPr>
    </w:p>
    <w:p w14:paraId="1789871B" w14:textId="738062A2" w:rsidR="002E63C1" w:rsidRPr="00EE1122" w:rsidRDefault="002E63C1" w:rsidP="007057A5">
      <w:pPr>
        <w:pStyle w:val="Corpsdetexte"/>
      </w:pPr>
      <w:r w:rsidRPr="00EE1122">
        <w:t xml:space="preserve">Dans cette étude, les données recueillies sur le carnet patient, </w:t>
      </w:r>
      <w:r w:rsidR="000A5E03" w:rsidRPr="00EE1122">
        <w:t xml:space="preserve">le carnet infirmière, le questionnaire de satisfaction </w:t>
      </w:r>
      <w:r w:rsidRPr="00EE1122">
        <w:t>et les questionnaires EQ5D seront considérées comme des données</w:t>
      </w:r>
      <w:r w:rsidR="000A5E03" w:rsidRPr="00EE1122">
        <w:t xml:space="preserve"> sources.</w:t>
      </w:r>
    </w:p>
    <w:p w14:paraId="2B608AD8" w14:textId="77777777" w:rsidR="002E63C1" w:rsidRPr="00EE1122" w:rsidRDefault="002E63C1" w:rsidP="007057A5">
      <w:pPr>
        <w:pStyle w:val="Corpsdetexte"/>
      </w:pPr>
    </w:p>
    <w:p w14:paraId="412D981D" w14:textId="04DDE984" w:rsidR="00615E81" w:rsidRPr="00EE1122" w:rsidRDefault="00615E81" w:rsidP="00AA45AA">
      <w:pPr>
        <w:pStyle w:val="Titre2"/>
        <w:numPr>
          <w:ilvl w:val="1"/>
          <w:numId w:val="7"/>
        </w:numPr>
        <w:autoSpaceDE w:val="0"/>
        <w:autoSpaceDN w:val="0"/>
        <w:adjustRightInd w:val="0"/>
        <w:spacing w:before="120" w:line="360" w:lineRule="auto"/>
        <w:jc w:val="both"/>
      </w:pPr>
      <w:bookmarkStart w:id="322" w:name="_Toc58511956"/>
      <w:r w:rsidRPr="00EE1122">
        <w:t>Données recueillies</w:t>
      </w:r>
      <w:bookmarkEnd w:id="320"/>
      <w:bookmarkEnd w:id="321"/>
      <w:bookmarkEnd w:id="322"/>
      <w:r w:rsidR="00821FD9" w:rsidRPr="00EE1122">
        <w:t xml:space="preserve"> </w:t>
      </w:r>
    </w:p>
    <w:p w14:paraId="2FB3B023" w14:textId="3CFEA497" w:rsidR="000C0A7A" w:rsidRPr="00EE1122" w:rsidRDefault="006A7DF9" w:rsidP="007057A5">
      <w:pPr>
        <w:pStyle w:val="Corpsdetexte"/>
      </w:pPr>
      <w:r w:rsidRPr="00EE1122">
        <w:t>Données démographiques</w:t>
      </w:r>
      <w:r w:rsidR="000C0A7A" w:rsidRPr="00EE1122">
        <w:t> </w:t>
      </w:r>
      <w:r w:rsidR="00821FD9" w:rsidRPr="00EE1122">
        <w:t xml:space="preserve">et épidémiologiques </w:t>
      </w:r>
      <w:r w:rsidR="000C0A7A" w:rsidRPr="00EE1122">
        <w:t>: sexe, â</w:t>
      </w:r>
      <w:r w:rsidR="00821FD9" w:rsidRPr="00EE1122">
        <w:t xml:space="preserve">ge, facteurs de risques de formes sévères, facteurs de risque </w:t>
      </w:r>
      <w:proofErr w:type="spellStart"/>
      <w:r w:rsidR="00821FD9" w:rsidRPr="00EE1122">
        <w:t>thrombo</w:t>
      </w:r>
      <w:proofErr w:type="spellEnd"/>
      <w:r w:rsidR="00821FD9" w:rsidRPr="00EE1122">
        <w:t xml:space="preserve"> emboliques</w:t>
      </w:r>
    </w:p>
    <w:p w14:paraId="1CC719C7" w14:textId="3E6FF840" w:rsidR="006A7DF9" w:rsidRPr="00EE1122" w:rsidRDefault="00440918" w:rsidP="007057A5">
      <w:pPr>
        <w:pStyle w:val="Corpsdetexte"/>
      </w:pPr>
      <w:r w:rsidRPr="00EE1122">
        <w:t>S</w:t>
      </w:r>
      <w:r w:rsidR="006A7DF9" w:rsidRPr="00EE1122">
        <w:t>ymptômes, antécédents</w:t>
      </w:r>
      <w:r w:rsidR="00821FD9" w:rsidRPr="00EE1122">
        <w:t xml:space="preserve"> et comorbidités</w:t>
      </w:r>
      <w:r w:rsidR="006A7DF9" w:rsidRPr="00EE1122">
        <w:t>, traitements concomi</w:t>
      </w:r>
      <w:r w:rsidR="00AF4042" w:rsidRPr="00EE1122">
        <w:t>tants, valeurs biologiques (NFS</w:t>
      </w:r>
      <w:r w:rsidR="006A7DF9" w:rsidRPr="00EE1122">
        <w:t>, CRP, Fibrinogène</w:t>
      </w:r>
      <w:r w:rsidR="00B4250A" w:rsidRPr="00EE1122">
        <w:t xml:space="preserve">, </w:t>
      </w:r>
      <w:r w:rsidR="00140776" w:rsidRPr="00EE1122">
        <w:t>D-dimères</w:t>
      </w:r>
      <w:ins w:id="323" w:author="Véronique DA COSTA" w:date="2021-01-19T12:32:00Z">
        <w:r w:rsidR="00C14795">
          <w:t>, créatinémie ; k</w:t>
        </w:r>
      </w:ins>
      <w:ins w:id="324" w:author="Véronique DA COSTA" w:date="2021-01-19T12:33:00Z">
        <w:r w:rsidR="00C14795">
          <w:t>aliémie et glycémie</w:t>
        </w:r>
      </w:ins>
      <w:r w:rsidR="006A7DF9" w:rsidRPr="00EE1122">
        <w:t>),</w:t>
      </w:r>
      <w:r w:rsidR="00B1193D" w:rsidRPr="00EE1122">
        <w:t xml:space="preserve"> résultats d’imagerie,</w:t>
      </w:r>
      <w:r w:rsidR="006A7DF9" w:rsidRPr="00EE1122">
        <w:t xml:space="preserve"> </w:t>
      </w:r>
      <w:r w:rsidR="00821FD9" w:rsidRPr="00EE1122">
        <w:t>niveau de dépendance à l’</w:t>
      </w:r>
      <w:r w:rsidR="006A7DF9" w:rsidRPr="00EE1122">
        <w:t>oxygénothérapie, événements indésirables</w:t>
      </w:r>
      <w:r w:rsidR="00140776" w:rsidRPr="00EE1122">
        <w:t xml:space="preserve">, </w:t>
      </w:r>
      <w:r w:rsidR="006A7DF9" w:rsidRPr="00EE1122">
        <w:t>satisfaction</w:t>
      </w:r>
      <w:r w:rsidR="00AF4042" w:rsidRPr="00EE1122">
        <w:t>, qualité de vie.</w:t>
      </w:r>
    </w:p>
    <w:p w14:paraId="3C26B269" w14:textId="7FD54948" w:rsidR="00615E81" w:rsidRPr="00EE1122" w:rsidRDefault="00615E81" w:rsidP="00AA45AA">
      <w:pPr>
        <w:pStyle w:val="Titre2"/>
        <w:numPr>
          <w:ilvl w:val="1"/>
          <w:numId w:val="7"/>
        </w:numPr>
        <w:autoSpaceDE w:val="0"/>
        <w:autoSpaceDN w:val="0"/>
        <w:adjustRightInd w:val="0"/>
        <w:spacing w:before="120" w:line="360" w:lineRule="auto"/>
        <w:jc w:val="both"/>
      </w:pPr>
      <w:bookmarkStart w:id="325" w:name="_Toc486927057"/>
      <w:bookmarkStart w:id="326" w:name="_Toc58511957"/>
      <w:r w:rsidRPr="00EE1122">
        <w:t>Modalités de recueil des données</w:t>
      </w:r>
      <w:bookmarkEnd w:id="325"/>
      <w:bookmarkEnd w:id="326"/>
    </w:p>
    <w:p w14:paraId="2CD61307" w14:textId="77777777" w:rsidR="00A378A4" w:rsidRPr="00EE1122" w:rsidRDefault="00A378A4" w:rsidP="007057A5">
      <w:pPr>
        <w:pStyle w:val="Corpsdetexte"/>
      </w:pPr>
      <w:bookmarkStart w:id="327" w:name="_Toc486927058"/>
      <w:r w:rsidRPr="00EE1122">
        <w:t>Toutes les informations requises pour le protocole (pour la recherche ou concernant la sécurité et/ou la déclaration et le suivi des évènements indésirables) seront recueillies par les investigateurs sous format électronique (</w:t>
      </w:r>
      <w:proofErr w:type="spellStart"/>
      <w:r w:rsidRPr="00EE1122">
        <w:t>eCRF</w:t>
      </w:r>
      <w:proofErr w:type="spellEnd"/>
      <w:r w:rsidRPr="00EE1122">
        <w:t xml:space="preserve">) voire papier pour la notification des évènements indésirables grave. </w:t>
      </w:r>
    </w:p>
    <w:p w14:paraId="4311675B" w14:textId="77777777" w:rsidR="00A70C9E" w:rsidRPr="00EE1122" w:rsidRDefault="00A378A4" w:rsidP="007057A5">
      <w:pPr>
        <w:pStyle w:val="Corpsdetexte"/>
      </w:pPr>
      <w:r w:rsidRPr="00EE1122">
        <w:t>Les données devront être saisies dans l’</w:t>
      </w:r>
      <w:proofErr w:type="spellStart"/>
      <w:r w:rsidRPr="00EE1122">
        <w:t>eCRF</w:t>
      </w:r>
      <w:proofErr w:type="spellEnd"/>
      <w:r w:rsidRPr="00EE1122">
        <w:t xml:space="preserve"> au fur et à </w:t>
      </w:r>
      <w:r w:rsidR="00A70C9E" w:rsidRPr="00EE1122">
        <w:t xml:space="preserve">mesure qu'elles sont obtenues. </w:t>
      </w:r>
    </w:p>
    <w:p w14:paraId="4CCEA144" w14:textId="2E0D9927" w:rsidR="00A70C9E" w:rsidRPr="00EE1122" w:rsidRDefault="00A378A4" w:rsidP="007057A5">
      <w:pPr>
        <w:pStyle w:val="Corpsdetexte"/>
      </w:pPr>
      <w:r w:rsidRPr="00EE1122">
        <w:lastRenderedPageBreak/>
        <w:t>L'anonymat des patients sera assuré par un code d’identification et sera utilisé sur tous les documents nécessaires à la recherche.</w:t>
      </w:r>
    </w:p>
    <w:p w14:paraId="49B4A1E7" w14:textId="1AEBF62C" w:rsidR="00493CA8" w:rsidRPr="00EE1122" w:rsidRDefault="00493CA8" w:rsidP="007057A5">
      <w:pPr>
        <w:pStyle w:val="Corpsdetexte"/>
      </w:pPr>
      <w:r w:rsidRPr="00EE1122">
        <w:t>Les données recueillies sur le carnet patient et le carnet infirmière seront saisies à postériori par un TEC dans l’</w:t>
      </w:r>
      <w:proofErr w:type="spellStart"/>
      <w:r w:rsidRPr="00EE1122">
        <w:t>eCRF</w:t>
      </w:r>
      <w:proofErr w:type="spellEnd"/>
      <w:r w:rsidRPr="00EE1122">
        <w:t>.</w:t>
      </w:r>
    </w:p>
    <w:p w14:paraId="5AB932C6" w14:textId="77777777" w:rsidR="00A70C9E" w:rsidRPr="00EE1122" w:rsidRDefault="00A70C9E" w:rsidP="007057A5">
      <w:pPr>
        <w:pStyle w:val="Corpsdetexte"/>
      </w:pPr>
    </w:p>
    <w:p w14:paraId="49E955F7" w14:textId="7A29AB2B" w:rsidR="00615E81" w:rsidRPr="00EE1122" w:rsidRDefault="00A378A4" w:rsidP="00AA45AA">
      <w:pPr>
        <w:pStyle w:val="Titre2"/>
        <w:numPr>
          <w:ilvl w:val="1"/>
          <w:numId w:val="7"/>
        </w:numPr>
        <w:autoSpaceDE w:val="0"/>
        <w:autoSpaceDN w:val="0"/>
        <w:adjustRightInd w:val="0"/>
        <w:spacing w:before="120" w:line="360" w:lineRule="auto"/>
        <w:jc w:val="both"/>
      </w:pPr>
      <w:r w:rsidRPr="00EE1122">
        <w:rPr>
          <w:sz w:val="22"/>
          <w:szCs w:val="22"/>
        </w:rPr>
        <w:t xml:space="preserve"> </w:t>
      </w:r>
      <w:bookmarkStart w:id="328" w:name="_Toc58511958"/>
      <w:r w:rsidR="00615E81" w:rsidRPr="00EE1122">
        <w:t>Circuit des données</w:t>
      </w:r>
      <w:bookmarkEnd w:id="327"/>
      <w:bookmarkEnd w:id="328"/>
      <w:r w:rsidR="00615E81" w:rsidRPr="00EE1122">
        <w:t xml:space="preserve"> </w:t>
      </w:r>
    </w:p>
    <w:p w14:paraId="18424CE3" w14:textId="77777777" w:rsidR="00615E81" w:rsidRPr="00EE1122" w:rsidRDefault="00615E81" w:rsidP="007057A5">
      <w:pPr>
        <w:pStyle w:val="Corpsdetexte"/>
      </w:pPr>
      <w:bookmarkStart w:id="329" w:name="_Ref430609084"/>
      <w:bookmarkStart w:id="330" w:name="_Toc433121169"/>
      <w:r w:rsidRPr="00EE1122">
        <w:t>En fin d’étude, la base de données sera gelée après avoir réalisé :</w:t>
      </w:r>
    </w:p>
    <w:p w14:paraId="428C7090" w14:textId="77777777" w:rsidR="00615E81" w:rsidRPr="00EE1122" w:rsidRDefault="00615E81" w:rsidP="007057A5">
      <w:pPr>
        <w:pStyle w:val="Corpsdetexte"/>
        <w:numPr>
          <w:ilvl w:val="0"/>
          <w:numId w:val="5"/>
        </w:numPr>
      </w:pPr>
      <w:r w:rsidRPr="00EE1122">
        <w:t xml:space="preserve"> </w:t>
      </w:r>
      <w:proofErr w:type="gramStart"/>
      <w:r w:rsidRPr="00EE1122">
        <w:t>le</w:t>
      </w:r>
      <w:proofErr w:type="gramEnd"/>
      <w:r w:rsidRPr="00EE1122">
        <w:t xml:space="preserve"> monitoring de la dernière visite du dernier patient participant à l’étude</w:t>
      </w:r>
    </w:p>
    <w:p w14:paraId="20C724D3" w14:textId="77777777" w:rsidR="00615E81" w:rsidRPr="00EE1122" w:rsidRDefault="00615E81" w:rsidP="007057A5">
      <w:pPr>
        <w:pStyle w:val="Corpsdetexte"/>
        <w:numPr>
          <w:ilvl w:val="0"/>
          <w:numId w:val="5"/>
        </w:numPr>
      </w:pPr>
      <w:proofErr w:type="gramStart"/>
      <w:r w:rsidRPr="00EE1122">
        <w:t>la</w:t>
      </w:r>
      <w:proofErr w:type="gramEnd"/>
      <w:r w:rsidRPr="00EE1122">
        <w:t xml:space="preserve"> vérification de tous les contrôles de cohérences émis par la data-manager</w:t>
      </w:r>
    </w:p>
    <w:p w14:paraId="12DC6455" w14:textId="77777777" w:rsidR="00615E81" w:rsidRPr="00EE1122" w:rsidRDefault="00615E81" w:rsidP="007057A5">
      <w:pPr>
        <w:pStyle w:val="Corpsdetexte"/>
      </w:pPr>
      <w:proofErr w:type="gramStart"/>
      <w:r w:rsidRPr="00EE1122">
        <w:t>Suite à</w:t>
      </w:r>
      <w:proofErr w:type="gramEnd"/>
      <w:r w:rsidRPr="00EE1122">
        <w:t xml:space="preserve"> cela les données extraites de l’</w:t>
      </w:r>
      <w:proofErr w:type="spellStart"/>
      <w:r w:rsidRPr="00EE1122">
        <w:t>eCRF</w:t>
      </w:r>
      <w:proofErr w:type="spellEnd"/>
      <w:r w:rsidRPr="00EE1122">
        <w:t xml:space="preserve"> seront transmises au statisticien de l’étude pour analyses.</w:t>
      </w:r>
    </w:p>
    <w:p w14:paraId="2C01D4C4" w14:textId="24D84F2A" w:rsidR="00615E81" w:rsidRPr="00EE1122" w:rsidRDefault="00615E81" w:rsidP="00AA45AA">
      <w:pPr>
        <w:pStyle w:val="Titre2"/>
        <w:numPr>
          <w:ilvl w:val="1"/>
          <w:numId w:val="7"/>
        </w:numPr>
        <w:autoSpaceDE w:val="0"/>
        <w:autoSpaceDN w:val="0"/>
        <w:adjustRightInd w:val="0"/>
        <w:spacing w:before="120" w:line="360" w:lineRule="auto"/>
        <w:jc w:val="both"/>
      </w:pPr>
      <w:bookmarkStart w:id="331" w:name="_Toc486927059"/>
      <w:bookmarkStart w:id="332" w:name="_Toc58511959"/>
      <w:r w:rsidRPr="00EE1122">
        <w:t>Droits d’accès aux données et documents sources</w:t>
      </w:r>
      <w:bookmarkEnd w:id="329"/>
      <w:bookmarkEnd w:id="330"/>
      <w:bookmarkEnd w:id="331"/>
      <w:bookmarkEnd w:id="332"/>
    </w:p>
    <w:p w14:paraId="5D4C2C68" w14:textId="77777777" w:rsidR="00615E81" w:rsidRPr="00EE1122" w:rsidRDefault="00615E81" w:rsidP="00140776">
      <w:pPr>
        <w:spacing w:after="120" w:line="360" w:lineRule="auto"/>
        <w:jc w:val="both"/>
        <w:rPr>
          <w:rFonts w:ascii="Times New Roman" w:hAnsi="Times New Roman" w:cs="Times New Roman"/>
        </w:rPr>
      </w:pPr>
      <w:r w:rsidRPr="00EE1122">
        <w:rPr>
          <w:rFonts w:ascii="Times New Roman" w:hAnsi="Times New Roman" w:cs="Times New Roman"/>
        </w:rPr>
        <w:t xml:space="preserve">Les personnes ayant un accès direct aux données conformément aux dispositions législatives et réglementaires en vigueur, notamment les articles L.1121-3 et R. 5121-13 du code la santé publique prennent toutes les précautions nécessaires en vue d'assurer la confidentialité des informations relatives aux essais, aux personnes qui s’y prêtent et notamment en ce qui concerne leur identité ainsi qu’aux résultats obtenus. </w:t>
      </w:r>
    </w:p>
    <w:p w14:paraId="4E507D61" w14:textId="77777777" w:rsidR="00615E81" w:rsidRPr="00EE1122" w:rsidRDefault="00615E81" w:rsidP="00140776">
      <w:pPr>
        <w:spacing w:after="120" w:line="360" w:lineRule="auto"/>
        <w:jc w:val="both"/>
        <w:rPr>
          <w:rFonts w:ascii="Times New Roman" w:hAnsi="Times New Roman" w:cs="Times New Roman"/>
        </w:rPr>
      </w:pPr>
      <w:r w:rsidRPr="00EE1122">
        <w:rPr>
          <w:rFonts w:ascii="Times New Roman" w:hAnsi="Times New Roman" w:cs="Times New Roman"/>
        </w:rPr>
        <w:t>Les données seront rendues anonymes par l’investigateur sous la forme d’un code d’identification composé d’un numéro de centre, de patient et des initiales du patient.</w:t>
      </w:r>
    </w:p>
    <w:p w14:paraId="00E6C5CA" w14:textId="77777777" w:rsidR="00615E81" w:rsidRPr="00EE1122" w:rsidRDefault="00615E81" w:rsidP="00140776">
      <w:pPr>
        <w:spacing w:after="120" w:line="360" w:lineRule="auto"/>
        <w:jc w:val="both"/>
        <w:rPr>
          <w:rFonts w:ascii="Times New Roman" w:hAnsi="Times New Roman" w:cs="Times New Roman"/>
        </w:rPr>
      </w:pPr>
      <w:r w:rsidRPr="00EE1122">
        <w:rPr>
          <w:rFonts w:ascii="Times New Roman" w:hAnsi="Times New Roman" w:cs="Times New Roman"/>
        </w:rPr>
        <w:t xml:space="preserve">Les données seront donc analysées de manière parfaitement anonyme. </w:t>
      </w:r>
    </w:p>
    <w:p w14:paraId="303E77CD" w14:textId="77777777" w:rsidR="00615E81" w:rsidRPr="00EE1122" w:rsidRDefault="00615E81" w:rsidP="00140776">
      <w:pPr>
        <w:spacing w:after="120" w:line="360" w:lineRule="auto"/>
        <w:jc w:val="both"/>
        <w:rPr>
          <w:rFonts w:ascii="Times New Roman" w:hAnsi="Times New Roman" w:cs="Times New Roman"/>
        </w:rPr>
      </w:pPr>
      <w:r w:rsidRPr="00EE1122">
        <w:rPr>
          <w:rFonts w:ascii="Times New Roman" w:hAnsi="Times New Roman" w:cs="Times New Roman"/>
        </w:rPr>
        <w:t xml:space="preserve">Une liste des patients inclus avec leur code d’identification sera conservée sur site. </w:t>
      </w:r>
    </w:p>
    <w:p w14:paraId="6786CDC3" w14:textId="77777777" w:rsidR="00615E81" w:rsidRPr="00EE1122" w:rsidRDefault="00615E81" w:rsidP="00AA45AA">
      <w:pPr>
        <w:pStyle w:val="Titre2"/>
        <w:numPr>
          <w:ilvl w:val="1"/>
          <w:numId w:val="7"/>
        </w:numPr>
        <w:autoSpaceDE w:val="0"/>
        <w:autoSpaceDN w:val="0"/>
        <w:adjustRightInd w:val="0"/>
        <w:spacing w:before="120" w:line="360" w:lineRule="auto"/>
        <w:jc w:val="both"/>
      </w:pPr>
      <w:bookmarkStart w:id="333" w:name="_Toc486927060"/>
      <w:bookmarkStart w:id="334" w:name="_Toc58511960"/>
      <w:r w:rsidRPr="00EE1122">
        <w:t>Conservation des documents et des données</w:t>
      </w:r>
      <w:bookmarkEnd w:id="333"/>
      <w:bookmarkEnd w:id="334"/>
      <w:r w:rsidRPr="00EE1122">
        <w:t xml:space="preserve"> </w:t>
      </w:r>
    </w:p>
    <w:p w14:paraId="39909276" w14:textId="1551C095" w:rsidR="00615E81" w:rsidRPr="00EE1122" w:rsidRDefault="00615E81" w:rsidP="007057A5">
      <w:pPr>
        <w:pStyle w:val="Corpsdetexte"/>
      </w:pPr>
      <w:r w:rsidRPr="00EE1122">
        <w:t xml:space="preserve">Les </w:t>
      </w:r>
      <w:r w:rsidR="00140776" w:rsidRPr="00EE1122">
        <w:t xml:space="preserve">documents et données </w:t>
      </w:r>
      <w:r w:rsidRPr="00EE1122">
        <w:t xml:space="preserve">de la recherche seront conservés pendant 15 ans après la </w:t>
      </w:r>
      <w:r w:rsidR="00AC4315" w:rsidRPr="00EE1122">
        <w:t>fin de la recherche.</w:t>
      </w:r>
    </w:p>
    <w:p w14:paraId="7A4F8823" w14:textId="26C8E1FD" w:rsidR="00615E81" w:rsidRPr="00EE1122" w:rsidRDefault="00615E81" w:rsidP="00AA45AA">
      <w:pPr>
        <w:pStyle w:val="Titre1"/>
        <w:numPr>
          <w:ilvl w:val="0"/>
          <w:numId w:val="7"/>
        </w:numPr>
        <w:spacing w:line="360" w:lineRule="auto"/>
        <w:jc w:val="both"/>
      </w:pPr>
      <w:bookmarkStart w:id="335" w:name="_Toc426445142"/>
      <w:bookmarkStart w:id="336" w:name="_Toc486927061"/>
      <w:bookmarkStart w:id="337" w:name="_Toc58511961"/>
      <w:r w:rsidRPr="00EE1122">
        <w:t>contrôle ET ASSURANCE DE LA QUALITE</w:t>
      </w:r>
      <w:bookmarkEnd w:id="335"/>
      <w:bookmarkEnd w:id="336"/>
      <w:bookmarkEnd w:id="337"/>
    </w:p>
    <w:p w14:paraId="5826ADA9" w14:textId="4DFF7A87" w:rsidR="00615E81" w:rsidRPr="00EE1122" w:rsidRDefault="00615E81" w:rsidP="00AA45AA">
      <w:pPr>
        <w:pStyle w:val="Titre2"/>
        <w:numPr>
          <w:ilvl w:val="1"/>
          <w:numId w:val="7"/>
        </w:numPr>
        <w:autoSpaceDE w:val="0"/>
        <w:autoSpaceDN w:val="0"/>
        <w:adjustRightInd w:val="0"/>
        <w:spacing w:before="120" w:line="360" w:lineRule="auto"/>
        <w:jc w:val="both"/>
      </w:pPr>
      <w:bookmarkStart w:id="338" w:name="_Toc486927062"/>
      <w:bookmarkStart w:id="339" w:name="_Toc58511962"/>
      <w:r w:rsidRPr="00EE1122">
        <w:t>Qualification des intervenants</w:t>
      </w:r>
      <w:bookmarkEnd w:id="338"/>
      <w:bookmarkEnd w:id="339"/>
    </w:p>
    <w:p w14:paraId="5EE10B7A" w14:textId="77777777" w:rsidR="00615E81" w:rsidRPr="00EE1122" w:rsidRDefault="00615E81" w:rsidP="00140776">
      <w:pPr>
        <w:spacing w:after="0" w:line="360" w:lineRule="auto"/>
        <w:jc w:val="both"/>
        <w:rPr>
          <w:rFonts w:ascii="Times New Roman" w:hAnsi="Times New Roman" w:cs="Times New Roman"/>
        </w:rPr>
      </w:pPr>
      <w:r w:rsidRPr="00EE1122">
        <w:rPr>
          <w:rFonts w:ascii="Times New Roman" w:hAnsi="Times New Roman" w:cs="Times New Roman"/>
        </w:rPr>
        <w:t xml:space="preserve">L’investigateur coordonnateur s’assure que les intervenants de la recherche sont qualifiés pour les tâches qui leur incombent. Cette qualification est documentée dans leur CV et dans la présentation qui leur est faite de la recherche. </w:t>
      </w:r>
    </w:p>
    <w:p w14:paraId="7A82346A" w14:textId="77777777" w:rsidR="00615E81" w:rsidRPr="00EE1122" w:rsidRDefault="00615E81" w:rsidP="00AA45AA">
      <w:pPr>
        <w:pStyle w:val="Titre2"/>
        <w:numPr>
          <w:ilvl w:val="1"/>
          <w:numId w:val="7"/>
        </w:numPr>
        <w:autoSpaceDE w:val="0"/>
        <w:autoSpaceDN w:val="0"/>
        <w:adjustRightInd w:val="0"/>
        <w:spacing w:before="120" w:line="360" w:lineRule="auto"/>
        <w:jc w:val="both"/>
      </w:pPr>
      <w:bookmarkStart w:id="340" w:name="_Toc426445144"/>
      <w:bookmarkStart w:id="341" w:name="_Toc486927063"/>
      <w:bookmarkStart w:id="342" w:name="_Toc58511963"/>
      <w:r w:rsidRPr="00EE1122">
        <w:lastRenderedPageBreak/>
        <w:t>Assurance de la Qualité</w:t>
      </w:r>
      <w:bookmarkEnd w:id="340"/>
      <w:bookmarkEnd w:id="341"/>
      <w:bookmarkEnd w:id="342"/>
    </w:p>
    <w:p w14:paraId="7021B254" w14:textId="77777777" w:rsidR="00615E81" w:rsidRPr="00EE1122" w:rsidRDefault="00615E81" w:rsidP="007057A5">
      <w:pPr>
        <w:pStyle w:val="Corpsdetexte"/>
      </w:pPr>
      <w:r w:rsidRPr="00EE1122">
        <w:t xml:space="preserve">Les investigateurs s’assureront que les données sont générées, recueillies par écrit, documentées, enregistrées et rapportées conformément aux bonnes pratiques cliniques et aux dispositions législatives et réglementaires en vigueur. </w:t>
      </w:r>
    </w:p>
    <w:p w14:paraId="57C3290A" w14:textId="41B0EC3F" w:rsidR="00615E81" w:rsidRPr="00EE1122" w:rsidRDefault="00615E81" w:rsidP="00AA45AA">
      <w:pPr>
        <w:pStyle w:val="Titre2"/>
        <w:numPr>
          <w:ilvl w:val="1"/>
          <w:numId w:val="7"/>
        </w:numPr>
        <w:autoSpaceDE w:val="0"/>
        <w:autoSpaceDN w:val="0"/>
        <w:adjustRightInd w:val="0"/>
        <w:spacing w:before="120" w:line="360" w:lineRule="auto"/>
        <w:jc w:val="both"/>
      </w:pPr>
      <w:bookmarkStart w:id="343" w:name="_Toc426445145"/>
      <w:bookmarkStart w:id="344" w:name="_Toc486927064"/>
      <w:bookmarkStart w:id="345" w:name="_Toc58511964"/>
      <w:r w:rsidRPr="00EE1122">
        <w:t>Contrôle qualité</w:t>
      </w:r>
      <w:bookmarkEnd w:id="343"/>
      <w:bookmarkEnd w:id="344"/>
      <w:bookmarkEnd w:id="345"/>
      <w:r w:rsidRPr="00EE1122">
        <w:t xml:space="preserve"> </w:t>
      </w:r>
    </w:p>
    <w:p w14:paraId="750A4D74" w14:textId="77777777" w:rsidR="00615E81" w:rsidRPr="00EE1122" w:rsidRDefault="00615E81" w:rsidP="00140776">
      <w:pPr>
        <w:spacing w:after="120" w:line="360" w:lineRule="auto"/>
        <w:jc w:val="both"/>
        <w:rPr>
          <w:rFonts w:ascii="Times New Roman" w:hAnsi="Times New Roman" w:cs="Times New Roman"/>
        </w:rPr>
      </w:pPr>
      <w:r w:rsidRPr="00EE1122">
        <w:rPr>
          <w:rFonts w:ascii="Times New Roman" w:hAnsi="Times New Roman" w:cs="Times New Roman"/>
        </w:rPr>
        <w:t xml:space="preserve">Le contrôle qualité des données consiste à vérifier que les données sont complètes, cohérentes et plausibles. </w:t>
      </w:r>
    </w:p>
    <w:p w14:paraId="274A5FC4" w14:textId="77777777" w:rsidR="00615E81" w:rsidRPr="00EE1122" w:rsidRDefault="00615E81" w:rsidP="007057A5">
      <w:pPr>
        <w:pStyle w:val="Corpsdetexte"/>
      </w:pPr>
      <w:r w:rsidRPr="00EE1122">
        <w:t>Selon l’article L 1121-3, les personnes chargées du contrôle de qualité d'une recherche impliquant la personne humaine et dûment mandatées à cet effet par le promoteur ont accès, sous réserve de l'absence d'opposition des personnes concernées dûment informées, aux données individuelles strictement nécessaires à ce contrôle ; elles sont soumises au secret professionnel dans les conditions définies par les articles 226-13 et 226-14 du code pénal.</w:t>
      </w:r>
    </w:p>
    <w:p w14:paraId="6B48A928" w14:textId="77777777" w:rsidR="00615E81" w:rsidRPr="00EE1122" w:rsidRDefault="00615E81" w:rsidP="007057A5">
      <w:pPr>
        <w:pStyle w:val="Corpsdetexte"/>
      </w:pPr>
      <w:r w:rsidRPr="00EE1122">
        <w:t xml:space="preserve">Dans cette étude, le contrôle qualité (ou monitoring) sera réalisé par un ARC de l’Unité de Soutien à la Recherche Clinique du Centre Hospitalier René-DUBOS. </w:t>
      </w:r>
    </w:p>
    <w:p w14:paraId="5D8E6442" w14:textId="77777777" w:rsidR="00615E81" w:rsidRPr="00EE1122" w:rsidRDefault="00615E81" w:rsidP="007057A5">
      <w:pPr>
        <w:pStyle w:val="Corpsdetexte"/>
      </w:pPr>
      <w:r w:rsidRPr="00EE1122">
        <w:t>Les éléments suivants seront vérifiés lors du monitoring :</w:t>
      </w:r>
    </w:p>
    <w:p w14:paraId="3AA91437" w14:textId="77777777" w:rsidR="00615E81" w:rsidRPr="00EE1122" w:rsidRDefault="00615E81" w:rsidP="007057A5">
      <w:pPr>
        <w:pStyle w:val="Corpsdetexte"/>
        <w:numPr>
          <w:ilvl w:val="0"/>
          <w:numId w:val="5"/>
        </w:numPr>
      </w:pPr>
      <w:r w:rsidRPr="00EE1122">
        <w:t>Respect du protocole et des procédures de la recherche</w:t>
      </w:r>
    </w:p>
    <w:p w14:paraId="03794C77" w14:textId="77777777" w:rsidR="00615E81" w:rsidRPr="00EE1122" w:rsidRDefault="00615E81" w:rsidP="007057A5">
      <w:pPr>
        <w:pStyle w:val="Corpsdetexte"/>
        <w:numPr>
          <w:ilvl w:val="0"/>
          <w:numId w:val="5"/>
        </w:numPr>
      </w:pPr>
      <w:r w:rsidRPr="00EE1122">
        <w:t>Signature des consentements</w:t>
      </w:r>
    </w:p>
    <w:p w14:paraId="5F771379" w14:textId="77777777" w:rsidR="00615E81" w:rsidRPr="00EE1122" w:rsidRDefault="00615E81" w:rsidP="007057A5">
      <w:pPr>
        <w:pStyle w:val="Corpsdetexte"/>
        <w:numPr>
          <w:ilvl w:val="0"/>
          <w:numId w:val="5"/>
        </w:numPr>
      </w:pPr>
      <w:r w:rsidRPr="00EE1122">
        <w:t>Exactitude des données recueillies en comparant les données du dossier médical de celles du cahier d’observation.</w:t>
      </w:r>
    </w:p>
    <w:p w14:paraId="7632E32B" w14:textId="77777777" w:rsidR="00615E81" w:rsidRPr="00EE1122" w:rsidRDefault="00615E81" w:rsidP="007057A5">
      <w:pPr>
        <w:pStyle w:val="Corpsdetexte"/>
      </w:pPr>
      <w:r w:rsidRPr="00EE1122">
        <w:t xml:space="preserve">L’investigateur principal et ses collaborateurs s’engagent à recevoir les personnes mandatées par le promoteur pour réaliser les activités de contrôle de la qualité et de mettre à disposition l’ensemble des documents de la recherche (classeur investigateur, notes d’informations et consentements, cahiers d’observations, documents sources). Il en sera de même en cas d’audit ou d’inspection réalisée respectivement par un mandataire du promoteur ou des autorités compétentes. </w:t>
      </w:r>
    </w:p>
    <w:p w14:paraId="1941DD23" w14:textId="66379B74" w:rsidR="00615E81" w:rsidRPr="00EE1122" w:rsidRDefault="00615E81" w:rsidP="00AA45AA">
      <w:pPr>
        <w:pStyle w:val="Titre1"/>
        <w:numPr>
          <w:ilvl w:val="0"/>
          <w:numId w:val="7"/>
        </w:numPr>
        <w:spacing w:line="360" w:lineRule="auto"/>
        <w:jc w:val="both"/>
      </w:pPr>
      <w:bookmarkStart w:id="346" w:name="_Toc486927065"/>
      <w:bookmarkStart w:id="347" w:name="_Toc58511965"/>
      <w:r w:rsidRPr="00EE1122">
        <w:t>ASPECTS ETHIQUES ET LEGAUX</w:t>
      </w:r>
      <w:bookmarkEnd w:id="346"/>
      <w:bookmarkEnd w:id="347"/>
      <w:r w:rsidRPr="00EE1122">
        <w:t xml:space="preserve"> </w:t>
      </w:r>
    </w:p>
    <w:p w14:paraId="0ECD4C94" w14:textId="6366813D" w:rsidR="00615E81" w:rsidRPr="00EE1122" w:rsidRDefault="00615E81" w:rsidP="00AA45AA">
      <w:pPr>
        <w:pStyle w:val="Titre2"/>
        <w:numPr>
          <w:ilvl w:val="1"/>
          <w:numId w:val="7"/>
        </w:numPr>
        <w:autoSpaceDE w:val="0"/>
        <w:autoSpaceDN w:val="0"/>
        <w:adjustRightInd w:val="0"/>
        <w:spacing w:before="120" w:line="360" w:lineRule="auto"/>
        <w:jc w:val="both"/>
      </w:pPr>
      <w:bookmarkStart w:id="348" w:name="_Toc486927066"/>
      <w:bookmarkStart w:id="349" w:name="_Toc58511966"/>
      <w:r w:rsidRPr="00EE1122">
        <w:t>Modalités d’information et accord des patients</w:t>
      </w:r>
      <w:bookmarkEnd w:id="348"/>
      <w:bookmarkEnd w:id="349"/>
    </w:p>
    <w:p w14:paraId="5A7B2377" w14:textId="77777777" w:rsidR="00AC4315" w:rsidRPr="00EE1122" w:rsidRDefault="00AC4315" w:rsidP="00AC4315">
      <w:pPr>
        <w:spacing w:after="120" w:line="360" w:lineRule="auto"/>
        <w:jc w:val="both"/>
        <w:rPr>
          <w:rFonts w:ascii="Times New Roman" w:hAnsi="Times New Roman" w:cs="Times New Roman"/>
        </w:rPr>
      </w:pPr>
      <w:bookmarkStart w:id="350" w:name="_Toc486927067"/>
      <w:r w:rsidRPr="00EE1122">
        <w:rPr>
          <w:rFonts w:ascii="Times New Roman" w:hAnsi="Times New Roman" w:cs="Times New Roman"/>
        </w:rPr>
        <w:t xml:space="preserve">Une information détaillée et écrite sera faite par l’investigateur auprès du patient. Un consentement sera recueilli par écrit avant l’inclusion. </w:t>
      </w:r>
    </w:p>
    <w:p w14:paraId="60B24669" w14:textId="32441152" w:rsidR="00AC4315" w:rsidRPr="00EE1122" w:rsidRDefault="00AC4315" w:rsidP="00AC4315">
      <w:pPr>
        <w:spacing w:after="120" w:line="360" w:lineRule="auto"/>
        <w:jc w:val="both"/>
        <w:rPr>
          <w:rFonts w:ascii="Times New Roman" w:hAnsi="Times New Roman" w:cs="Times New Roman"/>
        </w:rPr>
      </w:pPr>
      <w:r w:rsidRPr="00EE1122">
        <w:rPr>
          <w:rFonts w:ascii="Times New Roman" w:hAnsi="Times New Roman" w:cs="Times New Roman"/>
        </w:rPr>
        <w:t>L’information donnée au patient sera notifiée dans son dossier médical</w:t>
      </w:r>
      <w:r w:rsidRPr="00EE1122">
        <w:rPr>
          <w:b/>
          <w:bCs/>
        </w:rPr>
        <w:t>.</w:t>
      </w:r>
    </w:p>
    <w:p w14:paraId="0014C98F" w14:textId="24620DA5" w:rsidR="00615E81" w:rsidRPr="00EE1122" w:rsidRDefault="00615E81" w:rsidP="00AA45AA">
      <w:pPr>
        <w:pStyle w:val="Titre2"/>
        <w:numPr>
          <w:ilvl w:val="1"/>
          <w:numId w:val="7"/>
        </w:numPr>
        <w:autoSpaceDE w:val="0"/>
        <w:autoSpaceDN w:val="0"/>
        <w:adjustRightInd w:val="0"/>
        <w:spacing w:before="120" w:line="360" w:lineRule="auto"/>
        <w:jc w:val="both"/>
      </w:pPr>
      <w:bookmarkStart w:id="351" w:name="_Toc58511967"/>
      <w:r w:rsidRPr="00EE1122">
        <w:lastRenderedPageBreak/>
        <w:t>Avis du Comité de Protection des Personnes</w:t>
      </w:r>
      <w:bookmarkEnd w:id="350"/>
      <w:bookmarkEnd w:id="351"/>
    </w:p>
    <w:p w14:paraId="38851411" w14:textId="6777D6FF" w:rsidR="00615E81" w:rsidRPr="00EE1122" w:rsidRDefault="00615E81" w:rsidP="00140776">
      <w:pPr>
        <w:spacing w:after="120" w:line="360" w:lineRule="auto"/>
        <w:jc w:val="both"/>
        <w:rPr>
          <w:rFonts w:ascii="Times New Roman" w:hAnsi="Times New Roman" w:cs="Times New Roman"/>
        </w:rPr>
      </w:pPr>
      <w:r w:rsidRPr="00EE1122">
        <w:rPr>
          <w:rFonts w:ascii="Times New Roman" w:hAnsi="Times New Roman" w:cs="Times New Roman"/>
        </w:rPr>
        <w:t xml:space="preserve">Cette recherche répondant à la définition du </w:t>
      </w:r>
      <w:r w:rsidR="006043B7" w:rsidRPr="00EE1122">
        <w:rPr>
          <w:rFonts w:ascii="Times New Roman" w:hAnsi="Times New Roman" w:cs="Times New Roman"/>
        </w:rPr>
        <w:t>1</w:t>
      </w:r>
      <w:r w:rsidR="006043B7" w:rsidRPr="00EE1122">
        <w:rPr>
          <w:rFonts w:ascii="Times New Roman" w:hAnsi="Times New Roman" w:cs="Times New Roman"/>
          <w:vertAlign w:val="superscript"/>
        </w:rPr>
        <w:t>er</w:t>
      </w:r>
      <w:r w:rsidRPr="00EE1122">
        <w:rPr>
          <w:rFonts w:ascii="Times New Roman" w:hAnsi="Times New Roman" w:cs="Times New Roman"/>
        </w:rPr>
        <w:t xml:space="preserve"> alinéa de l'article L.1121-1 du code de la santé publique, un avis éthique sur le protocole, la note d’information </w:t>
      </w:r>
      <w:r w:rsidR="00FA24C1" w:rsidRPr="00EE1122">
        <w:rPr>
          <w:rFonts w:ascii="Times New Roman" w:hAnsi="Times New Roman" w:cs="Times New Roman"/>
        </w:rPr>
        <w:t xml:space="preserve">et le consentement </w:t>
      </w:r>
      <w:r w:rsidRPr="00EE1122">
        <w:rPr>
          <w:rFonts w:ascii="Times New Roman" w:hAnsi="Times New Roman" w:cs="Times New Roman"/>
        </w:rPr>
        <w:t xml:space="preserve">a été demandé par le promoteur au Comités de Protection des Personnes </w:t>
      </w:r>
      <w:proofErr w:type="gramStart"/>
      <w:r w:rsidRPr="00EE1122">
        <w:rPr>
          <w:rFonts w:ascii="Times New Roman" w:hAnsi="Times New Roman" w:cs="Times New Roman"/>
        </w:rPr>
        <w:t>…,  qui</w:t>
      </w:r>
      <w:proofErr w:type="gramEnd"/>
      <w:r w:rsidRPr="00EE1122">
        <w:rPr>
          <w:rFonts w:ascii="Times New Roman" w:hAnsi="Times New Roman" w:cs="Times New Roman"/>
        </w:rPr>
        <w:t xml:space="preserve"> a émis un avis favorable en date du…/…/….. (</w:t>
      </w:r>
      <w:r w:rsidRPr="00EE1122">
        <w:rPr>
          <w:rFonts w:ascii="Times New Roman" w:hAnsi="Times New Roman" w:cs="Times New Roman"/>
          <w:i/>
        </w:rPr>
        <w:t>Art. L1123-6 du code de la santé publique</w:t>
      </w:r>
      <w:r w:rsidRPr="00EE1122">
        <w:rPr>
          <w:rFonts w:ascii="Times New Roman" w:hAnsi="Times New Roman" w:cs="Times New Roman"/>
        </w:rPr>
        <w:t xml:space="preserve">).  </w:t>
      </w:r>
    </w:p>
    <w:p w14:paraId="645FB4F4" w14:textId="77777777" w:rsidR="00615E81" w:rsidRPr="00EE1122" w:rsidRDefault="00615E81" w:rsidP="007057A5">
      <w:pPr>
        <w:pStyle w:val="Corpsdetexte"/>
      </w:pPr>
      <w:r w:rsidRPr="00EE1122">
        <w:t>Toute nouvelle modification substantielle émise par le promoteur sera soumise à l’avis de ce même Comité de Protection des Personnes (</w:t>
      </w:r>
      <w:r w:rsidRPr="00EE1122">
        <w:rPr>
          <w:i/>
        </w:rPr>
        <w:t>Art. L1123-9 du code de la santé publique</w:t>
      </w:r>
      <w:r w:rsidRPr="00EE1122">
        <w:t xml:space="preserve">). </w:t>
      </w:r>
    </w:p>
    <w:p w14:paraId="0C4B94A8" w14:textId="29015A06" w:rsidR="001B15EB" w:rsidRPr="00EE1122" w:rsidRDefault="001B15EB" w:rsidP="00AA45AA">
      <w:pPr>
        <w:pStyle w:val="Titre2"/>
        <w:numPr>
          <w:ilvl w:val="1"/>
          <w:numId w:val="7"/>
        </w:numPr>
        <w:autoSpaceDE w:val="0"/>
        <w:autoSpaceDN w:val="0"/>
        <w:adjustRightInd w:val="0"/>
        <w:spacing w:before="120" w:line="360" w:lineRule="auto"/>
        <w:jc w:val="both"/>
      </w:pPr>
      <w:bookmarkStart w:id="352" w:name="_Toc394307800"/>
      <w:bookmarkStart w:id="353" w:name="_Toc401306404"/>
      <w:bookmarkStart w:id="354" w:name="_Toc58511968"/>
      <w:r w:rsidRPr="00EE1122">
        <w:t>Autorité compétente (ANSM)</w:t>
      </w:r>
      <w:bookmarkEnd w:id="352"/>
      <w:bookmarkEnd w:id="353"/>
      <w:bookmarkEnd w:id="354"/>
    </w:p>
    <w:p w14:paraId="4BEADDCB" w14:textId="68CEFAC9" w:rsidR="001B15EB" w:rsidRPr="00EE1122" w:rsidRDefault="001B15EB" w:rsidP="007057A5">
      <w:pPr>
        <w:pStyle w:val="Corpsdetexte"/>
      </w:pPr>
      <w:r w:rsidRPr="00EE1122">
        <w:t xml:space="preserve">L’autorisation de l'Agence nationale de sécurité du médicament et des produits de santé (ANSM) est un préalable à la mise en œuvre de cette </w:t>
      </w:r>
      <w:r w:rsidR="00FA24C1" w:rsidRPr="00EE1122">
        <w:t xml:space="preserve">Recherche interventionnelle impliquant la personne humaine, qui comporte une intervention sur la personne non justifiée par sa prise en charge habituelle </w:t>
      </w:r>
      <w:r w:rsidRPr="00EE1122">
        <w:rPr>
          <w:rFonts w:eastAsia="Calibri"/>
          <w:color w:val="auto"/>
          <w:lang w:eastAsia="en-US"/>
        </w:rPr>
        <w:t>(Article L1123-8 du Code de la Santé Publique).</w:t>
      </w:r>
    </w:p>
    <w:p w14:paraId="46ADE7E1" w14:textId="60A008F6" w:rsidR="00615E81" w:rsidRPr="00EE1122" w:rsidRDefault="00615E81" w:rsidP="00AA45AA">
      <w:pPr>
        <w:pStyle w:val="Titre2"/>
        <w:numPr>
          <w:ilvl w:val="1"/>
          <w:numId w:val="7"/>
        </w:numPr>
        <w:autoSpaceDE w:val="0"/>
        <w:autoSpaceDN w:val="0"/>
        <w:adjustRightInd w:val="0"/>
        <w:spacing w:before="120" w:line="360" w:lineRule="auto"/>
        <w:jc w:val="both"/>
      </w:pPr>
      <w:bookmarkStart w:id="355" w:name="_Toc486927068"/>
      <w:bookmarkStart w:id="356" w:name="_Toc58511969"/>
      <w:r w:rsidRPr="00EE1122">
        <w:t>Traitement des données à caractère personnel – Déclaration CNIL</w:t>
      </w:r>
      <w:bookmarkEnd w:id="355"/>
      <w:bookmarkEnd w:id="356"/>
    </w:p>
    <w:p w14:paraId="21BFB363" w14:textId="295F590E" w:rsidR="00615E81" w:rsidRPr="00EE1122" w:rsidRDefault="00615E81" w:rsidP="00140776">
      <w:pPr>
        <w:spacing w:after="0" w:line="360" w:lineRule="auto"/>
        <w:jc w:val="both"/>
        <w:rPr>
          <w:rFonts w:ascii="Times New Roman" w:hAnsi="Times New Roman" w:cs="Times New Roman"/>
        </w:rPr>
      </w:pPr>
      <w:bookmarkStart w:id="357" w:name="_Toc373147178"/>
      <w:bookmarkStart w:id="358" w:name="_Toc426445151"/>
      <w:bookmarkStart w:id="359" w:name="_Toc486927069"/>
      <w:r w:rsidRPr="00EE1122">
        <w:rPr>
          <w:rFonts w:ascii="Times New Roman" w:hAnsi="Times New Roman" w:cs="Times New Roman"/>
        </w:rPr>
        <w:t>Cette recherche entre dans le cadre de la « Méthodologie de Référence » (MR-00</w:t>
      </w:r>
      <w:r w:rsidR="006043B7" w:rsidRPr="00EE1122">
        <w:rPr>
          <w:rFonts w:ascii="Times New Roman" w:hAnsi="Times New Roman" w:cs="Times New Roman"/>
        </w:rPr>
        <w:t>1</w:t>
      </w:r>
      <w:r w:rsidRPr="00EE1122">
        <w:rPr>
          <w:rFonts w:ascii="Times New Roman" w:hAnsi="Times New Roman" w:cs="Times New Roman"/>
        </w:rPr>
        <w:t>) en application de la loi n°78-17 du 6 janvier 1978 modifiée par la loi n° 2004-801 du 6 août 2004 relative à la protection des personnes physiques à l’égard des traitements de données à caractère personnel et son décret d’application n° 2005-1309 du 20 oct. 2005, et par la loi n°2016-1321 du 7 octobre 2016 pour une République numérique.</w:t>
      </w:r>
    </w:p>
    <w:p w14:paraId="525190BD" w14:textId="77777777" w:rsidR="00615E81" w:rsidRPr="00EE1122" w:rsidRDefault="00615E81" w:rsidP="00140776">
      <w:pPr>
        <w:spacing w:after="0" w:line="360" w:lineRule="auto"/>
        <w:jc w:val="both"/>
        <w:rPr>
          <w:rFonts w:ascii="Times New Roman" w:hAnsi="Times New Roman" w:cs="Times New Roman"/>
        </w:rPr>
      </w:pPr>
      <w:r w:rsidRPr="00EE1122">
        <w:rPr>
          <w:rFonts w:ascii="Times New Roman" w:hAnsi="Times New Roman" w:cs="Times New Roman"/>
        </w:rPr>
        <w:t>Elle est également soumise au règlement européen relatif à la protection des personnes physique à l’égard du traitement des données à caractère personnel et à la libre circulation de ces données (RGPD) UE 2016-679 du 27 avril 2016 applicable depuis le 28 mai 2018.</w:t>
      </w:r>
    </w:p>
    <w:p w14:paraId="1E2A9035" w14:textId="49E83125" w:rsidR="00615E81" w:rsidRPr="00EE1122" w:rsidRDefault="00615E81" w:rsidP="00140776">
      <w:pPr>
        <w:spacing w:after="120" w:line="360" w:lineRule="auto"/>
        <w:jc w:val="both"/>
        <w:rPr>
          <w:rFonts w:ascii="Times New Roman" w:hAnsi="Times New Roman" w:cs="Times New Roman"/>
        </w:rPr>
      </w:pPr>
      <w:r w:rsidRPr="00EE1122">
        <w:rPr>
          <w:rFonts w:ascii="Times New Roman" w:hAnsi="Times New Roman" w:cs="Times New Roman"/>
        </w:rPr>
        <w:t>De ce fait, le promoteur de l’étude, a signé un engagement de conformité à une « Méthodologie de Référence » : MR-001.</w:t>
      </w:r>
    </w:p>
    <w:p w14:paraId="1F2C0F6E" w14:textId="77777777" w:rsidR="00615E81" w:rsidRPr="00EE1122" w:rsidRDefault="00615E81" w:rsidP="00140776">
      <w:pPr>
        <w:spacing w:after="120" w:line="360" w:lineRule="auto"/>
        <w:jc w:val="both"/>
        <w:rPr>
          <w:rFonts w:ascii="Times New Roman" w:hAnsi="Times New Roman" w:cs="Times New Roman"/>
        </w:rPr>
      </w:pPr>
      <w:r w:rsidRPr="00EE1122">
        <w:rPr>
          <w:rFonts w:ascii="Times New Roman" w:hAnsi="Times New Roman" w:cs="Times New Roman"/>
        </w:rPr>
        <w:t>Elle est également soumise au règlement européen relatif à la protection des personnes physique à l’égard du traitement des données à caractère personnel et à la libre circulation de ces données (RGPD) UE 2016-679 du 27 avril 2016 applicable depuis le 28 mai 2018.</w:t>
      </w:r>
    </w:p>
    <w:p w14:paraId="24AAEA4E" w14:textId="653CF364" w:rsidR="00615E81" w:rsidRPr="00EE1122" w:rsidRDefault="00615E81" w:rsidP="00AA45AA">
      <w:pPr>
        <w:pStyle w:val="Titre2"/>
        <w:numPr>
          <w:ilvl w:val="1"/>
          <w:numId w:val="7"/>
        </w:numPr>
        <w:autoSpaceDE w:val="0"/>
        <w:autoSpaceDN w:val="0"/>
        <w:adjustRightInd w:val="0"/>
        <w:spacing w:before="120" w:line="360" w:lineRule="auto"/>
        <w:jc w:val="both"/>
      </w:pPr>
      <w:bookmarkStart w:id="360" w:name="_Toc373147179"/>
      <w:bookmarkStart w:id="361" w:name="_Toc486927070"/>
      <w:bookmarkStart w:id="362" w:name="_Toc58511970"/>
      <w:bookmarkEnd w:id="357"/>
      <w:bookmarkEnd w:id="358"/>
      <w:bookmarkEnd w:id="359"/>
      <w:r w:rsidRPr="00EE1122">
        <w:t xml:space="preserve">Responsabilités du </w:t>
      </w:r>
      <w:bookmarkEnd w:id="360"/>
      <w:r w:rsidRPr="00EE1122">
        <w:t>promoteur</w:t>
      </w:r>
      <w:bookmarkEnd w:id="361"/>
      <w:bookmarkEnd w:id="362"/>
      <w:r w:rsidRPr="00EE1122">
        <w:t xml:space="preserve"> </w:t>
      </w:r>
    </w:p>
    <w:p w14:paraId="4BEB7399" w14:textId="77777777" w:rsidR="00615E81" w:rsidRPr="00EE1122" w:rsidRDefault="00615E81" w:rsidP="00140776">
      <w:pPr>
        <w:spacing w:after="120" w:line="360" w:lineRule="auto"/>
        <w:jc w:val="both"/>
        <w:rPr>
          <w:rFonts w:ascii="Times New Roman" w:hAnsi="Times New Roman" w:cs="Times New Roman"/>
        </w:rPr>
      </w:pPr>
      <w:r w:rsidRPr="00EE1122">
        <w:rPr>
          <w:rFonts w:ascii="Times New Roman" w:hAnsi="Times New Roman" w:cs="Times New Roman"/>
        </w:rPr>
        <w:t>Le Centre Hospitalier René DUBOS à Pontoise est promoteur de cette recherche. L’investigateur coordonnateur s’engage à fournir au promoteur les informations relatives aux inclusions des sujets dans la recherche.</w:t>
      </w:r>
    </w:p>
    <w:p w14:paraId="22BE9671" w14:textId="77777777" w:rsidR="00615E81" w:rsidRPr="00EE1122" w:rsidRDefault="00615E81" w:rsidP="00140776">
      <w:pPr>
        <w:spacing w:after="120" w:line="360" w:lineRule="auto"/>
        <w:jc w:val="both"/>
        <w:rPr>
          <w:rFonts w:ascii="Times New Roman" w:hAnsi="Times New Roman" w:cs="Times New Roman"/>
        </w:rPr>
      </w:pPr>
      <w:r w:rsidRPr="00EE1122">
        <w:rPr>
          <w:rFonts w:ascii="Times New Roman" w:hAnsi="Times New Roman" w:cs="Times New Roman"/>
        </w:rPr>
        <w:lastRenderedPageBreak/>
        <w:t>Toute modification du protocole de la recherche devra être soumise au promoteur. Le Centre Hospitalier René DUBOS se réserve le droit d'interrompre la recherche à tout moment pour des raisons administratives.</w:t>
      </w:r>
    </w:p>
    <w:p w14:paraId="049E2913" w14:textId="77777777" w:rsidR="00615E81" w:rsidRPr="00EE1122" w:rsidRDefault="00615E81" w:rsidP="00AA45AA">
      <w:pPr>
        <w:pStyle w:val="Titre2"/>
        <w:numPr>
          <w:ilvl w:val="1"/>
          <w:numId w:val="7"/>
        </w:numPr>
        <w:autoSpaceDE w:val="0"/>
        <w:autoSpaceDN w:val="0"/>
        <w:adjustRightInd w:val="0"/>
        <w:spacing w:before="120" w:line="360" w:lineRule="auto"/>
        <w:jc w:val="both"/>
      </w:pPr>
      <w:bookmarkStart w:id="363" w:name="_Toc373147180"/>
      <w:bookmarkStart w:id="364" w:name="_Toc486927071"/>
      <w:bookmarkStart w:id="365" w:name="_Toc58511971"/>
      <w:r w:rsidRPr="00EE1122">
        <w:t>Rapport final de la recherche</w:t>
      </w:r>
      <w:bookmarkEnd w:id="363"/>
      <w:bookmarkEnd w:id="364"/>
      <w:bookmarkEnd w:id="365"/>
    </w:p>
    <w:p w14:paraId="429A5DF9" w14:textId="77777777" w:rsidR="00615E81" w:rsidRPr="00EE1122" w:rsidRDefault="00615E81" w:rsidP="00140776">
      <w:pPr>
        <w:spacing w:after="120" w:line="360" w:lineRule="auto"/>
        <w:jc w:val="both"/>
        <w:rPr>
          <w:rFonts w:ascii="Times New Roman" w:hAnsi="Times New Roman" w:cs="Times New Roman"/>
        </w:rPr>
      </w:pPr>
      <w:r w:rsidRPr="00EE1122">
        <w:rPr>
          <w:rFonts w:ascii="Times New Roman" w:hAnsi="Times New Roman" w:cs="Times New Roman"/>
        </w:rPr>
        <w:t>Le rapport sera établi dans les 12 mois qui suivent le dernier suivi du dernier sujet.</w:t>
      </w:r>
    </w:p>
    <w:p w14:paraId="3713E968" w14:textId="77777777" w:rsidR="00615E81" w:rsidRPr="00EE1122" w:rsidRDefault="00615E81" w:rsidP="00AA45AA">
      <w:pPr>
        <w:pStyle w:val="Titre2"/>
        <w:numPr>
          <w:ilvl w:val="1"/>
          <w:numId w:val="7"/>
        </w:numPr>
        <w:autoSpaceDE w:val="0"/>
        <w:autoSpaceDN w:val="0"/>
        <w:adjustRightInd w:val="0"/>
        <w:spacing w:before="120" w:line="360" w:lineRule="auto"/>
        <w:jc w:val="both"/>
      </w:pPr>
      <w:bookmarkStart w:id="366" w:name="_Toc394307804"/>
      <w:bookmarkStart w:id="367" w:name="_Toc427247874"/>
      <w:bookmarkStart w:id="368" w:name="_Toc486927072"/>
      <w:bookmarkStart w:id="369" w:name="_Toc58511972"/>
      <w:r w:rsidRPr="00EE1122">
        <w:t>Assurance</w:t>
      </w:r>
      <w:bookmarkEnd w:id="366"/>
      <w:bookmarkEnd w:id="367"/>
      <w:bookmarkEnd w:id="368"/>
      <w:bookmarkEnd w:id="369"/>
    </w:p>
    <w:p w14:paraId="11EE0D5B" w14:textId="77777777" w:rsidR="00615E81" w:rsidRPr="00EE1122" w:rsidRDefault="00615E81" w:rsidP="00140776">
      <w:pPr>
        <w:spacing w:after="120" w:line="360" w:lineRule="auto"/>
        <w:jc w:val="both"/>
        <w:rPr>
          <w:rFonts w:ascii="Times New Roman" w:hAnsi="Times New Roman" w:cs="Times New Roman"/>
        </w:rPr>
      </w:pPr>
      <w:r w:rsidRPr="00EE1122">
        <w:rPr>
          <w:rFonts w:ascii="Times New Roman" w:hAnsi="Times New Roman" w:cs="Times New Roman"/>
        </w:rPr>
        <w:t xml:space="preserve">Le Centre Hospitalier René-DUBOS est le promoteur de cette recherche. En accord avec la loi sur les recherches interventionnelle qui ne comporte que des risques et des contraintes minimes, elle a pris une assurance auprès de la compagnie </w:t>
      </w:r>
      <w:proofErr w:type="gramStart"/>
      <w:r w:rsidRPr="00EE1122">
        <w:rPr>
          <w:rFonts w:ascii="Times New Roman" w:hAnsi="Times New Roman" w:cs="Times New Roman"/>
        </w:rPr>
        <w:t>XXXX  (</w:t>
      </w:r>
      <w:proofErr w:type="gramEnd"/>
      <w:r w:rsidRPr="00EE1122">
        <w:rPr>
          <w:rFonts w:ascii="Times New Roman" w:hAnsi="Times New Roman" w:cs="Times New Roman"/>
        </w:rPr>
        <w:t>N° Contrat : XXXX ) garantissant sa responsabilité civile ainsi que celle de tout intervenant (équipe médicale, paramédicale et stagiaire) impliqué dans la recherche .</w:t>
      </w:r>
    </w:p>
    <w:p w14:paraId="748315FA" w14:textId="77777777" w:rsidR="00615E81" w:rsidRPr="00EE1122" w:rsidRDefault="00615E81" w:rsidP="00AA45AA">
      <w:pPr>
        <w:pStyle w:val="Titre1"/>
        <w:numPr>
          <w:ilvl w:val="0"/>
          <w:numId w:val="7"/>
        </w:numPr>
        <w:spacing w:line="360" w:lineRule="auto"/>
        <w:jc w:val="both"/>
      </w:pPr>
      <w:bookmarkStart w:id="370" w:name="_Toc486927073"/>
      <w:bookmarkStart w:id="371" w:name="_Toc58511973"/>
      <w:r w:rsidRPr="00EE1122">
        <w:t>règles relatives à la publication</w:t>
      </w:r>
      <w:bookmarkEnd w:id="370"/>
      <w:bookmarkEnd w:id="371"/>
    </w:p>
    <w:p w14:paraId="63EF0151" w14:textId="77777777" w:rsidR="00615E81" w:rsidRPr="00EE1122" w:rsidRDefault="00615E81" w:rsidP="00140776">
      <w:pPr>
        <w:spacing w:after="120" w:line="360" w:lineRule="auto"/>
        <w:jc w:val="both"/>
        <w:rPr>
          <w:rFonts w:ascii="Times New Roman" w:hAnsi="Times New Roman" w:cs="Times New Roman"/>
        </w:rPr>
      </w:pPr>
      <w:r w:rsidRPr="00EE1122">
        <w:rPr>
          <w:rFonts w:ascii="Times New Roman" w:hAnsi="Times New Roman" w:cs="Times New Roman"/>
        </w:rPr>
        <w:t>Le Centre Hospitalier René DUBOS, en tant que promoteur, est propriétaire des données et aucune utilisation ou transmission à un tiers ne peut être effectuée sans son accord préalable.</w:t>
      </w:r>
    </w:p>
    <w:p w14:paraId="63127709" w14:textId="77777777" w:rsidR="00615E81" w:rsidRPr="00EE1122" w:rsidRDefault="00615E81" w:rsidP="00140776">
      <w:pPr>
        <w:spacing w:after="120" w:line="360" w:lineRule="auto"/>
        <w:jc w:val="both"/>
        <w:rPr>
          <w:rFonts w:ascii="Times New Roman" w:hAnsi="Times New Roman" w:cs="Times New Roman"/>
        </w:rPr>
      </w:pPr>
      <w:r w:rsidRPr="00EE1122">
        <w:rPr>
          <w:rFonts w:ascii="Times New Roman" w:hAnsi="Times New Roman" w:cs="Times New Roman"/>
        </w:rPr>
        <w:t xml:space="preserve">Seront premiers signataires des publications, les personnes ayant réellement participé à l’élaboration du protocole et son déroulement ainsi qu’à la rédaction des résultats. Un membre de l’Unité de Soutien à la Recherche Clinique du CH de Pontoise fera partie des signataires. </w:t>
      </w:r>
    </w:p>
    <w:p w14:paraId="566D82B6" w14:textId="77777777" w:rsidR="00615E81" w:rsidRPr="00EE1122" w:rsidRDefault="00615E81" w:rsidP="00140776">
      <w:pPr>
        <w:spacing w:after="120" w:line="360" w:lineRule="auto"/>
        <w:jc w:val="both"/>
        <w:rPr>
          <w:rFonts w:ascii="Times New Roman" w:hAnsi="Times New Roman" w:cs="Times New Roman"/>
        </w:rPr>
      </w:pPr>
      <w:r w:rsidRPr="00EE1122">
        <w:rPr>
          <w:rFonts w:ascii="Times New Roman" w:hAnsi="Times New Roman" w:cs="Times New Roman"/>
        </w:rPr>
        <w:t>Le Centre Hospitalier René DUBOS doit être mentionné comme étant le promoteur de la recherche et les termes « CH René DUBOS » doivent apparaître dans l’adresse des auteurs.</w:t>
      </w:r>
    </w:p>
    <w:p w14:paraId="423C7647" w14:textId="77777777" w:rsidR="00615E81" w:rsidRPr="00EE1122" w:rsidRDefault="00615E81" w:rsidP="00AA45AA">
      <w:pPr>
        <w:pStyle w:val="Titre1"/>
        <w:numPr>
          <w:ilvl w:val="0"/>
          <w:numId w:val="7"/>
        </w:numPr>
        <w:spacing w:line="360" w:lineRule="auto"/>
        <w:jc w:val="both"/>
      </w:pPr>
      <w:bookmarkStart w:id="372" w:name="_Toc486927074"/>
      <w:bookmarkStart w:id="373" w:name="_Toc58511974"/>
      <w:r w:rsidRPr="00EE1122">
        <w:t>Références de la littérature</w:t>
      </w:r>
      <w:bookmarkEnd w:id="372"/>
      <w:bookmarkEnd w:id="373"/>
    </w:p>
    <w:p w14:paraId="436F057E" w14:textId="70839F84" w:rsidR="00AC4315" w:rsidRPr="00EE1122" w:rsidRDefault="00AC4315" w:rsidP="00AA45AA">
      <w:pPr>
        <w:pStyle w:val="Paragraphedeliste"/>
        <w:numPr>
          <w:ilvl w:val="0"/>
          <w:numId w:val="16"/>
        </w:numPr>
        <w:spacing w:after="120" w:line="360" w:lineRule="auto"/>
        <w:jc w:val="both"/>
        <w:rPr>
          <w:rFonts w:ascii="Times New Roman" w:hAnsi="Times New Roman" w:cs="Times New Roman"/>
          <w:lang w:val="en-US"/>
        </w:rPr>
      </w:pPr>
      <w:r w:rsidRPr="00EE1122">
        <w:rPr>
          <w:rFonts w:ascii="Times New Roman" w:hAnsi="Times New Roman" w:cs="Times New Roman"/>
          <w:lang w:val="en-US"/>
        </w:rPr>
        <w:t>The RECOVERY Collaborative Group Effect of Dexamethasone in Hospitalized Patients with COVID-19 – Preliminary Report</w:t>
      </w:r>
    </w:p>
    <w:p w14:paraId="15329BD3" w14:textId="0945C3AB" w:rsidR="00AC4315" w:rsidRPr="00EE1122" w:rsidRDefault="00AC4315" w:rsidP="00AA45AA">
      <w:pPr>
        <w:pStyle w:val="Paragraphedeliste"/>
        <w:numPr>
          <w:ilvl w:val="0"/>
          <w:numId w:val="16"/>
        </w:numPr>
        <w:spacing w:after="120" w:line="360" w:lineRule="auto"/>
        <w:jc w:val="both"/>
        <w:rPr>
          <w:rFonts w:ascii="Times New Roman" w:hAnsi="Times New Roman" w:cs="Times New Roman"/>
        </w:rPr>
      </w:pPr>
      <w:r w:rsidRPr="00EE1122">
        <w:rPr>
          <w:rFonts w:ascii="Times New Roman" w:hAnsi="Times New Roman" w:cs="Times New Roman"/>
        </w:rPr>
        <w:t xml:space="preserve">Philippe </w:t>
      </w:r>
      <w:proofErr w:type="spellStart"/>
      <w:r w:rsidRPr="00EE1122">
        <w:rPr>
          <w:rFonts w:ascii="Times New Roman" w:hAnsi="Times New Roman" w:cs="Times New Roman"/>
        </w:rPr>
        <w:t>Guilpain</w:t>
      </w:r>
      <w:proofErr w:type="spellEnd"/>
      <w:r w:rsidRPr="00EE1122">
        <w:rPr>
          <w:rFonts w:ascii="Times New Roman" w:hAnsi="Times New Roman" w:cs="Times New Roman"/>
        </w:rPr>
        <w:t xml:space="preserve">, Claire Le </w:t>
      </w:r>
      <w:proofErr w:type="spellStart"/>
      <w:r w:rsidRPr="00EE1122">
        <w:rPr>
          <w:rFonts w:ascii="Times New Roman" w:hAnsi="Times New Roman" w:cs="Times New Roman"/>
        </w:rPr>
        <w:t>Jeunne</w:t>
      </w:r>
      <w:proofErr w:type="spellEnd"/>
      <w:r w:rsidRPr="00EE1122">
        <w:rPr>
          <w:rFonts w:ascii="Times New Roman" w:hAnsi="Times New Roman" w:cs="Times New Roman"/>
        </w:rPr>
        <w:t xml:space="preserve"> Effets anti-inflammatoires et immunosuppresseurs des glucocorticoïdes ; Presse Med. 2012 ; 41 : 378 – 383 2012</w:t>
      </w:r>
    </w:p>
    <w:p w14:paraId="5190BA74" w14:textId="1C1C05A0" w:rsidR="00AC4315" w:rsidRPr="00EE1122" w:rsidRDefault="00AC4315" w:rsidP="00AA45AA">
      <w:pPr>
        <w:pStyle w:val="Paragraphedeliste"/>
        <w:numPr>
          <w:ilvl w:val="0"/>
          <w:numId w:val="16"/>
        </w:numPr>
        <w:spacing w:after="120" w:line="360" w:lineRule="auto"/>
        <w:jc w:val="both"/>
        <w:rPr>
          <w:rFonts w:ascii="Times New Roman" w:hAnsi="Times New Roman" w:cs="Times New Roman"/>
          <w:lang w:val="en-US"/>
        </w:rPr>
      </w:pPr>
      <w:proofErr w:type="spellStart"/>
      <w:r w:rsidRPr="00EE1122">
        <w:rPr>
          <w:rFonts w:ascii="Times New Roman" w:hAnsi="Times New Roman" w:cs="Times New Roman"/>
          <w:lang w:val="en-US"/>
        </w:rPr>
        <w:t>Corticostéroïds</w:t>
      </w:r>
      <w:proofErr w:type="spellEnd"/>
      <w:r w:rsidRPr="00EE1122">
        <w:rPr>
          <w:rFonts w:ascii="Times New Roman" w:hAnsi="Times New Roman" w:cs="Times New Roman"/>
          <w:lang w:val="en-US"/>
        </w:rPr>
        <w:t xml:space="preserve"> in CoViD-19 ARDS Evidence and hope during the pandemic Hallie C. Prescott MD, MSc, Todd W Rice MD, </w:t>
      </w:r>
      <w:proofErr w:type="gramStart"/>
      <w:r w:rsidRPr="00EE1122">
        <w:rPr>
          <w:rFonts w:ascii="Times New Roman" w:hAnsi="Times New Roman" w:cs="Times New Roman"/>
          <w:lang w:val="en-US"/>
        </w:rPr>
        <w:t>MSc ;</w:t>
      </w:r>
      <w:proofErr w:type="gramEnd"/>
      <w:r w:rsidRPr="00EE1122">
        <w:rPr>
          <w:rFonts w:ascii="Times New Roman" w:hAnsi="Times New Roman" w:cs="Times New Roman"/>
          <w:lang w:val="en-US"/>
        </w:rPr>
        <w:t xml:space="preserve"> JAMA October 6, 2020 Volume 324 number 13</w:t>
      </w:r>
    </w:p>
    <w:p w14:paraId="384DD4F3" w14:textId="677F187A" w:rsidR="00AC4315" w:rsidRPr="00EE1122" w:rsidRDefault="00AC4315" w:rsidP="00AA45AA">
      <w:pPr>
        <w:pStyle w:val="Paragraphedeliste"/>
        <w:numPr>
          <w:ilvl w:val="0"/>
          <w:numId w:val="16"/>
        </w:numPr>
        <w:spacing w:after="120" w:line="360" w:lineRule="auto"/>
        <w:jc w:val="both"/>
        <w:rPr>
          <w:rFonts w:ascii="Times New Roman" w:hAnsi="Times New Roman" w:cs="Times New Roman"/>
        </w:rPr>
      </w:pPr>
      <w:r w:rsidRPr="00EE1122">
        <w:rPr>
          <w:rFonts w:ascii="Times New Roman" w:hAnsi="Times New Roman" w:cs="Times New Roman"/>
        </w:rPr>
        <w:t xml:space="preserve">Claire Le </w:t>
      </w:r>
      <w:proofErr w:type="spellStart"/>
      <w:r w:rsidRPr="00EE1122">
        <w:rPr>
          <w:rFonts w:ascii="Times New Roman" w:hAnsi="Times New Roman" w:cs="Times New Roman"/>
        </w:rPr>
        <w:t>Jeunne</w:t>
      </w:r>
      <w:proofErr w:type="spellEnd"/>
      <w:r w:rsidRPr="00EE1122">
        <w:rPr>
          <w:rFonts w:ascii="Times New Roman" w:hAnsi="Times New Roman" w:cs="Times New Roman"/>
        </w:rPr>
        <w:t xml:space="preserve"> Pharmacologie des glucocorticoïdes ; Presse Med. 2012 ; 41 : 370 – 377 2012 </w:t>
      </w:r>
    </w:p>
    <w:p w14:paraId="1CEF3BD5" w14:textId="316CA682" w:rsidR="00AC4315" w:rsidRPr="00EE1122" w:rsidRDefault="00AC4315" w:rsidP="00AA45AA">
      <w:pPr>
        <w:pStyle w:val="Paragraphedeliste"/>
        <w:numPr>
          <w:ilvl w:val="0"/>
          <w:numId w:val="16"/>
        </w:numPr>
        <w:spacing w:after="120" w:line="360" w:lineRule="auto"/>
        <w:jc w:val="both"/>
        <w:rPr>
          <w:rFonts w:ascii="Times New Roman" w:hAnsi="Times New Roman" w:cs="Times New Roman"/>
          <w:lang w:val="en-US"/>
        </w:rPr>
      </w:pPr>
      <w:proofErr w:type="spellStart"/>
      <w:r w:rsidRPr="00EE1122">
        <w:rPr>
          <w:rFonts w:ascii="Times New Roman" w:hAnsi="Times New Roman" w:cs="Times New Roman"/>
          <w:lang w:val="en-US"/>
        </w:rPr>
        <w:lastRenderedPageBreak/>
        <w:t>Buttgereit</w:t>
      </w:r>
      <w:proofErr w:type="spellEnd"/>
      <w:r w:rsidRPr="00EE1122">
        <w:rPr>
          <w:rFonts w:ascii="Times New Roman" w:hAnsi="Times New Roman" w:cs="Times New Roman"/>
          <w:lang w:val="en-US"/>
        </w:rPr>
        <w:t xml:space="preserve"> F, Doering G, Schaeffler A, Witte S, Sierakowski S et al. Targeting </w:t>
      </w:r>
      <w:proofErr w:type="spellStart"/>
      <w:r w:rsidRPr="00EE1122">
        <w:rPr>
          <w:rFonts w:ascii="Times New Roman" w:hAnsi="Times New Roman" w:cs="Times New Roman"/>
          <w:lang w:val="en-US"/>
        </w:rPr>
        <w:t>pathophysio</w:t>
      </w:r>
      <w:proofErr w:type="spellEnd"/>
      <w:r w:rsidRPr="00EE1122">
        <w:rPr>
          <w:rFonts w:ascii="Times New Roman" w:hAnsi="Times New Roman" w:cs="Times New Roman"/>
          <w:lang w:val="en-US"/>
        </w:rPr>
        <w:t xml:space="preserve">-logical </w:t>
      </w:r>
      <w:proofErr w:type="gramStart"/>
      <w:r w:rsidRPr="00EE1122">
        <w:rPr>
          <w:rFonts w:ascii="Times New Roman" w:hAnsi="Times New Roman" w:cs="Times New Roman"/>
          <w:lang w:val="en-US"/>
        </w:rPr>
        <w:t>rhythms :</w:t>
      </w:r>
      <w:proofErr w:type="gramEnd"/>
      <w:r w:rsidRPr="00EE1122">
        <w:rPr>
          <w:rFonts w:ascii="Times New Roman" w:hAnsi="Times New Roman" w:cs="Times New Roman"/>
          <w:lang w:val="en-US"/>
        </w:rPr>
        <w:t xml:space="preserve"> prednisone chronotherapy shows sustained efficacy in rheumatoid arthritis. Ann Rheum Dis </w:t>
      </w:r>
      <w:proofErr w:type="gramStart"/>
      <w:r w:rsidRPr="00EE1122">
        <w:rPr>
          <w:rFonts w:ascii="Times New Roman" w:hAnsi="Times New Roman" w:cs="Times New Roman"/>
          <w:lang w:val="en-US"/>
        </w:rPr>
        <w:t>2009 ;</w:t>
      </w:r>
      <w:proofErr w:type="gramEnd"/>
      <w:r w:rsidRPr="00EE1122">
        <w:rPr>
          <w:rFonts w:ascii="Times New Roman" w:hAnsi="Times New Roman" w:cs="Times New Roman"/>
          <w:lang w:val="en-US"/>
        </w:rPr>
        <w:t xml:space="preserve"> 69 : 1275 – 80</w:t>
      </w:r>
    </w:p>
    <w:p w14:paraId="20D70DC8" w14:textId="303C8984" w:rsidR="00AC4315" w:rsidRPr="00EE1122" w:rsidRDefault="00AC4315" w:rsidP="00AA45AA">
      <w:pPr>
        <w:pStyle w:val="Paragraphedeliste"/>
        <w:numPr>
          <w:ilvl w:val="0"/>
          <w:numId w:val="16"/>
        </w:numPr>
        <w:spacing w:after="120" w:line="360" w:lineRule="auto"/>
        <w:jc w:val="both"/>
        <w:rPr>
          <w:rFonts w:ascii="Times New Roman" w:hAnsi="Times New Roman" w:cs="Times New Roman"/>
          <w:lang w:val="en-US"/>
        </w:rPr>
      </w:pPr>
      <w:r w:rsidRPr="00EE1122">
        <w:rPr>
          <w:rFonts w:ascii="Times New Roman" w:hAnsi="Times New Roman" w:cs="Times New Roman"/>
          <w:lang w:val="en-US"/>
        </w:rPr>
        <w:t>Cummings DM, Larijani GE, Conner DP, et al. Characterization of dexamethasone binding in normal and uremic human serum. DICP 1990; 24 (3): 229-31</w:t>
      </w:r>
    </w:p>
    <w:p w14:paraId="24926CCB" w14:textId="1D7460F3" w:rsidR="00615E81" w:rsidRPr="00EE1122" w:rsidRDefault="00AC4315" w:rsidP="00AA45AA">
      <w:pPr>
        <w:pStyle w:val="Paragraphedeliste"/>
        <w:numPr>
          <w:ilvl w:val="0"/>
          <w:numId w:val="16"/>
        </w:numPr>
        <w:spacing w:after="120" w:line="360" w:lineRule="auto"/>
        <w:jc w:val="both"/>
        <w:rPr>
          <w:lang w:val="en-US"/>
        </w:rPr>
      </w:pPr>
      <w:proofErr w:type="spellStart"/>
      <w:r w:rsidRPr="00EE1122">
        <w:rPr>
          <w:rFonts w:ascii="Times New Roman" w:hAnsi="Times New Roman" w:cs="Times New Roman"/>
          <w:lang w:val="en-US"/>
        </w:rPr>
        <w:t>D.Czoch</w:t>
      </w:r>
      <w:proofErr w:type="spellEnd"/>
      <w:r w:rsidRPr="00EE1122">
        <w:rPr>
          <w:rFonts w:ascii="Times New Roman" w:hAnsi="Times New Roman" w:cs="Times New Roman"/>
          <w:lang w:val="en-US"/>
        </w:rPr>
        <w:t xml:space="preserve">, F. Keller, F. Maximilian </w:t>
      </w:r>
      <w:proofErr w:type="spellStart"/>
      <w:r w:rsidRPr="00EE1122">
        <w:rPr>
          <w:rFonts w:ascii="Times New Roman" w:hAnsi="Times New Roman" w:cs="Times New Roman"/>
          <w:lang w:val="en-US"/>
        </w:rPr>
        <w:t>Rasche</w:t>
      </w:r>
      <w:proofErr w:type="spellEnd"/>
      <w:r w:rsidRPr="00EE1122">
        <w:rPr>
          <w:rFonts w:ascii="Times New Roman" w:hAnsi="Times New Roman" w:cs="Times New Roman"/>
          <w:lang w:val="en-US"/>
        </w:rPr>
        <w:t xml:space="preserve">, U </w:t>
      </w:r>
      <w:proofErr w:type="spellStart"/>
      <w:proofErr w:type="gramStart"/>
      <w:r w:rsidRPr="00EE1122">
        <w:rPr>
          <w:rFonts w:ascii="Times New Roman" w:hAnsi="Times New Roman" w:cs="Times New Roman"/>
          <w:lang w:val="en-US"/>
        </w:rPr>
        <w:t>Haüssler</w:t>
      </w:r>
      <w:proofErr w:type="spellEnd"/>
      <w:r w:rsidRPr="00EE1122">
        <w:rPr>
          <w:rFonts w:ascii="Times New Roman" w:hAnsi="Times New Roman" w:cs="Times New Roman"/>
          <w:lang w:val="en-US"/>
        </w:rPr>
        <w:t> :</w:t>
      </w:r>
      <w:proofErr w:type="gramEnd"/>
      <w:r w:rsidRPr="00EE1122">
        <w:rPr>
          <w:rFonts w:ascii="Times New Roman" w:hAnsi="Times New Roman" w:cs="Times New Roman"/>
          <w:lang w:val="en-US"/>
        </w:rPr>
        <w:t xml:space="preserve"> </w:t>
      </w:r>
      <w:proofErr w:type="spellStart"/>
      <w:r w:rsidRPr="00EE1122">
        <w:rPr>
          <w:rFonts w:ascii="Times New Roman" w:hAnsi="Times New Roman" w:cs="Times New Roman"/>
          <w:lang w:val="en-US"/>
        </w:rPr>
        <w:t>Paharmacokineticsand</w:t>
      </w:r>
      <w:proofErr w:type="spellEnd"/>
      <w:r w:rsidRPr="00EE1122">
        <w:rPr>
          <w:rFonts w:ascii="Times New Roman" w:hAnsi="Times New Roman" w:cs="Times New Roman"/>
          <w:lang w:val="en-US"/>
        </w:rPr>
        <w:t xml:space="preserve"> Pharmacodynamics of Systemically Administered </w:t>
      </w:r>
      <w:proofErr w:type="spellStart"/>
      <w:r w:rsidRPr="00EE1122">
        <w:rPr>
          <w:rFonts w:ascii="Times New Roman" w:hAnsi="Times New Roman" w:cs="Times New Roman"/>
          <w:lang w:val="en-US"/>
        </w:rPr>
        <w:t>Glucocorticoïds</w:t>
      </w:r>
      <w:proofErr w:type="spellEnd"/>
      <w:r w:rsidRPr="00EE1122">
        <w:rPr>
          <w:rFonts w:ascii="Times New Roman" w:hAnsi="Times New Roman" w:cs="Times New Roman"/>
          <w:lang w:val="en-US"/>
        </w:rPr>
        <w:t xml:space="preserve"> ; Review article ; Clin </w:t>
      </w:r>
      <w:proofErr w:type="spellStart"/>
      <w:r w:rsidRPr="00EE1122">
        <w:rPr>
          <w:rFonts w:ascii="Times New Roman" w:hAnsi="Times New Roman" w:cs="Times New Roman"/>
          <w:lang w:val="en-US"/>
        </w:rPr>
        <w:t>Pharmacokinet</w:t>
      </w:r>
      <w:proofErr w:type="spellEnd"/>
      <w:r w:rsidRPr="00EE1122">
        <w:rPr>
          <w:rFonts w:ascii="Times New Roman" w:hAnsi="Times New Roman" w:cs="Times New Roman"/>
          <w:lang w:val="en-US"/>
        </w:rPr>
        <w:t xml:space="preserve"> 2005 ; 44 (1) : 61 – 98</w:t>
      </w:r>
    </w:p>
    <w:p w14:paraId="206469E9" w14:textId="77777777" w:rsidR="00615E81" w:rsidRPr="00EE1122" w:rsidRDefault="00615E81" w:rsidP="00140776">
      <w:pPr>
        <w:spacing w:line="360" w:lineRule="auto"/>
        <w:rPr>
          <w:rFonts w:ascii="Times New Roman" w:hAnsi="Times New Roman" w:cs="Times New Roman"/>
          <w:bCs/>
          <w:szCs w:val="20"/>
          <w:lang w:val="en-US" w:eastAsia="fr-FR"/>
        </w:rPr>
      </w:pPr>
      <w:r w:rsidRPr="00EE1122">
        <w:rPr>
          <w:lang w:val="en-US"/>
        </w:rPr>
        <w:br w:type="page"/>
      </w:r>
    </w:p>
    <w:p w14:paraId="473FD208" w14:textId="77777777" w:rsidR="00615E81" w:rsidRPr="00EE1122" w:rsidRDefault="00615E81" w:rsidP="00AA45AA">
      <w:pPr>
        <w:pStyle w:val="Titre1"/>
        <w:numPr>
          <w:ilvl w:val="0"/>
          <w:numId w:val="7"/>
        </w:numPr>
        <w:spacing w:line="360" w:lineRule="auto"/>
      </w:pPr>
      <w:bookmarkStart w:id="374" w:name="_Toc486927075"/>
      <w:bookmarkStart w:id="375" w:name="_Toc58511975"/>
      <w:r w:rsidRPr="00EE1122">
        <w:lastRenderedPageBreak/>
        <w:t>ANNEXES</w:t>
      </w:r>
      <w:bookmarkEnd w:id="374"/>
      <w:bookmarkEnd w:id="375"/>
    </w:p>
    <w:p w14:paraId="76695432" w14:textId="3D896327" w:rsidR="00615E81" w:rsidRPr="00EE1122" w:rsidRDefault="00615E81" w:rsidP="00AA45AA">
      <w:pPr>
        <w:pStyle w:val="Titre2"/>
        <w:numPr>
          <w:ilvl w:val="1"/>
          <w:numId w:val="7"/>
        </w:numPr>
        <w:autoSpaceDE w:val="0"/>
        <w:autoSpaceDN w:val="0"/>
        <w:adjustRightInd w:val="0"/>
        <w:spacing w:before="120" w:line="360" w:lineRule="auto"/>
      </w:pPr>
      <w:bookmarkStart w:id="376" w:name="_Toc486927076"/>
      <w:bookmarkStart w:id="377" w:name="_Toc58511976"/>
      <w:r w:rsidRPr="00EE1122">
        <w:t>Liste des Investigateurs (Annexe 1)</w:t>
      </w:r>
      <w:bookmarkEnd w:id="376"/>
      <w:bookmarkEnd w:id="377"/>
    </w:p>
    <w:tbl>
      <w:tblPr>
        <w:tblW w:w="5000"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952"/>
        <w:gridCol w:w="1702"/>
        <w:gridCol w:w="2266"/>
        <w:gridCol w:w="3029"/>
        <w:gridCol w:w="1679"/>
      </w:tblGrid>
      <w:tr w:rsidR="00321868" w:rsidRPr="00EE1122" w14:paraId="7F0D8E72" w14:textId="77777777" w:rsidTr="00622A4C">
        <w:trPr>
          <w:jc w:val="center"/>
        </w:trPr>
        <w:tc>
          <w:tcPr>
            <w:tcW w:w="494" w:type="pct"/>
            <w:shd w:val="pct12" w:color="auto" w:fill="auto"/>
            <w:vAlign w:val="center"/>
          </w:tcPr>
          <w:p w14:paraId="41CFF375" w14:textId="77777777" w:rsidR="00622A4C" w:rsidRPr="00EE1122" w:rsidRDefault="00622A4C" w:rsidP="00140776">
            <w:pPr>
              <w:spacing w:after="0" w:line="360" w:lineRule="auto"/>
              <w:jc w:val="center"/>
              <w:rPr>
                <w:rFonts w:ascii="Times New Roman" w:hAnsi="Times New Roman" w:cs="Times New Roman"/>
                <w:b/>
                <w:sz w:val="18"/>
                <w:szCs w:val="18"/>
              </w:rPr>
            </w:pPr>
            <w:r w:rsidRPr="00EE1122">
              <w:rPr>
                <w:rFonts w:ascii="Times New Roman" w:hAnsi="Times New Roman" w:cs="Times New Roman"/>
                <w:b/>
                <w:sz w:val="18"/>
                <w:szCs w:val="18"/>
              </w:rPr>
              <w:t>N° de Centre</w:t>
            </w:r>
          </w:p>
        </w:tc>
        <w:tc>
          <w:tcPr>
            <w:tcW w:w="884" w:type="pct"/>
            <w:shd w:val="pct12" w:color="auto" w:fill="auto"/>
            <w:vAlign w:val="center"/>
          </w:tcPr>
          <w:p w14:paraId="61BB9B8E" w14:textId="77777777" w:rsidR="00622A4C" w:rsidRPr="00EE1122" w:rsidRDefault="00622A4C" w:rsidP="00140776">
            <w:pPr>
              <w:spacing w:after="0" w:line="360" w:lineRule="auto"/>
              <w:jc w:val="center"/>
              <w:rPr>
                <w:rFonts w:ascii="Times New Roman" w:hAnsi="Times New Roman" w:cs="Times New Roman"/>
                <w:b/>
                <w:sz w:val="18"/>
                <w:szCs w:val="18"/>
              </w:rPr>
            </w:pPr>
            <w:r w:rsidRPr="00EE1122">
              <w:rPr>
                <w:rFonts w:ascii="Times New Roman" w:hAnsi="Times New Roman" w:cs="Times New Roman"/>
                <w:b/>
                <w:sz w:val="18"/>
                <w:szCs w:val="18"/>
              </w:rPr>
              <w:t>Etablissement</w:t>
            </w:r>
          </w:p>
        </w:tc>
        <w:tc>
          <w:tcPr>
            <w:tcW w:w="1177" w:type="pct"/>
            <w:shd w:val="pct12" w:color="auto" w:fill="auto"/>
            <w:vAlign w:val="center"/>
          </w:tcPr>
          <w:p w14:paraId="754B7E6F" w14:textId="77777777" w:rsidR="00622A4C" w:rsidRPr="00EE1122" w:rsidRDefault="00622A4C" w:rsidP="00140776">
            <w:pPr>
              <w:spacing w:after="0" w:line="360" w:lineRule="auto"/>
              <w:jc w:val="center"/>
              <w:rPr>
                <w:rFonts w:ascii="Times New Roman" w:hAnsi="Times New Roman" w:cs="Times New Roman"/>
                <w:b/>
                <w:sz w:val="18"/>
                <w:szCs w:val="18"/>
              </w:rPr>
            </w:pPr>
            <w:r w:rsidRPr="00EE1122">
              <w:rPr>
                <w:rFonts w:ascii="Times New Roman" w:hAnsi="Times New Roman" w:cs="Times New Roman"/>
                <w:b/>
                <w:sz w:val="18"/>
                <w:szCs w:val="18"/>
              </w:rPr>
              <w:t>Investigateur principal</w:t>
            </w:r>
          </w:p>
        </w:tc>
        <w:tc>
          <w:tcPr>
            <w:tcW w:w="1573" w:type="pct"/>
            <w:shd w:val="pct12" w:color="auto" w:fill="auto"/>
            <w:vAlign w:val="center"/>
          </w:tcPr>
          <w:p w14:paraId="2FD2A516" w14:textId="77777777" w:rsidR="00622A4C" w:rsidRPr="00EE1122" w:rsidRDefault="00622A4C" w:rsidP="00140776">
            <w:pPr>
              <w:spacing w:after="0" w:line="360" w:lineRule="auto"/>
              <w:jc w:val="center"/>
              <w:rPr>
                <w:rFonts w:ascii="Times New Roman" w:hAnsi="Times New Roman" w:cs="Times New Roman"/>
                <w:b/>
                <w:sz w:val="18"/>
                <w:szCs w:val="18"/>
              </w:rPr>
            </w:pPr>
            <w:proofErr w:type="gramStart"/>
            <w:r w:rsidRPr="00EE1122">
              <w:rPr>
                <w:rFonts w:ascii="Times New Roman" w:hAnsi="Times New Roman" w:cs="Times New Roman"/>
                <w:b/>
                <w:sz w:val="18"/>
                <w:szCs w:val="18"/>
              </w:rPr>
              <w:t>E-mail</w:t>
            </w:r>
            <w:proofErr w:type="gramEnd"/>
          </w:p>
        </w:tc>
        <w:tc>
          <w:tcPr>
            <w:tcW w:w="872" w:type="pct"/>
            <w:shd w:val="pct12" w:color="auto" w:fill="auto"/>
            <w:vAlign w:val="center"/>
          </w:tcPr>
          <w:p w14:paraId="3F140B98" w14:textId="77777777" w:rsidR="00622A4C" w:rsidRPr="00EE1122" w:rsidRDefault="00622A4C" w:rsidP="00140776">
            <w:pPr>
              <w:spacing w:after="0" w:line="360" w:lineRule="auto"/>
              <w:jc w:val="center"/>
              <w:rPr>
                <w:rFonts w:ascii="Times New Roman" w:hAnsi="Times New Roman" w:cs="Times New Roman"/>
                <w:b/>
                <w:sz w:val="18"/>
                <w:szCs w:val="18"/>
              </w:rPr>
            </w:pPr>
            <w:r w:rsidRPr="00EE1122">
              <w:rPr>
                <w:rFonts w:ascii="Times New Roman" w:hAnsi="Times New Roman" w:cs="Times New Roman"/>
                <w:b/>
                <w:sz w:val="18"/>
                <w:szCs w:val="18"/>
              </w:rPr>
              <w:t>Tél</w:t>
            </w:r>
          </w:p>
        </w:tc>
      </w:tr>
      <w:tr w:rsidR="00321868" w:rsidRPr="00EE1122" w14:paraId="49F5759D" w14:textId="77777777" w:rsidTr="00622A4C">
        <w:trPr>
          <w:trHeight w:val="510"/>
          <w:jc w:val="center"/>
        </w:trPr>
        <w:tc>
          <w:tcPr>
            <w:tcW w:w="494" w:type="pct"/>
            <w:vAlign w:val="center"/>
          </w:tcPr>
          <w:p w14:paraId="461EAF83" w14:textId="4EF4D88C" w:rsidR="00622A4C" w:rsidRPr="00EE1122" w:rsidRDefault="00622A4C" w:rsidP="00140776">
            <w:pPr>
              <w:spacing w:after="0" w:line="360" w:lineRule="auto"/>
              <w:jc w:val="center"/>
              <w:rPr>
                <w:rFonts w:ascii="Times New Roman" w:hAnsi="Times New Roman" w:cs="Times New Roman"/>
                <w:sz w:val="18"/>
                <w:szCs w:val="18"/>
              </w:rPr>
            </w:pPr>
            <w:r w:rsidRPr="00EE1122">
              <w:rPr>
                <w:rFonts w:ascii="Times New Roman" w:hAnsi="Times New Roman" w:cs="Times New Roman"/>
                <w:sz w:val="18"/>
                <w:szCs w:val="18"/>
              </w:rPr>
              <w:t>01</w:t>
            </w:r>
          </w:p>
        </w:tc>
        <w:tc>
          <w:tcPr>
            <w:tcW w:w="884" w:type="pct"/>
            <w:vAlign w:val="center"/>
          </w:tcPr>
          <w:p w14:paraId="2240176C" w14:textId="3D46667A" w:rsidR="00622A4C" w:rsidRPr="00EE1122" w:rsidRDefault="00622A4C" w:rsidP="00140776">
            <w:pPr>
              <w:spacing w:after="0" w:line="360" w:lineRule="auto"/>
              <w:jc w:val="center"/>
              <w:rPr>
                <w:rFonts w:ascii="Times New Roman" w:hAnsi="Times New Roman" w:cs="Times New Roman"/>
                <w:sz w:val="18"/>
                <w:szCs w:val="18"/>
              </w:rPr>
            </w:pPr>
            <w:r w:rsidRPr="00EE1122">
              <w:rPr>
                <w:rFonts w:ascii="Times New Roman" w:hAnsi="Times New Roman" w:cs="Times New Roman"/>
                <w:sz w:val="18"/>
                <w:szCs w:val="18"/>
              </w:rPr>
              <w:t>CH René Dubos - Pontoise</w:t>
            </w:r>
          </w:p>
        </w:tc>
        <w:tc>
          <w:tcPr>
            <w:tcW w:w="1177" w:type="pct"/>
            <w:vAlign w:val="center"/>
          </w:tcPr>
          <w:p w14:paraId="0FCF541E" w14:textId="237B3AFF" w:rsidR="00622A4C" w:rsidRPr="00EE1122" w:rsidRDefault="00321868" w:rsidP="00140776">
            <w:pPr>
              <w:spacing w:after="0" w:line="360" w:lineRule="auto"/>
              <w:jc w:val="center"/>
              <w:rPr>
                <w:rFonts w:ascii="Times New Roman" w:hAnsi="Times New Roman" w:cs="Times New Roman"/>
                <w:sz w:val="18"/>
                <w:szCs w:val="18"/>
              </w:rPr>
            </w:pPr>
            <w:r w:rsidRPr="00EE1122">
              <w:rPr>
                <w:rFonts w:ascii="Times New Roman" w:hAnsi="Times New Roman" w:cs="Times New Roman"/>
                <w:sz w:val="18"/>
                <w:szCs w:val="18"/>
              </w:rPr>
              <w:t>Edouard DEVAUD</w:t>
            </w:r>
          </w:p>
        </w:tc>
        <w:tc>
          <w:tcPr>
            <w:tcW w:w="1573" w:type="pct"/>
            <w:vAlign w:val="center"/>
          </w:tcPr>
          <w:p w14:paraId="25230C15" w14:textId="634EAE09" w:rsidR="00622A4C" w:rsidRPr="00EE1122" w:rsidRDefault="00495305" w:rsidP="00140776">
            <w:pPr>
              <w:spacing w:after="0" w:line="360" w:lineRule="auto"/>
              <w:jc w:val="center"/>
              <w:rPr>
                <w:rFonts w:ascii="Times New Roman" w:hAnsi="Times New Roman" w:cs="Times New Roman"/>
                <w:color w:val="0000FF"/>
                <w:sz w:val="18"/>
                <w:u w:val="single"/>
              </w:rPr>
            </w:pPr>
            <w:r>
              <w:rPr>
                <w:rFonts w:ascii="Times New Roman" w:hAnsi="Times New Roman" w:cs="Times New Roman"/>
                <w:color w:val="0000FF"/>
                <w:sz w:val="18"/>
                <w:u w:val="single"/>
              </w:rPr>
              <w:t>edouard.devaud@ght-novo.fr</w:t>
            </w:r>
          </w:p>
        </w:tc>
        <w:tc>
          <w:tcPr>
            <w:tcW w:w="872" w:type="pct"/>
            <w:vAlign w:val="center"/>
          </w:tcPr>
          <w:p w14:paraId="4C934CC8" w14:textId="0A9650A2" w:rsidR="00622A4C" w:rsidRPr="00EE1122" w:rsidRDefault="00495305" w:rsidP="00140776">
            <w:pPr>
              <w:spacing w:after="0" w:line="360" w:lineRule="auto"/>
              <w:jc w:val="center"/>
              <w:rPr>
                <w:rFonts w:ascii="Times New Roman" w:hAnsi="Times New Roman" w:cs="Times New Roman"/>
                <w:sz w:val="18"/>
                <w:szCs w:val="18"/>
              </w:rPr>
            </w:pPr>
            <w:r w:rsidRPr="00495305">
              <w:rPr>
                <w:rFonts w:ascii="Times New Roman" w:hAnsi="Times New Roman" w:cs="Times New Roman"/>
                <w:sz w:val="18"/>
                <w:szCs w:val="18"/>
              </w:rPr>
              <w:t>01.30.75.48.94</w:t>
            </w:r>
          </w:p>
        </w:tc>
      </w:tr>
      <w:tr w:rsidR="00321868" w:rsidRPr="00EE1122" w14:paraId="1CC8EAB9" w14:textId="77777777" w:rsidTr="00622A4C">
        <w:trPr>
          <w:trHeight w:val="510"/>
          <w:jc w:val="center"/>
        </w:trPr>
        <w:tc>
          <w:tcPr>
            <w:tcW w:w="494" w:type="pct"/>
            <w:vAlign w:val="center"/>
          </w:tcPr>
          <w:p w14:paraId="68ADE385" w14:textId="3E6723DE" w:rsidR="00622A4C" w:rsidRPr="00EE1122" w:rsidRDefault="00321868" w:rsidP="00AC4315">
            <w:pPr>
              <w:spacing w:after="0" w:line="360" w:lineRule="auto"/>
              <w:jc w:val="center"/>
              <w:rPr>
                <w:rFonts w:ascii="Times New Roman" w:hAnsi="Times New Roman" w:cs="Times New Roman"/>
                <w:sz w:val="18"/>
                <w:szCs w:val="18"/>
              </w:rPr>
            </w:pPr>
            <w:r w:rsidRPr="00EE1122">
              <w:rPr>
                <w:rFonts w:ascii="Times New Roman" w:hAnsi="Times New Roman" w:cs="Times New Roman"/>
                <w:sz w:val="18"/>
                <w:szCs w:val="18"/>
              </w:rPr>
              <w:t>02</w:t>
            </w:r>
          </w:p>
        </w:tc>
        <w:tc>
          <w:tcPr>
            <w:tcW w:w="884" w:type="pct"/>
            <w:vAlign w:val="center"/>
          </w:tcPr>
          <w:p w14:paraId="71FE5D33" w14:textId="1BA3460D" w:rsidR="00622A4C" w:rsidRPr="00EE1122" w:rsidRDefault="00622A4C" w:rsidP="00622A4C">
            <w:pPr>
              <w:spacing w:after="0" w:line="360" w:lineRule="auto"/>
              <w:jc w:val="center"/>
              <w:rPr>
                <w:rFonts w:ascii="Times New Roman" w:hAnsi="Times New Roman" w:cs="Times New Roman"/>
                <w:sz w:val="18"/>
                <w:szCs w:val="18"/>
              </w:rPr>
            </w:pPr>
            <w:r w:rsidRPr="00EE1122">
              <w:rPr>
                <w:rFonts w:ascii="Times New Roman" w:hAnsi="Times New Roman" w:cs="Times New Roman"/>
                <w:sz w:val="18"/>
                <w:szCs w:val="18"/>
              </w:rPr>
              <w:t xml:space="preserve">Groupe Hospitalier </w:t>
            </w:r>
            <w:proofErr w:type="spellStart"/>
            <w:r w:rsidRPr="00EE1122">
              <w:rPr>
                <w:rFonts w:ascii="Times New Roman" w:hAnsi="Times New Roman" w:cs="Times New Roman"/>
                <w:sz w:val="18"/>
                <w:szCs w:val="18"/>
              </w:rPr>
              <w:t>Carnelle</w:t>
            </w:r>
            <w:proofErr w:type="spellEnd"/>
            <w:r w:rsidRPr="00EE1122">
              <w:rPr>
                <w:rFonts w:ascii="Times New Roman" w:hAnsi="Times New Roman" w:cs="Times New Roman"/>
                <w:sz w:val="18"/>
                <w:szCs w:val="18"/>
              </w:rPr>
              <w:t xml:space="preserve"> Portes de l'Oise – Beaumont</w:t>
            </w:r>
          </w:p>
        </w:tc>
        <w:tc>
          <w:tcPr>
            <w:tcW w:w="1177" w:type="pct"/>
            <w:vAlign w:val="center"/>
          </w:tcPr>
          <w:p w14:paraId="464A5F58" w14:textId="499305A1" w:rsidR="00622A4C" w:rsidRPr="00EE1122" w:rsidRDefault="00321868" w:rsidP="00AC4315">
            <w:pPr>
              <w:spacing w:after="0" w:line="360" w:lineRule="auto"/>
              <w:jc w:val="center"/>
              <w:rPr>
                <w:rFonts w:ascii="Times New Roman" w:hAnsi="Times New Roman" w:cs="Times New Roman"/>
                <w:sz w:val="18"/>
                <w:szCs w:val="18"/>
              </w:rPr>
            </w:pPr>
            <w:r w:rsidRPr="00EE1122">
              <w:rPr>
                <w:rFonts w:ascii="Times New Roman" w:hAnsi="Times New Roman" w:cs="Times New Roman"/>
                <w:sz w:val="18"/>
                <w:szCs w:val="18"/>
              </w:rPr>
              <w:t>Laetitia HACHELEF</w:t>
            </w:r>
          </w:p>
        </w:tc>
        <w:tc>
          <w:tcPr>
            <w:tcW w:w="1573" w:type="pct"/>
            <w:vAlign w:val="center"/>
          </w:tcPr>
          <w:p w14:paraId="4A003890" w14:textId="0387CC93" w:rsidR="00622A4C" w:rsidRPr="00EE1122" w:rsidRDefault="00321868" w:rsidP="00AC4315">
            <w:pPr>
              <w:spacing w:after="0" w:line="360" w:lineRule="auto"/>
              <w:jc w:val="center"/>
              <w:rPr>
                <w:rFonts w:ascii="Times New Roman" w:hAnsi="Times New Roman" w:cs="Times New Roman"/>
                <w:color w:val="0000FF"/>
                <w:sz w:val="18"/>
                <w:u w:val="single"/>
              </w:rPr>
            </w:pPr>
            <w:r w:rsidRPr="00EE1122">
              <w:rPr>
                <w:rFonts w:ascii="Times New Roman" w:hAnsi="Times New Roman" w:cs="Times New Roman"/>
                <w:color w:val="0000FF"/>
                <w:sz w:val="18"/>
                <w:u w:val="single"/>
              </w:rPr>
              <w:t>laetitia.hachelef@ght-novo.fr</w:t>
            </w:r>
          </w:p>
        </w:tc>
        <w:tc>
          <w:tcPr>
            <w:tcW w:w="872" w:type="pct"/>
            <w:vAlign w:val="center"/>
          </w:tcPr>
          <w:p w14:paraId="0586BB37" w14:textId="5C777698" w:rsidR="00622A4C" w:rsidRPr="00EE1122" w:rsidRDefault="00495305" w:rsidP="00AC4315">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01.39.37.14.15</w:t>
            </w:r>
          </w:p>
        </w:tc>
      </w:tr>
      <w:tr w:rsidR="00321868" w:rsidRPr="00EE1122" w14:paraId="75CC2A9E" w14:textId="77777777" w:rsidTr="00622A4C">
        <w:trPr>
          <w:trHeight w:val="510"/>
          <w:jc w:val="center"/>
        </w:trPr>
        <w:tc>
          <w:tcPr>
            <w:tcW w:w="494" w:type="pct"/>
            <w:vAlign w:val="center"/>
          </w:tcPr>
          <w:p w14:paraId="62E18875" w14:textId="64E8B8DF" w:rsidR="00622A4C" w:rsidRPr="00EE1122" w:rsidRDefault="00622A4C" w:rsidP="00AC4315">
            <w:pPr>
              <w:spacing w:after="0" w:line="360" w:lineRule="auto"/>
              <w:jc w:val="center"/>
              <w:rPr>
                <w:rFonts w:ascii="Times New Roman" w:hAnsi="Times New Roman" w:cs="Times New Roman"/>
                <w:sz w:val="18"/>
                <w:szCs w:val="18"/>
              </w:rPr>
            </w:pPr>
            <w:r w:rsidRPr="00EE1122">
              <w:rPr>
                <w:rFonts w:ascii="Times New Roman" w:hAnsi="Times New Roman" w:cs="Times New Roman"/>
                <w:sz w:val="18"/>
                <w:szCs w:val="18"/>
              </w:rPr>
              <w:t>03</w:t>
            </w:r>
          </w:p>
        </w:tc>
        <w:tc>
          <w:tcPr>
            <w:tcW w:w="884" w:type="pct"/>
            <w:vAlign w:val="center"/>
          </w:tcPr>
          <w:p w14:paraId="013CD4C3" w14:textId="6315B032" w:rsidR="00622A4C" w:rsidRPr="00EE1122" w:rsidRDefault="00622A4C" w:rsidP="00AC4315">
            <w:pPr>
              <w:spacing w:after="0" w:line="360" w:lineRule="auto"/>
              <w:jc w:val="center"/>
              <w:rPr>
                <w:rFonts w:ascii="Times New Roman" w:hAnsi="Times New Roman" w:cs="Times New Roman"/>
                <w:sz w:val="18"/>
                <w:szCs w:val="18"/>
              </w:rPr>
            </w:pPr>
            <w:r w:rsidRPr="00EE1122">
              <w:rPr>
                <w:rFonts w:ascii="Times New Roman" w:hAnsi="Times New Roman" w:cs="Times New Roman"/>
                <w:sz w:val="18"/>
                <w:szCs w:val="18"/>
              </w:rPr>
              <w:t xml:space="preserve">Centre hospitalier Victor </w:t>
            </w:r>
            <w:proofErr w:type="spellStart"/>
            <w:r w:rsidRPr="00EE1122">
              <w:rPr>
                <w:rFonts w:ascii="Times New Roman" w:hAnsi="Times New Roman" w:cs="Times New Roman"/>
                <w:sz w:val="18"/>
                <w:szCs w:val="18"/>
              </w:rPr>
              <w:t>Dupouy</w:t>
            </w:r>
            <w:proofErr w:type="spellEnd"/>
            <w:r w:rsidRPr="00EE1122">
              <w:rPr>
                <w:rFonts w:ascii="Times New Roman" w:hAnsi="Times New Roman" w:cs="Times New Roman"/>
                <w:sz w:val="18"/>
                <w:szCs w:val="18"/>
              </w:rPr>
              <w:t xml:space="preserve"> – Argenteuil </w:t>
            </w:r>
          </w:p>
        </w:tc>
        <w:tc>
          <w:tcPr>
            <w:tcW w:w="1177" w:type="pct"/>
            <w:vAlign w:val="center"/>
          </w:tcPr>
          <w:p w14:paraId="15BAF1AB" w14:textId="4BAEF1E3" w:rsidR="00622A4C" w:rsidRPr="00EE1122" w:rsidRDefault="00ED3FCD" w:rsidP="00DF5614">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 xml:space="preserve">Catherine LE GALL </w:t>
            </w:r>
          </w:p>
        </w:tc>
        <w:tc>
          <w:tcPr>
            <w:tcW w:w="1573" w:type="pct"/>
            <w:vAlign w:val="center"/>
          </w:tcPr>
          <w:p w14:paraId="0B698702" w14:textId="01120C36" w:rsidR="00622A4C" w:rsidRPr="00EE1122" w:rsidRDefault="002322EE" w:rsidP="00ED3FCD">
            <w:pPr>
              <w:spacing w:after="0" w:line="360" w:lineRule="auto"/>
              <w:jc w:val="center"/>
              <w:rPr>
                <w:rFonts w:ascii="Times New Roman" w:hAnsi="Times New Roman" w:cs="Times New Roman"/>
                <w:color w:val="0000FF"/>
                <w:sz w:val="18"/>
                <w:u w:val="single"/>
              </w:rPr>
            </w:pPr>
            <w:hyperlink r:id="rId18" w:history="1">
              <w:r w:rsidR="00ED3FCD" w:rsidRPr="00495305">
                <w:rPr>
                  <w:rFonts w:ascii="Times New Roman" w:hAnsi="Times New Roman" w:cs="Times New Roman"/>
                  <w:color w:val="0000FF"/>
                  <w:sz w:val="18"/>
                  <w:u w:val="single"/>
                </w:rPr>
                <w:t>catherine.legall@ch-argenteuil.fr</w:t>
              </w:r>
            </w:hyperlink>
            <w:r w:rsidR="00622A4C" w:rsidRPr="00EE1122">
              <w:rPr>
                <w:rFonts w:ascii="Times New Roman" w:hAnsi="Times New Roman" w:cs="Times New Roman"/>
                <w:color w:val="0000FF"/>
                <w:sz w:val="18"/>
                <w:u w:val="single"/>
              </w:rPr>
              <w:t xml:space="preserve"> </w:t>
            </w:r>
          </w:p>
        </w:tc>
        <w:tc>
          <w:tcPr>
            <w:tcW w:w="872" w:type="pct"/>
            <w:vAlign w:val="center"/>
          </w:tcPr>
          <w:p w14:paraId="6A6D1504" w14:textId="77777777" w:rsidR="00622A4C" w:rsidRPr="00EE1122" w:rsidRDefault="00622A4C" w:rsidP="00AC4315">
            <w:pPr>
              <w:spacing w:after="0" w:line="360" w:lineRule="auto"/>
              <w:jc w:val="center"/>
              <w:rPr>
                <w:rFonts w:ascii="Times New Roman" w:hAnsi="Times New Roman" w:cs="Times New Roman"/>
                <w:strike/>
                <w:sz w:val="18"/>
                <w:szCs w:val="18"/>
              </w:rPr>
            </w:pPr>
          </w:p>
        </w:tc>
      </w:tr>
      <w:tr w:rsidR="00321868" w:rsidRPr="00EE1122" w14:paraId="0D48E80D" w14:textId="77777777" w:rsidTr="00622A4C">
        <w:trPr>
          <w:trHeight w:val="510"/>
          <w:jc w:val="center"/>
        </w:trPr>
        <w:tc>
          <w:tcPr>
            <w:tcW w:w="494" w:type="pct"/>
            <w:vAlign w:val="center"/>
          </w:tcPr>
          <w:p w14:paraId="348BEC61" w14:textId="4F09386C" w:rsidR="00622A4C" w:rsidRPr="00EE1122" w:rsidRDefault="00622A4C" w:rsidP="00AC4315">
            <w:pPr>
              <w:spacing w:after="0" w:line="360" w:lineRule="auto"/>
              <w:jc w:val="center"/>
              <w:rPr>
                <w:rFonts w:ascii="Times New Roman" w:hAnsi="Times New Roman" w:cs="Times New Roman"/>
                <w:sz w:val="18"/>
                <w:szCs w:val="18"/>
              </w:rPr>
            </w:pPr>
            <w:r w:rsidRPr="00EE1122">
              <w:rPr>
                <w:rFonts w:ascii="Times New Roman" w:hAnsi="Times New Roman" w:cs="Times New Roman"/>
                <w:sz w:val="18"/>
                <w:szCs w:val="18"/>
              </w:rPr>
              <w:t>04</w:t>
            </w:r>
          </w:p>
        </w:tc>
        <w:tc>
          <w:tcPr>
            <w:tcW w:w="884" w:type="pct"/>
            <w:vAlign w:val="center"/>
          </w:tcPr>
          <w:p w14:paraId="76F81E2D" w14:textId="4588755C" w:rsidR="00622A4C" w:rsidRPr="00EE1122" w:rsidRDefault="00622A4C" w:rsidP="00622A4C">
            <w:pPr>
              <w:spacing w:after="0" w:line="360" w:lineRule="auto"/>
              <w:jc w:val="center"/>
              <w:rPr>
                <w:rFonts w:ascii="Times New Roman" w:hAnsi="Times New Roman" w:cs="Times New Roman"/>
                <w:sz w:val="18"/>
                <w:szCs w:val="18"/>
              </w:rPr>
            </w:pPr>
            <w:r w:rsidRPr="00EE1122">
              <w:rPr>
                <w:rFonts w:ascii="Times New Roman" w:hAnsi="Times New Roman" w:cs="Times New Roman"/>
                <w:sz w:val="18"/>
                <w:szCs w:val="18"/>
              </w:rPr>
              <w:t>Hôpital Simone Veil - Eaubonne</w:t>
            </w:r>
          </w:p>
        </w:tc>
        <w:tc>
          <w:tcPr>
            <w:tcW w:w="1177" w:type="pct"/>
            <w:vAlign w:val="center"/>
          </w:tcPr>
          <w:p w14:paraId="27AA957E" w14:textId="757DED4C" w:rsidR="00622A4C" w:rsidRPr="00EE1122" w:rsidRDefault="00FC4B13" w:rsidP="00AC4315">
            <w:pPr>
              <w:spacing w:after="0" w:line="360" w:lineRule="auto"/>
              <w:jc w:val="center"/>
              <w:rPr>
                <w:rFonts w:ascii="Times New Roman" w:hAnsi="Times New Roman" w:cs="Times New Roman"/>
                <w:sz w:val="18"/>
                <w:szCs w:val="18"/>
              </w:rPr>
            </w:pPr>
            <w:r w:rsidRPr="00EE1122">
              <w:rPr>
                <w:rFonts w:ascii="Times New Roman" w:hAnsi="Times New Roman" w:cs="Times New Roman"/>
                <w:sz w:val="18"/>
                <w:szCs w:val="18"/>
              </w:rPr>
              <w:t xml:space="preserve">Lise EL HAJJ </w:t>
            </w:r>
          </w:p>
        </w:tc>
        <w:tc>
          <w:tcPr>
            <w:tcW w:w="1573" w:type="pct"/>
            <w:vAlign w:val="center"/>
          </w:tcPr>
          <w:p w14:paraId="673B744C" w14:textId="60A643B2" w:rsidR="00622A4C" w:rsidRPr="00EE1122" w:rsidRDefault="00622A4C" w:rsidP="00AC4315">
            <w:pPr>
              <w:spacing w:after="0" w:line="360" w:lineRule="auto"/>
              <w:jc w:val="center"/>
              <w:rPr>
                <w:rFonts w:ascii="Times New Roman" w:hAnsi="Times New Roman" w:cs="Times New Roman"/>
                <w:color w:val="0000FF"/>
                <w:sz w:val="18"/>
                <w:u w:val="single"/>
              </w:rPr>
            </w:pPr>
            <w:r w:rsidRPr="00EE1122">
              <w:rPr>
                <w:rFonts w:ascii="Times New Roman" w:hAnsi="Times New Roman" w:cs="Times New Roman"/>
                <w:color w:val="0000FF"/>
                <w:sz w:val="18"/>
                <w:u w:val="single"/>
              </w:rPr>
              <w:t>Lise.el-hajj@ch-simoneveil.fr</w:t>
            </w:r>
          </w:p>
        </w:tc>
        <w:tc>
          <w:tcPr>
            <w:tcW w:w="872" w:type="pct"/>
            <w:vAlign w:val="center"/>
          </w:tcPr>
          <w:p w14:paraId="6EE97560" w14:textId="325C8DB9" w:rsidR="00622A4C" w:rsidRPr="00EE1122" w:rsidRDefault="00495305" w:rsidP="00AC4315">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01.34.06.62.20</w:t>
            </w:r>
          </w:p>
        </w:tc>
      </w:tr>
      <w:tr w:rsidR="00230B7C" w:rsidRPr="00EE1122" w14:paraId="472BE9B7" w14:textId="77777777" w:rsidTr="00622A4C">
        <w:trPr>
          <w:trHeight w:val="510"/>
          <w:jc w:val="center"/>
        </w:trPr>
        <w:tc>
          <w:tcPr>
            <w:tcW w:w="494" w:type="pct"/>
            <w:vAlign w:val="center"/>
          </w:tcPr>
          <w:p w14:paraId="6CFC54C4" w14:textId="3456BE79" w:rsidR="00230B7C" w:rsidRPr="00EE1122" w:rsidRDefault="00230B7C" w:rsidP="00495305">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05</w:t>
            </w:r>
          </w:p>
        </w:tc>
        <w:tc>
          <w:tcPr>
            <w:tcW w:w="884" w:type="pct"/>
            <w:vAlign w:val="center"/>
          </w:tcPr>
          <w:p w14:paraId="274CDE50" w14:textId="76C8DA9A" w:rsidR="00230B7C" w:rsidRPr="00EE1122" w:rsidRDefault="00216362" w:rsidP="00495305">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Hôpital de Gonesse</w:t>
            </w:r>
          </w:p>
        </w:tc>
        <w:tc>
          <w:tcPr>
            <w:tcW w:w="1177" w:type="pct"/>
            <w:vAlign w:val="center"/>
          </w:tcPr>
          <w:p w14:paraId="4AF96752" w14:textId="073B28B1" w:rsidR="00230B7C" w:rsidRDefault="00216362" w:rsidP="00495305">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Rachid SEHOUANE</w:t>
            </w:r>
          </w:p>
        </w:tc>
        <w:tc>
          <w:tcPr>
            <w:tcW w:w="1573" w:type="pct"/>
            <w:vAlign w:val="center"/>
          </w:tcPr>
          <w:p w14:paraId="5CFDA0D6" w14:textId="1CCBEFCF" w:rsidR="00230B7C" w:rsidRDefault="002322EE" w:rsidP="00495305">
            <w:pPr>
              <w:spacing w:after="0" w:line="360" w:lineRule="auto"/>
              <w:jc w:val="center"/>
              <w:rPr>
                <w:rFonts w:ascii="Times New Roman" w:hAnsi="Times New Roman" w:cs="Times New Roman"/>
                <w:color w:val="0000FF"/>
                <w:sz w:val="18"/>
                <w:u w:val="single"/>
              </w:rPr>
            </w:pPr>
            <w:hyperlink r:id="rId19" w:history="1">
              <w:r w:rsidR="00216362" w:rsidRPr="004D6E7F">
                <w:rPr>
                  <w:rStyle w:val="Lienhypertexte"/>
                  <w:rFonts w:ascii="Times New Roman" w:hAnsi="Times New Roman" w:cs="Times New Roman"/>
                  <w:sz w:val="18"/>
                </w:rPr>
                <w:t>Rachid.sehouane@ght-novo.fr</w:t>
              </w:r>
            </w:hyperlink>
          </w:p>
        </w:tc>
        <w:tc>
          <w:tcPr>
            <w:tcW w:w="872" w:type="pct"/>
            <w:vAlign w:val="center"/>
          </w:tcPr>
          <w:p w14:paraId="091008BD" w14:textId="56BBA9A5" w:rsidR="00230B7C" w:rsidRPr="00EE1122" w:rsidRDefault="00216362" w:rsidP="00495305">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01.34.53.23.17</w:t>
            </w:r>
          </w:p>
        </w:tc>
      </w:tr>
      <w:tr w:rsidR="00495305" w:rsidRPr="00EE1122" w14:paraId="3AD82C2D" w14:textId="77777777" w:rsidTr="00622A4C">
        <w:trPr>
          <w:trHeight w:val="510"/>
          <w:jc w:val="center"/>
        </w:trPr>
        <w:tc>
          <w:tcPr>
            <w:tcW w:w="494" w:type="pct"/>
            <w:vAlign w:val="center"/>
          </w:tcPr>
          <w:p w14:paraId="40FAFE15" w14:textId="1704F5CF" w:rsidR="00495305" w:rsidRPr="00EE1122" w:rsidRDefault="00230B7C" w:rsidP="00495305">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06</w:t>
            </w:r>
          </w:p>
        </w:tc>
        <w:tc>
          <w:tcPr>
            <w:tcW w:w="884" w:type="pct"/>
            <w:vAlign w:val="center"/>
          </w:tcPr>
          <w:p w14:paraId="77F250C7" w14:textId="6ABE4895" w:rsidR="00495305" w:rsidRPr="00EE1122" w:rsidRDefault="00495305" w:rsidP="00495305">
            <w:pPr>
              <w:spacing w:after="0" w:line="360" w:lineRule="auto"/>
              <w:jc w:val="center"/>
              <w:rPr>
                <w:rFonts w:ascii="Times New Roman" w:hAnsi="Times New Roman" w:cs="Times New Roman"/>
                <w:sz w:val="18"/>
                <w:szCs w:val="18"/>
              </w:rPr>
            </w:pPr>
            <w:r w:rsidRPr="00EE1122">
              <w:rPr>
                <w:rFonts w:ascii="Times New Roman" w:hAnsi="Times New Roman" w:cs="Times New Roman"/>
                <w:sz w:val="18"/>
                <w:szCs w:val="18"/>
              </w:rPr>
              <w:t xml:space="preserve">Centre Hospitalier Delafontaine – Saint Denis </w:t>
            </w:r>
          </w:p>
        </w:tc>
        <w:tc>
          <w:tcPr>
            <w:tcW w:w="1177" w:type="pct"/>
            <w:vAlign w:val="center"/>
          </w:tcPr>
          <w:p w14:paraId="2611EABD" w14:textId="34B9BFCC" w:rsidR="00495305" w:rsidRPr="00EE1122" w:rsidRDefault="00495305" w:rsidP="00495305">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Rémi LEFRANCOIS</w:t>
            </w:r>
          </w:p>
        </w:tc>
        <w:tc>
          <w:tcPr>
            <w:tcW w:w="1573" w:type="pct"/>
            <w:vAlign w:val="center"/>
          </w:tcPr>
          <w:p w14:paraId="481C856F" w14:textId="7445D6DC" w:rsidR="00495305" w:rsidRPr="00EE1122" w:rsidRDefault="002322EE" w:rsidP="00495305">
            <w:pPr>
              <w:spacing w:after="0" w:line="360" w:lineRule="auto"/>
              <w:jc w:val="center"/>
              <w:rPr>
                <w:rFonts w:ascii="Times New Roman" w:hAnsi="Times New Roman" w:cs="Times New Roman"/>
                <w:color w:val="0000FF"/>
                <w:sz w:val="18"/>
                <w:u w:val="single"/>
              </w:rPr>
            </w:pPr>
            <w:hyperlink r:id="rId20" w:history="1">
              <w:r w:rsidR="00495305" w:rsidRPr="00495305">
                <w:rPr>
                  <w:rFonts w:ascii="Times New Roman" w:hAnsi="Times New Roman" w:cs="Times New Roman"/>
                  <w:color w:val="0000FF"/>
                  <w:sz w:val="18"/>
                  <w:u w:val="single"/>
                </w:rPr>
                <w:t>remi.lefrancois@ch-stdenis.fr</w:t>
              </w:r>
            </w:hyperlink>
          </w:p>
        </w:tc>
        <w:tc>
          <w:tcPr>
            <w:tcW w:w="872" w:type="pct"/>
            <w:vAlign w:val="center"/>
          </w:tcPr>
          <w:p w14:paraId="0937C047" w14:textId="77777777" w:rsidR="00495305" w:rsidRPr="00EE1122" w:rsidRDefault="00495305" w:rsidP="00495305">
            <w:pPr>
              <w:spacing w:after="0" w:line="360" w:lineRule="auto"/>
              <w:jc w:val="center"/>
              <w:rPr>
                <w:rFonts w:ascii="Times New Roman" w:hAnsi="Times New Roman" w:cs="Times New Roman"/>
                <w:sz w:val="18"/>
                <w:szCs w:val="18"/>
              </w:rPr>
            </w:pPr>
          </w:p>
        </w:tc>
      </w:tr>
    </w:tbl>
    <w:p w14:paraId="437D110B" w14:textId="77777777" w:rsidR="008525C4" w:rsidRDefault="008525C4" w:rsidP="008525C4"/>
    <w:p w14:paraId="133AA55B" w14:textId="77777777" w:rsidR="008525C4" w:rsidRDefault="008525C4" w:rsidP="008525C4">
      <w:pPr>
        <w:pStyle w:val="Titre2"/>
        <w:numPr>
          <w:ilvl w:val="1"/>
          <w:numId w:val="7"/>
        </w:numPr>
        <w:autoSpaceDE w:val="0"/>
        <w:autoSpaceDN w:val="0"/>
        <w:adjustRightInd w:val="0"/>
        <w:spacing w:before="120" w:line="360" w:lineRule="auto"/>
        <w:rPr>
          <w:szCs w:val="20"/>
        </w:rPr>
      </w:pPr>
      <w:bookmarkStart w:id="378" w:name="_Toc58511977"/>
      <w:r w:rsidRPr="008525C4">
        <w:t>Questionnaire</w:t>
      </w:r>
      <w:r>
        <w:rPr>
          <w:szCs w:val="20"/>
        </w:rPr>
        <w:t xml:space="preserve"> de satisfaction (Annexe 2)</w:t>
      </w:r>
      <w:bookmarkEnd w:id="378"/>
    </w:p>
    <w:tbl>
      <w:tblPr>
        <w:tblStyle w:val="Grilledutableau"/>
        <w:tblW w:w="10266" w:type="dxa"/>
        <w:tblInd w:w="-289" w:type="dxa"/>
        <w:tblLook w:val="04A0" w:firstRow="1" w:lastRow="0" w:firstColumn="1" w:lastColumn="0" w:noHBand="0" w:noVBand="1"/>
      </w:tblPr>
      <w:tblGrid>
        <w:gridCol w:w="2566"/>
        <w:gridCol w:w="2567"/>
        <w:gridCol w:w="2566"/>
        <w:gridCol w:w="2567"/>
      </w:tblGrid>
      <w:tr w:rsidR="008525C4" w:rsidRPr="00BC509D" w14:paraId="47300FEC" w14:textId="77777777" w:rsidTr="008525C4">
        <w:trPr>
          <w:trHeight w:val="306"/>
        </w:trPr>
        <w:tc>
          <w:tcPr>
            <w:tcW w:w="10266" w:type="dxa"/>
            <w:gridSpan w:val="4"/>
            <w:tcBorders>
              <w:bottom w:val="single" w:sz="4" w:space="0" w:color="000000"/>
            </w:tcBorders>
            <w:shd w:val="clear" w:color="auto" w:fill="F2F2F2" w:themeFill="background1" w:themeFillShade="F2"/>
            <w:vAlign w:val="center"/>
          </w:tcPr>
          <w:p w14:paraId="753D2E8F" w14:textId="77777777" w:rsidR="008525C4" w:rsidRPr="00BC509D" w:rsidRDefault="008525C4" w:rsidP="008525C4">
            <w:pPr>
              <w:spacing w:before="120" w:after="120" w:line="259" w:lineRule="auto"/>
              <w:rPr>
                <w:rFonts w:ascii="Times New Roman" w:hAnsi="Times New Roman"/>
                <w:b/>
              </w:rPr>
            </w:pPr>
            <w:r>
              <w:rPr>
                <w:rFonts w:ascii="Times New Roman" w:hAnsi="Times New Roman"/>
                <w:b/>
              </w:rPr>
              <w:t xml:space="preserve">SATISFACTION </w:t>
            </w:r>
          </w:p>
        </w:tc>
      </w:tr>
      <w:tr w:rsidR="008525C4" w:rsidRPr="000E16A4" w14:paraId="3329EBE3" w14:textId="77777777" w:rsidTr="008525C4">
        <w:trPr>
          <w:trHeight w:val="20"/>
        </w:trPr>
        <w:tc>
          <w:tcPr>
            <w:tcW w:w="10266" w:type="dxa"/>
            <w:gridSpan w:val="4"/>
            <w:tcBorders>
              <w:left w:val="nil"/>
              <w:bottom w:val="single" w:sz="4" w:space="0" w:color="A6A6A6" w:themeColor="background1" w:themeShade="A6"/>
              <w:right w:val="nil"/>
            </w:tcBorders>
            <w:vAlign w:val="center"/>
          </w:tcPr>
          <w:p w14:paraId="19DFA0D6" w14:textId="77777777" w:rsidR="008525C4" w:rsidRPr="000E16A4" w:rsidRDefault="008525C4" w:rsidP="008525C4">
            <w:pPr>
              <w:spacing w:after="0"/>
              <w:rPr>
                <w:rFonts w:ascii="Times New Roman" w:eastAsia="Times New Roman" w:hAnsi="Times New Roman"/>
                <w:sz w:val="12"/>
                <w:szCs w:val="12"/>
                <w:lang w:eastAsia="fr-FR"/>
              </w:rPr>
            </w:pPr>
          </w:p>
        </w:tc>
      </w:tr>
      <w:tr w:rsidR="008525C4" w:rsidRPr="00BC509D" w14:paraId="6336AE1C" w14:textId="77777777" w:rsidTr="008525C4">
        <w:trPr>
          <w:trHeight w:val="319"/>
        </w:trPr>
        <w:tc>
          <w:tcPr>
            <w:tcW w:w="10266" w:type="dxa"/>
            <w:gridSpan w:val="4"/>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vAlign w:val="center"/>
          </w:tcPr>
          <w:p w14:paraId="6A4B3B81" w14:textId="5F80685A" w:rsidR="008525C4" w:rsidRPr="00BC509D" w:rsidRDefault="008525C4" w:rsidP="008525C4">
            <w:pPr>
              <w:spacing w:after="0"/>
              <w:rPr>
                <w:rFonts w:ascii="Times New Roman" w:hAnsi="Times New Roman"/>
              </w:rPr>
            </w:pPr>
            <w:r w:rsidRPr="00BC509D">
              <w:rPr>
                <w:rFonts w:ascii="Times New Roman" w:eastAsia="Times New Roman" w:hAnsi="Times New Roman"/>
                <w:lang w:eastAsia="fr-FR"/>
              </w:rPr>
              <w:t xml:space="preserve">Satisfaction vis-à-vis de la </w:t>
            </w:r>
            <w:r>
              <w:rPr>
                <w:rFonts w:ascii="Times New Roman" w:eastAsia="Times New Roman" w:hAnsi="Times New Roman"/>
                <w:lang w:eastAsia="fr-FR"/>
              </w:rPr>
              <w:t>prise du traitement :</w:t>
            </w:r>
            <w:r>
              <w:rPr>
                <w:rFonts w:ascii="Times New Roman" w:hAnsi="Times New Roman"/>
              </w:rPr>
              <w:t xml:space="preserve"> </w:t>
            </w:r>
          </w:p>
        </w:tc>
      </w:tr>
      <w:tr w:rsidR="008525C4" w:rsidRPr="00BC509D" w14:paraId="658F10A6" w14:textId="77777777" w:rsidTr="008525C4">
        <w:trPr>
          <w:trHeight w:val="60"/>
        </w:trPr>
        <w:tc>
          <w:tcPr>
            <w:tcW w:w="2566" w:type="dxa"/>
            <w:tcBorders>
              <w:top w:val="nil"/>
              <w:left w:val="single" w:sz="4" w:space="0" w:color="A6A6A6" w:themeColor="background1" w:themeShade="A6"/>
              <w:bottom w:val="single" w:sz="4" w:space="0" w:color="A6A6A6" w:themeColor="background1" w:themeShade="A6"/>
              <w:right w:val="nil"/>
            </w:tcBorders>
            <w:vAlign w:val="center"/>
          </w:tcPr>
          <w:p w14:paraId="43C257BD" w14:textId="77777777" w:rsidR="008525C4" w:rsidRPr="00BC509D" w:rsidRDefault="008525C4" w:rsidP="008525C4">
            <w:pPr>
              <w:spacing w:after="0"/>
              <w:rPr>
                <w:rFonts w:ascii="Times New Roman" w:hAnsi="Times New Roman"/>
              </w:rPr>
            </w:pPr>
            <w:r w:rsidRPr="00BC509D">
              <w:rPr>
                <w:rFonts w:ascii="Segoe UI Symbol" w:hAnsi="Segoe UI Symbol" w:cs="Segoe UI Symbol"/>
              </w:rPr>
              <w:t>❑</w:t>
            </w:r>
            <w:r w:rsidRPr="00BC509D">
              <w:rPr>
                <w:rFonts w:ascii="Times New Roman" w:hAnsi="Times New Roman"/>
              </w:rPr>
              <w:t xml:space="preserve"> </w:t>
            </w:r>
            <w:r w:rsidRPr="00BC509D">
              <w:rPr>
                <w:rFonts w:ascii="Times New Roman" w:eastAsia="Times New Roman" w:hAnsi="Times New Roman"/>
                <w:lang w:eastAsia="fr-FR"/>
              </w:rPr>
              <w:t>Très satisfait</w:t>
            </w:r>
          </w:p>
        </w:tc>
        <w:tc>
          <w:tcPr>
            <w:tcW w:w="2567" w:type="dxa"/>
            <w:tcBorders>
              <w:top w:val="nil"/>
              <w:left w:val="nil"/>
              <w:bottom w:val="single" w:sz="4" w:space="0" w:color="A6A6A6" w:themeColor="background1" w:themeShade="A6"/>
              <w:right w:val="nil"/>
            </w:tcBorders>
            <w:vAlign w:val="center"/>
          </w:tcPr>
          <w:p w14:paraId="11ACD943" w14:textId="77777777" w:rsidR="008525C4" w:rsidRPr="00BC509D" w:rsidRDefault="008525C4" w:rsidP="008525C4">
            <w:pPr>
              <w:spacing w:after="0"/>
              <w:rPr>
                <w:rFonts w:ascii="Times New Roman" w:hAnsi="Times New Roman"/>
              </w:rPr>
            </w:pPr>
            <w:r w:rsidRPr="00BC509D">
              <w:rPr>
                <w:rFonts w:ascii="Segoe UI Symbol" w:hAnsi="Segoe UI Symbol" w:cs="Segoe UI Symbol"/>
              </w:rPr>
              <w:t>❑</w:t>
            </w:r>
            <w:r w:rsidRPr="00BC509D">
              <w:rPr>
                <w:rFonts w:ascii="Times New Roman" w:hAnsi="Times New Roman"/>
              </w:rPr>
              <w:t xml:space="preserve"> </w:t>
            </w:r>
            <w:r w:rsidRPr="00BC509D">
              <w:rPr>
                <w:rFonts w:ascii="Times New Roman" w:eastAsia="Times New Roman" w:hAnsi="Times New Roman"/>
                <w:lang w:eastAsia="fr-FR"/>
              </w:rPr>
              <w:t>Satisfait</w:t>
            </w:r>
          </w:p>
        </w:tc>
        <w:tc>
          <w:tcPr>
            <w:tcW w:w="2566" w:type="dxa"/>
            <w:tcBorders>
              <w:top w:val="nil"/>
              <w:left w:val="nil"/>
              <w:bottom w:val="single" w:sz="4" w:space="0" w:color="A6A6A6" w:themeColor="background1" w:themeShade="A6"/>
              <w:right w:val="nil"/>
            </w:tcBorders>
            <w:vAlign w:val="center"/>
          </w:tcPr>
          <w:p w14:paraId="2F178C86" w14:textId="3D88FA03" w:rsidR="008525C4" w:rsidRPr="00BC509D" w:rsidRDefault="008525C4" w:rsidP="008525C4">
            <w:pPr>
              <w:spacing w:after="0"/>
              <w:rPr>
                <w:rFonts w:ascii="Times New Roman" w:hAnsi="Times New Roman"/>
              </w:rPr>
            </w:pPr>
            <w:r w:rsidRPr="00BC509D">
              <w:rPr>
                <w:rFonts w:ascii="Segoe UI Symbol" w:hAnsi="Segoe UI Symbol" w:cs="Segoe UI Symbol"/>
              </w:rPr>
              <w:t>❑</w:t>
            </w:r>
            <w:r w:rsidRPr="00BC509D">
              <w:rPr>
                <w:rFonts w:ascii="Times New Roman" w:hAnsi="Times New Roman"/>
              </w:rPr>
              <w:t xml:space="preserve"> </w:t>
            </w:r>
            <w:r>
              <w:rPr>
                <w:rFonts w:ascii="Times New Roman" w:hAnsi="Times New Roman"/>
              </w:rPr>
              <w:t xml:space="preserve">Insatisfait </w:t>
            </w:r>
          </w:p>
        </w:tc>
        <w:tc>
          <w:tcPr>
            <w:tcW w:w="2567" w:type="dxa"/>
            <w:tcBorders>
              <w:top w:val="nil"/>
              <w:left w:val="nil"/>
              <w:bottom w:val="single" w:sz="4" w:space="0" w:color="A6A6A6" w:themeColor="background1" w:themeShade="A6"/>
              <w:right w:val="single" w:sz="4" w:space="0" w:color="A6A6A6" w:themeColor="background1" w:themeShade="A6"/>
            </w:tcBorders>
            <w:vAlign w:val="center"/>
          </w:tcPr>
          <w:p w14:paraId="268F6128" w14:textId="02B18462" w:rsidR="008525C4" w:rsidRPr="00BC509D" w:rsidRDefault="008525C4" w:rsidP="008525C4">
            <w:pPr>
              <w:spacing w:after="0"/>
              <w:rPr>
                <w:rFonts w:ascii="Times New Roman" w:hAnsi="Times New Roman"/>
              </w:rPr>
            </w:pPr>
            <w:r w:rsidRPr="00BC509D">
              <w:rPr>
                <w:rFonts w:ascii="Segoe UI Symbol" w:hAnsi="Segoe UI Symbol" w:cs="Segoe UI Symbol"/>
              </w:rPr>
              <w:t>❑</w:t>
            </w:r>
            <w:r w:rsidRPr="00BC509D">
              <w:rPr>
                <w:rFonts w:ascii="Times New Roman" w:hAnsi="Times New Roman"/>
              </w:rPr>
              <w:t xml:space="preserve"> </w:t>
            </w:r>
            <w:r w:rsidRPr="00BC509D">
              <w:rPr>
                <w:rFonts w:ascii="Times New Roman" w:eastAsia="Times New Roman" w:hAnsi="Times New Roman"/>
                <w:lang w:eastAsia="fr-FR"/>
              </w:rPr>
              <w:t>Très</w:t>
            </w:r>
            <w:r>
              <w:rPr>
                <w:rFonts w:ascii="Times New Roman" w:eastAsia="Times New Roman" w:hAnsi="Times New Roman"/>
                <w:lang w:eastAsia="fr-FR"/>
              </w:rPr>
              <w:t xml:space="preserve"> </w:t>
            </w:r>
            <w:r>
              <w:rPr>
                <w:rFonts w:ascii="Times New Roman" w:hAnsi="Times New Roman"/>
              </w:rPr>
              <w:t>Insatisfait</w:t>
            </w:r>
          </w:p>
        </w:tc>
      </w:tr>
    </w:tbl>
    <w:p w14:paraId="49D7D257" w14:textId="6FCFD358" w:rsidR="00615E81" w:rsidRPr="00EE1122" w:rsidRDefault="00647FC8" w:rsidP="00AA45AA">
      <w:pPr>
        <w:pStyle w:val="Titre2"/>
        <w:numPr>
          <w:ilvl w:val="1"/>
          <w:numId w:val="7"/>
        </w:numPr>
        <w:autoSpaceDE w:val="0"/>
        <w:autoSpaceDN w:val="0"/>
        <w:adjustRightInd w:val="0"/>
        <w:spacing w:before="120" w:line="360" w:lineRule="auto"/>
        <w:rPr>
          <w:szCs w:val="20"/>
        </w:rPr>
      </w:pPr>
      <w:bookmarkStart w:id="379" w:name="_Toc58511978"/>
      <w:r w:rsidRPr="00EE1122">
        <w:lastRenderedPageBreak/>
        <w:t xml:space="preserve">Questionnaire de Qualité de vie - </w:t>
      </w:r>
      <w:r w:rsidR="008525C4">
        <w:t>EQ5D (Annexe 3</w:t>
      </w:r>
      <w:r w:rsidR="00AC4315" w:rsidRPr="00EE1122">
        <w:t>)</w:t>
      </w:r>
      <w:bookmarkEnd w:id="379"/>
      <w:r w:rsidR="00AC4315" w:rsidRPr="00EE1122">
        <w:t xml:space="preserve"> </w:t>
      </w:r>
    </w:p>
    <w:p w14:paraId="167D656A" w14:textId="05A4F303" w:rsidR="00615E81" w:rsidRPr="00615E81" w:rsidRDefault="00615B4D" w:rsidP="006E2A74">
      <w:pPr>
        <w:spacing w:line="360" w:lineRule="auto"/>
      </w:pPr>
      <w:r w:rsidRPr="00805F3F">
        <w:rPr>
          <w:rStyle w:val="Lienhypertexte"/>
          <w:rFonts w:ascii="Times" w:hAnsi="Times" w:cs="Times"/>
          <w:noProof/>
          <w:lang w:eastAsia="fr-FR"/>
        </w:rPr>
        <w:drawing>
          <wp:inline distT="0" distB="0" distL="0" distR="0" wp14:anchorId="240B7B21" wp14:editId="56B25FAF">
            <wp:extent cx="5543550" cy="6584950"/>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11"/>
                    <pic:cNvPicPr>
                      <a:picLocks noChangeAspect="1" noChangeArrowheads="1"/>
                    </pic:cNvPicPr>
                  </pic:nvPicPr>
                  <pic:blipFill>
                    <a:blip r:embed="rId21">
                      <a:extLst>
                        <a:ext uri="{28A0092B-C50C-407E-A947-70E740481C1C}">
                          <a14:useLocalDpi xmlns:a14="http://schemas.microsoft.com/office/drawing/2010/main" val="0"/>
                        </a:ext>
                      </a:extLst>
                    </a:blip>
                    <a:srcRect t="7036"/>
                    <a:stretch>
                      <a:fillRect/>
                    </a:stretch>
                  </pic:blipFill>
                  <pic:spPr bwMode="auto">
                    <a:xfrm>
                      <a:off x="0" y="0"/>
                      <a:ext cx="5543550" cy="6584950"/>
                    </a:xfrm>
                    <a:prstGeom prst="rect">
                      <a:avLst/>
                    </a:prstGeom>
                    <a:noFill/>
                    <a:ln>
                      <a:noFill/>
                    </a:ln>
                  </pic:spPr>
                </pic:pic>
              </a:graphicData>
            </a:graphic>
          </wp:inline>
        </w:drawing>
      </w:r>
    </w:p>
    <w:sectPr w:rsidR="00615E81" w:rsidRPr="00615E81" w:rsidSect="00F925F5">
      <w:pgSz w:w="11906" w:h="16838"/>
      <w:pgMar w:top="2032" w:right="1134" w:bottom="851" w:left="1134" w:header="567" w:footer="567" w:gutter="0"/>
      <w:cols w:space="720"/>
      <w:formProt w:val="0"/>
      <w:titlePg/>
      <w:docGrid w:linePitch="312"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3" w:author="Véronique DA COSTA" w:date="2021-01-19T12:18:00Z" w:initials="VCA">
    <w:p w14:paraId="765DB475" w14:textId="123B948F" w:rsidR="00C36D9D" w:rsidRDefault="00C36D9D" w:rsidP="00C36D9D">
      <w:pPr>
        <w:pStyle w:val="Commentaire"/>
      </w:pPr>
      <w:r>
        <w:rPr>
          <w:rStyle w:val="Marquedecommentaire"/>
        </w:rPr>
        <w:annotationRef/>
      </w:r>
      <w:r>
        <w:rPr>
          <w:rStyle w:val="Marquedecommentaire"/>
        </w:rPr>
        <w:annotationRef/>
      </w:r>
      <w:r>
        <w:t>Insérer un paragraphe sur l’organisation du retour des patients à domicile, intervention de l’infirmière, utilisation de Terr-</w:t>
      </w:r>
      <w:proofErr w:type="spellStart"/>
      <w:r>
        <w:t>eSanté</w:t>
      </w:r>
      <w:proofErr w:type="spellEnd"/>
      <w:r>
        <w:t xml:space="preserve"> </w:t>
      </w:r>
    </w:p>
    <w:p w14:paraId="3E1CD7FC" w14:textId="03E0D149" w:rsidR="00C36D9D" w:rsidRDefault="00C36D9D">
      <w:pPr>
        <w:pStyle w:val="Commentaire"/>
      </w:pPr>
    </w:p>
  </w:comment>
  <w:comment w:id="247" w:author="Véronique DA COSTA" w:date="2021-01-19T12:22:00Z" w:initials="VCA">
    <w:p w14:paraId="2D03FF1E" w14:textId="0A3AFC35" w:rsidR="00094C23" w:rsidRDefault="00094C23">
      <w:pPr>
        <w:pStyle w:val="Commentaire"/>
      </w:pPr>
      <w:r>
        <w:rPr>
          <w:rStyle w:val="Marquedecommentaire"/>
        </w:rPr>
        <w:annotationRef/>
      </w:r>
      <w:r>
        <w:t xml:space="preserve">En cas d’aggravation est-ce l’infirmière se rend tous les jours chez le patient ? </w:t>
      </w:r>
    </w:p>
  </w:comment>
  <w:comment w:id="248" w:author="Véronique DA COSTA" w:date="2021-01-19T12:21:00Z" w:initials="VCA">
    <w:p w14:paraId="2DF28202" w14:textId="6D3F35E8" w:rsidR="00094C23" w:rsidRDefault="00094C23">
      <w:pPr>
        <w:pStyle w:val="Commentaire"/>
      </w:pPr>
      <w:r>
        <w:rPr>
          <w:rStyle w:val="Marquedecommentaire"/>
        </w:rPr>
        <w:annotationRef/>
      </w:r>
      <w:r>
        <w:t xml:space="preserve">A confirmer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1CD7FC" w15:done="0"/>
  <w15:commentEx w15:paraId="2D03FF1E" w15:done="0"/>
  <w15:commentEx w15:paraId="2DF282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14C95" w16cex:dateUtc="2021-01-19T11:18:00Z"/>
  <w16cex:commentExtensible w16cex:durableId="23B14D7B" w16cex:dateUtc="2021-01-19T11:22:00Z"/>
  <w16cex:commentExtensible w16cex:durableId="23B14D5E" w16cex:dateUtc="2021-01-19T1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1CD7FC" w16cid:durableId="23B14C95"/>
  <w16cid:commentId w16cid:paraId="2D03FF1E" w16cid:durableId="23B14D7B"/>
  <w16cid:commentId w16cid:paraId="2DF28202" w16cid:durableId="23B14D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B7613" w14:textId="77777777" w:rsidR="003D2310" w:rsidRDefault="003D2310">
      <w:pPr>
        <w:spacing w:after="0" w:line="240" w:lineRule="auto"/>
      </w:pPr>
      <w:r>
        <w:separator/>
      </w:r>
    </w:p>
  </w:endnote>
  <w:endnote w:type="continuationSeparator" w:id="0">
    <w:p w14:paraId="00206AE2" w14:textId="77777777" w:rsidR="003D2310" w:rsidRDefault="003D2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8FE92" w14:textId="4D62CE20" w:rsidR="003D2310" w:rsidRPr="004F45AD" w:rsidRDefault="003D2310" w:rsidP="007F389B">
    <w:pPr>
      <w:pStyle w:val="En-tte"/>
      <w:tabs>
        <w:tab w:val="clear" w:pos="4536"/>
        <w:tab w:val="clear" w:pos="9072"/>
        <w:tab w:val="right" w:pos="9639"/>
      </w:tabs>
      <w:spacing w:before="600"/>
      <w:jc w:val="center"/>
      <w:rPr>
        <w:rFonts w:ascii="Times New Roman" w:hAnsi="Times New Roman" w:cs="Times New Roman"/>
      </w:rPr>
    </w:pPr>
    <w:r>
      <w:rPr>
        <w:noProof/>
        <w:lang w:eastAsia="fr-FR"/>
      </w:rPr>
      <mc:AlternateContent>
        <mc:Choice Requires="wps">
          <w:drawing>
            <wp:inline distT="0" distB="0" distL="0" distR="0" wp14:anchorId="0A869F4B" wp14:editId="5F940A7A">
              <wp:extent cx="1270" cy="13335"/>
              <wp:effectExtent l="0" t="1905" r="635" b="3810"/>
              <wp:docPr id="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 cy="13335"/>
                      </a:xfrm>
                      <a:prstGeom prst="rect">
                        <a:avLst/>
                      </a:prstGeom>
                      <a:solidFill>
                        <a:srgbClr val="4494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58583" id="Rectangle 24" o:spid="_x0000_s1026" style="width:.1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" fillcolor="#449435" stroked="f">
              <w10:anchorlock/>
            </v:rect>
          </w:pict>
        </mc:Fallback>
      </mc:AlternateContent>
    </w:r>
    <w:r>
      <w:rPr>
        <w:noProof/>
        <w:lang w:eastAsia="fr-FR"/>
      </w:rPr>
      <w:drawing>
        <wp:anchor distT="0" distB="0" distL="114300" distR="114300" simplePos="0" relativeHeight="251653120" behindDoc="0" locked="1" layoutInCell="1" allowOverlap="1" wp14:anchorId="473A8145" wp14:editId="4E64AECE">
          <wp:simplePos x="0" y="0"/>
          <wp:positionH relativeFrom="column">
            <wp:posOffset>-362585</wp:posOffset>
          </wp:positionH>
          <wp:positionV relativeFrom="margin">
            <wp:posOffset>-1125220</wp:posOffset>
          </wp:positionV>
          <wp:extent cx="762635" cy="1079500"/>
          <wp:effectExtent l="0" t="0" r="0" b="635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635" cy="10795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6192" behindDoc="0" locked="1" layoutInCell="1" allowOverlap="1" wp14:anchorId="2A7E0524" wp14:editId="1ED3306C">
          <wp:simplePos x="0" y="0"/>
          <wp:positionH relativeFrom="column">
            <wp:posOffset>-362585</wp:posOffset>
          </wp:positionH>
          <wp:positionV relativeFrom="margin">
            <wp:posOffset>-1125220</wp:posOffset>
          </wp:positionV>
          <wp:extent cx="762635" cy="1079500"/>
          <wp:effectExtent l="0" t="0" r="0" b="635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635" cy="1079500"/>
                  </a:xfrm>
                  <a:prstGeom prst="rect">
                    <a:avLst/>
                  </a:prstGeom>
                  <a:noFill/>
                </pic:spPr>
              </pic:pic>
            </a:graphicData>
          </a:graphic>
          <wp14:sizeRelH relativeFrom="page">
            <wp14:pctWidth>0</wp14:pctWidth>
          </wp14:sizeRelH>
          <wp14:sizeRelV relativeFrom="page">
            <wp14:pctHeight>0</wp14:pctHeight>
          </wp14:sizeRelV>
        </wp:anchor>
      </w:drawing>
    </w:r>
  </w:p>
  <w:p w14:paraId="77AAF077" w14:textId="4DD33903" w:rsidR="003D2310" w:rsidRPr="004F45AD" w:rsidRDefault="003D2310" w:rsidP="007F389B">
    <w:pPr>
      <w:pStyle w:val="Pieddepage"/>
      <w:tabs>
        <w:tab w:val="clear" w:pos="4536"/>
        <w:tab w:val="clear" w:pos="9072"/>
      </w:tabs>
      <w:ind w:left="-567" w:right="-567"/>
      <w:jc w:val="center"/>
      <w:rPr>
        <w:rFonts w:ascii="Times New Roman" w:hAnsi="Times New Roman" w:cs="Times New Roman"/>
        <w:i/>
        <w:iCs/>
        <w:color w:val="449435"/>
        <w:sz w:val="14"/>
        <w:szCs w:val="14"/>
      </w:rPr>
    </w:pPr>
    <w:r>
      <w:rPr>
        <w:noProof/>
        <w:lang w:eastAsia="fr-FR"/>
      </w:rPr>
      <w:drawing>
        <wp:anchor distT="0" distB="0" distL="114300" distR="114300" simplePos="0" relativeHeight="251657216" behindDoc="0" locked="1" layoutInCell="1" allowOverlap="1" wp14:anchorId="3F97FE16" wp14:editId="3AB85CF7">
          <wp:simplePos x="0" y="0"/>
          <wp:positionH relativeFrom="column">
            <wp:posOffset>4125595</wp:posOffset>
          </wp:positionH>
          <wp:positionV relativeFrom="paragraph">
            <wp:posOffset>-237490</wp:posOffset>
          </wp:positionV>
          <wp:extent cx="2354580" cy="720090"/>
          <wp:effectExtent l="0" t="0" r="7620" b="3810"/>
          <wp:wrapNone/>
          <wp:docPr id="10"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54580" cy="720090"/>
                  </a:xfrm>
                  <a:prstGeom prst="rect">
                    <a:avLst/>
                  </a:prstGeom>
                  <a:noFill/>
                </pic:spPr>
              </pic:pic>
            </a:graphicData>
          </a:graphic>
          <wp14:sizeRelH relativeFrom="page">
            <wp14:pctWidth>0</wp14:pctWidth>
          </wp14:sizeRelH>
          <wp14:sizeRelV relativeFrom="page">
            <wp14:pctHeight>0</wp14:pctHeight>
          </wp14:sizeRelV>
        </wp:anchor>
      </w:drawing>
    </w:r>
    <w:r w:rsidRPr="004F45AD">
      <w:rPr>
        <w:rFonts w:ascii="Times New Roman" w:hAnsi="Times New Roman" w:cs="Times New Roman"/>
        <w:sz w:val="16"/>
        <w:szCs w:val="16"/>
        <w:lang w:val="it-IT"/>
      </w:rPr>
      <w:t xml:space="preserve">P. </w:t>
    </w:r>
    <w:r w:rsidRPr="004F45AD">
      <w:rPr>
        <w:rFonts w:ascii="Times New Roman" w:hAnsi="Times New Roman" w:cs="Times New Roman"/>
        <w:sz w:val="16"/>
        <w:szCs w:val="16"/>
        <w:lang w:val="it-IT"/>
      </w:rPr>
      <w:fldChar w:fldCharType="begin"/>
    </w:r>
    <w:r w:rsidRPr="004F45AD">
      <w:rPr>
        <w:rFonts w:ascii="Times New Roman" w:hAnsi="Times New Roman" w:cs="Times New Roman"/>
        <w:sz w:val="16"/>
        <w:szCs w:val="16"/>
        <w:lang w:val="it-IT"/>
      </w:rPr>
      <w:instrText xml:space="preserve"> PAGE </w:instrText>
    </w:r>
    <w:r w:rsidRPr="004F45AD">
      <w:rPr>
        <w:rFonts w:ascii="Times New Roman" w:hAnsi="Times New Roman" w:cs="Times New Roman"/>
        <w:sz w:val="16"/>
        <w:szCs w:val="16"/>
        <w:lang w:val="it-IT"/>
      </w:rPr>
      <w:fldChar w:fldCharType="separate"/>
    </w:r>
    <w:r>
      <w:rPr>
        <w:rFonts w:ascii="Times New Roman" w:hAnsi="Times New Roman" w:cs="Times New Roman"/>
        <w:noProof/>
        <w:sz w:val="16"/>
        <w:szCs w:val="16"/>
        <w:lang w:val="it-IT"/>
      </w:rPr>
      <w:t>21</w:t>
    </w:r>
    <w:r w:rsidRPr="004F45AD">
      <w:rPr>
        <w:rFonts w:ascii="Times New Roman" w:hAnsi="Times New Roman" w:cs="Times New Roman"/>
        <w:sz w:val="16"/>
        <w:szCs w:val="16"/>
        <w:lang w:val="it-IT"/>
      </w:rPr>
      <w:fldChar w:fldCharType="end"/>
    </w:r>
    <w:r w:rsidRPr="004F45AD">
      <w:rPr>
        <w:rFonts w:ascii="Times New Roman" w:hAnsi="Times New Roman" w:cs="Times New Roman"/>
        <w:sz w:val="16"/>
        <w:szCs w:val="16"/>
      </w:rPr>
      <w:t xml:space="preserve"> sur </w:t>
    </w:r>
    <w:r w:rsidRPr="004F45AD">
      <w:rPr>
        <w:rFonts w:ascii="Times New Roman" w:hAnsi="Times New Roman" w:cs="Times New Roman"/>
        <w:sz w:val="16"/>
        <w:szCs w:val="16"/>
      </w:rPr>
      <w:fldChar w:fldCharType="begin"/>
    </w:r>
    <w:r w:rsidRPr="004F45AD">
      <w:rPr>
        <w:rFonts w:ascii="Times New Roman" w:hAnsi="Times New Roman" w:cs="Times New Roman"/>
        <w:sz w:val="16"/>
        <w:szCs w:val="16"/>
      </w:rPr>
      <w:instrText xml:space="preserve"> NUMPAGES  </w:instrText>
    </w:r>
    <w:r w:rsidRPr="004F45AD">
      <w:rPr>
        <w:rFonts w:ascii="Times New Roman" w:hAnsi="Times New Roman" w:cs="Times New Roman"/>
        <w:sz w:val="16"/>
        <w:szCs w:val="16"/>
      </w:rPr>
      <w:fldChar w:fldCharType="separate"/>
    </w:r>
    <w:r>
      <w:rPr>
        <w:rFonts w:ascii="Times New Roman" w:hAnsi="Times New Roman" w:cs="Times New Roman"/>
        <w:noProof/>
        <w:sz w:val="16"/>
        <w:szCs w:val="16"/>
      </w:rPr>
      <w:t>32</w:t>
    </w:r>
    <w:r w:rsidRPr="004F45AD">
      <w:rPr>
        <w:rFonts w:ascii="Times New Roman" w:hAnsi="Times New Roman" w:cs="Times New Roman"/>
        <w:sz w:val="16"/>
        <w:szCs w:val="16"/>
      </w:rPr>
      <w:fldChar w:fldCharType="end"/>
    </w:r>
  </w:p>
  <w:p w14:paraId="73D805BB" w14:textId="6260033D" w:rsidR="003D2310" w:rsidRPr="004F45AD" w:rsidRDefault="003D2310" w:rsidP="007F389B">
    <w:pPr>
      <w:pBdr>
        <w:top w:val="single" w:sz="4" w:space="1" w:color="7F7F7F"/>
      </w:pBdr>
      <w:spacing w:after="240"/>
      <w:ind w:left="-567" w:right="-567"/>
      <w:rPr>
        <w:rFonts w:ascii="Times New Roman" w:hAnsi="Times New Roman" w:cs="Times New Roman"/>
        <w:color w:val="449435"/>
        <w:sz w:val="18"/>
        <w:szCs w:val="18"/>
      </w:rPr>
    </w:pPr>
    <w:r w:rsidRPr="004F45AD">
      <w:rPr>
        <w:rFonts w:ascii="Times New Roman" w:hAnsi="Times New Roman" w:cs="Times New Roman"/>
        <w:sz w:val="18"/>
        <w:szCs w:val="18"/>
      </w:rPr>
      <w:t xml:space="preserve">Protocole </w:t>
    </w:r>
    <w:r>
      <w:rPr>
        <w:rFonts w:ascii="Times New Roman" w:hAnsi="Times New Roman" w:cs="Times New Roman"/>
        <w:sz w:val="18"/>
        <w:szCs w:val="18"/>
      </w:rPr>
      <w:t>V1-</w:t>
    </w:r>
    <w:del w:id="140" w:author="Véronique DA COSTA" w:date="2021-01-19T11:36:00Z">
      <w:r w:rsidDel="00792837">
        <w:rPr>
          <w:rFonts w:ascii="Times New Roman" w:hAnsi="Times New Roman" w:cs="Times New Roman"/>
          <w:sz w:val="18"/>
          <w:szCs w:val="18"/>
        </w:rPr>
        <w:delText>1 du 05/01/2021</w:delText>
      </w:r>
    </w:del>
    <w:ins w:id="141" w:author="Véronique DA COSTA" w:date="2021-01-19T11:36:00Z">
      <w:r w:rsidR="00792837">
        <w:rPr>
          <w:rFonts w:ascii="Times New Roman" w:hAnsi="Times New Roman" w:cs="Times New Roman"/>
          <w:sz w:val="18"/>
          <w:szCs w:val="18"/>
        </w:rPr>
        <w:t>2 du 19/01/2021</w: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F9743" w14:textId="077D3D86" w:rsidR="003D2310" w:rsidRPr="003902C8" w:rsidRDefault="003D2310" w:rsidP="007F389B">
    <w:pPr>
      <w:pStyle w:val="En-tte"/>
      <w:tabs>
        <w:tab w:val="clear" w:pos="4536"/>
        <w:tab w:val="clear" w:pos="9072"/>
        <w:tab w:val="right" w:pos="9639"/>
      </w:tabs>
      <w:spacing w:before="600"/>
      <w:jc w:val="center"/>
      <w:rPr>
        <w:color w:val="449435"/>
        <w:sz w:val="18"/>
        <w:szCs w:val="18"/>
      </w:rPr>
    </w:pPr>
    <w:r>
      <w:rPr>
        <w:noProof/>
        <w:lang w:eastAsia="fr-FR"/>
      </w:rPr>
      <w:drawing>
        <wp:anchor distT="0" distB="0" distL="114300" distR="114300" simplePos="0" relativeHeight="251655168" behindDoc="0" locked="1" layoutInCell="1" allowOverlap="1" wp14:anchorId="0B38A0E3" wp14:editId="65B5B8BE">
          <wp:simplePos x="0" y="0"/>
          <wp:positionH relativeFrom="margin">
            <wp:align>right</wp:align>
          </wp:positionH>
          <wp:positionV relativeFrom="paragraph">
            <wp:posOffset>35560</wp:posOffset>
          </wp:positionV>
          <wp:extent cx="2354580" cy="720090"/>
          <wp:effectExtent l="0" t="0" r="7620" b="3810"/>
          <wp:wrapNone/>
          <wp:docPr id="12"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4580" cy="72009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inline distT="0" distB="0" distL="0" distR="0" wp14:anchorId="1680D1A6" wp14:editId="15B4D3D7">
              <wp:extent cx="1270" cy="13335"/>
              <wp:effectExtent l="0" t="3175" r="635" b="2540"/>
              <wp:docPr id="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 cy="13335"/>
                      </a:xfrm>
                      <a:prstGeom prst="rect">
                        <a:avLst/>
                      </a:prstGeom>
                      <a:solidFill>
                        <a:srgbClr val="4494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318933" id="Rectangle 25" o:spid="_x0000_s1026" style="width:.1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" fillcolor="#449435" stroked="f">
              <w10:anchorlock/>
            </v:rect>
          </w:pict>
        </mc:Fallback>
      </mc:AlternateContent>
    </w:r>
    <w:r>
      <w:rPr>
        <w:noProof/>
        <w:lang w:eastAsia="fr-FR"/>
      </w:rPr>
      <w:drawing>
        <wp:anchor distT="0" distB="0" distL="114300" distR="114300" simplePos="0" relativeHeight="251654144" behindDoc="0" locked="1" layoutInCell="1" allowOverlap="1" wp14:anchorId="431F4748" wp14:editId="14CA5A79">
          <wp:simplePos x="0" y="0"/>
          <wp:positionH relativeFrom="column">
            <wp:posOffset>-362585</wp:posOffset>
          </wp:positionH>
          <wp:positionV relativeFrom="margin">
            <wp:posOffset>-1125220</wp:posOffset>
          </wp:positionV>
          <wp:extent cx="762635" cy="1079500"/>
          <wp:effectExtent l="0" t="0" r="0" b="635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635" cy="10795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797E5" w14:textId="77777777" w:rsidR="003D2310" w:rsidRDefault="003D2310">
      <w:pPr>
        <w:spacing w:after="0" w:line="240" w:lineRule="auto"/>
      </w:pPr>
      <w:r>
        <w:separator/>
      </w:r>
    </w:p>
  </w:footnote>
  <w:footnote w:type="continuationSeparator" w:id="0">
    <w:p w14:paraId="54F94957" w14:textId="77777777" w:rsidR="003D2310" w:rsidRDefault="003D2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A7793" w14:textId="1BB141E9" w:rsidR="003D2310" w:rsidRDefault="003D2310">
    <w:pPr>
      <w:pStyle w:val="En-tte"/>
      <w:tabs>
        <w:tab w:val="center" w:pos="4820"/>
      </w:tabs>
      <w:jc w:val="center"/>
      <w:rPr>
        <w:rFonts w:ascii="Times New Roman" w:hAnsi="Times New Roman" w:cs="Times New Roman"/>
        <w:b/>
        <w:bCs/>
        <w:color w:val="449435"/>
        <w:sz w:val="28"/>
        <w:szCs w:val="28"/>
      </w:rPr>
    </w:pPr>
    <w:r>
      <w:rPr>
        <w:noProof/>
        <w:lang w:eastAsia="fr-FR"/>
      </w:rPr>
      <mc:AlternateContent>
        <mc:Choice Requires="wps">
          <w:drawing>
            <wp:anchor distT="0" distB="0" distL="114300" distR="114300" simplePos="0" relativeHeight="251658240" behindDoc="0" locked="0" layoutInCell="1" allowOverlap="1" wp14:anchorId="5CC670F5" wp14:editId="32F0B293">
              <wp:simplePos x="0" y="0"/>
              <wp:positionH relativeFrom="column">
                <wp:posOffset>0</wp:posOffset>
              </wp:positionH>
              <wp:positionV relativeFrom="paragraph">
                <wp:posOffset>0</wp:posOffset>
              </wp:positionV>
              <wp:extent cx="635000" cy="635000"/>
              <wp:effectExtent l="9525" t="9525" r="12700" b="12700"/>
              <wp:wrapNone/>
              <wp:docPr id="9" name="shapetype_13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10800 0 0"/>
                          <a:gd name="G1" fmla="+- G0 0 10800"/>
                          <a:gd name="G2" fmla="+- G0 0 0"/>
                          <a:gd name="G3" fmla="+- 21600 0 G0"/>
                          <a:gd name="G4" fmla="*/ G2 2 1"/>
                          <a:gd name="G5" fmla="*/ G3 2 1"/>
                          <a:gd name="G6" fmla="?: G1 G5 G4"/>
                          <a:gd name="G7" fmla="+- 0 G6 0"/>
                          <a:gd name="G8" fmla="+- 21600 0 G6"/>
                          <a:gd name="G9" fmla="?: G1 0 G8"/>
                          <a:gd name="G10" fmla="?: G1 G7 21600"/>
                          <a:gd name="G11" fmla="?: G1 G8 0"/>
                          <a:gd name="G12" fmla="?: G1 21600 G7"/>
                          <a:gd name="T0" fmla="*/ 0 w 21600"/>
                          <a:gd name="T1" fmla="*/ 0 h 21600"/>
                          <a:gd name="T2" fmla="*/ 21600 w 21600"/>
                          <a:gd name="T3" fmla="*/ 0 h 21600"/>
                          <a:gd name="T4" fmla="*/ 0 w 21600"/>
                          <a:gd name="T5" fmla="*/ 21600 h 21600"/>
                          <a:gd name="T6" fmla="*/ 21600 w 21600"/>
                          <a:gd name="T7" fmla="*/ 21600 h 21600"/>
                          <a:gd name="T8" fmla="*/ 3163 w 21600"/>
                          <a:gd name="T9" fmla="*/ 3163 h 21600"/>
                          <a:gd name="T10" fmla="*/ 18437 w 21600"/>
                          <a:gd name="T11" fmla="*/ 18437 h 21600"/>
                        </a:gdLst>
                        <a:ahLst/>
                        <a:cxnLst>
                          <a:cxn ang="0">
                            <a:pos x="T0" y="T1"/>
                          </a:cxn>
                          <a:cxn ang="0">
                            <a:pos x="T2" y="T3"/>
                          </a:cxn>
                          <a:cxn ang="0">
                            <a:pos x="T4" y="T5"/>
                          </a:cxn>
                          <a:cxn ang="0">
                            <a:pos x="T6" y="T7"/>
                          </a:cxn>
                        </a:cxnLst>
                        <a:rect l="T8" t="T9" r="T10" b="T11"/>
                        <a:pathLst>
                          <a:path w="21600" h="21600">
                            <a:moveTo>
                              <a:pt x="0" y="0"/>
                            </a:moveTo>
                            <a:lnTo>
                              <a:pt x="21600" y="0"/>
                            </a:lnTo>
                          </a:path>
                          <a:path w="21600" h="21600">
                            <a:moveTo>
                              <a:pt x="0" y="2160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6440E8" id="shapetype_136"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" path="m,l21600,em,21600r21600,e">
              <v:stroke joinstyle="miter"/>
              <v:path o:connecttype="custom" o:connectlocs="0,0;635000,0;0,635000;635000,635000" o:connectangles="0,0,0,0" textboxrect="3163,3163,18437,18437"/>
              <o:lock v:ext="edit" selection="t"/>
            </v:shape>
          </w:pict>
        </mc:Fallback>
      </mc:AlternateContent>
    </w:r>
    <w:r>
      <w:rPr>
        <w:noProof/>
        <w:lang w:eastAsia="fr-FR"/>
      </w:rPr>
      <w:drawing>
        <wp:anchor distT="0" distB="0" distL="114300" distR="114300" simplePos="0" relativeHeight="251652096" behindDoc="1" locked="0" layoutInCell="1" allowOverlap="1" wp14:anchorId="426DD4B9" wp14:editId="6E12D752">
          <wp:simplePos x="0" y="0"/>
          <wp:positionH relativeFrom="column">
            <wp:posOffset>13335</wp:posOffset>
          </wp:positionH>
          <wp:positionV relativeFrom="paragraph">
            <wp:posOffset>-131445</wp:posOffset>
          </wp:positionV>
          <wp:extent cx="323850" cy="457200"/>
          <wp:effectExtent l="0" t="0" r="0" b="0"/>
          <wp:wrapNone/>
          <wp:docPr id="6" name="Image 2" descr="logo_CHRD_couleur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_CHRD_couleurs-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 cy="4572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color w:val="449435"/>
        <w:sz w:val="28"/>
        <w:szCs w:val="28"/>
      </w:rPr>
      <w:t xml:space="preserve">Etude </w:t>
    </w:r>
    <w:proofErr w:type="spellStart"/>
    <w:r>
      <w:rPr>
        <w:rFonts w:ascii="Times New Roman" w:hAnsi="Times New Roman" w:cs="Times New Roman"/>
        <w:b/>
        <w:bCs/>
        <w:color w:val="449435"/>
        <w:sz w:val="28"/>
        <w:szCs w:val="28"/>
      </w:rPr>
      <w:t>CoPreDex</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Look w:val="00A0" w:firstRow="1" w:lastRow="0" w:firstColumn="1" w:lastColumn="0" w:noHBand="0" w:noVBand="0"/>
    </w:tblPr>
    <w:tblGrid>
      <w:gridCol w:w="1250"/>
      <w:gridCol w:w="8388"/>
    </w:tblGrid>
    <w:tr w:rsidR="003D2310" w14:paraId="77567EE3" w14:textId="77777777">
      <w:trPr>
        <w:jc w:val="center"/>
      </w:trPr>
      <w:tc>
        <w:tcPr>
          <w:tcW w:w="1250" w:type="dxa"/>
        </w:tcPr>
        <w:p w14:paraId="38614B89" w14:textId="55527C03" w:rsidR="003D2310" w:rsidRDefault="003D2310">
          <w:pPr>
            <w:pStyle w:val="En-tte"/>
            <w:ind w:right="33"/>
            <w:jc w:val="center"/>
          </w:pPr>
        </w:p>
      </w:tc>
      <w:tc>
        <w:tcPr>
          <w:tcW w:w="8387" w:type="dxa"/>
          <w:vAlign w:val="center"/>
        </w:tcPr>
        <w:p w14:paraId="079B9958" w14:textId="77777777" w:rsidR="003D2310" w:rsidRDefault="003D2310">
          <w:pPr>
            <w:pStyle w:val="En-tte"/>
            <w:ind w:right="33"/>
            <w:jc w:val="center"/>
            <w:rPr>
              <w:i/>
              <w:iCs/>
              <w:color w:val="449435"/>
              <w:sz w:val="44"/>
              <w:szCs w:val="44"/>
            </w:rPr>
          </w:pPr>
          <w:r>
            <w:rPr>
              <w:i/>
              <w:iCs/>
              <w:color w:val="449435"/>
              <w:sz w:val="44"/>
              <w:szCs w:val="44"/>
            </w:rPr>
            <w:t>Centre hospitalier René-Dubos – Pontoise</w:t>
          </w:r>
        </w:p>
      </w:tc>
    </w:tr>
  </w:tbl>
  <w:p w14:paraId="4C4EB3F7" w14:textId="642E19F1" w:rsidR="003D2310" w:rsidRDefault="003D2310">
    <w:pPr>
      <w:pStyle w:val="En-tte"/>
      <w:rPr>
        <w:sz w:val="16"/>
        <w:szCs w:val="16"/>
      </w:rPr>
    </w:pPr>
    <w:r>
      <w:rPr>
        <w:noProof/>
        <w:lang w:eastAsia="fr-FR"/>
      </w:rPr>
      <mc:AlternateContent>
        <mc:Choice Requires="wps">
          <w:drawing>
            <wp:anchor distT="0" distB="0" distL="114300" distR="114300" simplePos="0" relativeHeight="251659264" behindDoc="0" locked="1" layoutInCell="1" allowOverlap="1" wp14:anchorId="79D81968" wp14:editId="0E54B302">
              <wp:simplePos x="0" y="0"/>
              <wp:positionH relativeFrom="column">
                <wp:posOffset>0</wp:posOffset>
              </wp:positionH>
              <wp:positionV relativeFrom="paragraph">
                <wp:posOffset>0</wp:posOffset>
              </wp:positionV>
              <wp:extent cx="635000" cy="635000"/>
              <wp:effectExtent l="9525" t="9525" r="12700" b="12700"/>
              <wp:wrapNone/>
              <wp:docPr id="3" name="AutoShape 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10800 0 0"/>
                          <a:gd name="G1" fmla="+- G0 0 10800"/>
                          <a:gd name="G2" fmla="+- G0 0 0"/>
                          <a:gd name="G3" fmla="+- 21600 0 G0"/>
                          <a:gd name="G4" fmla="*/ G2 2 1"/>
                          <a:gd name="G5" fmla="*/ G3 2 1"/>
                          <a:gd name="G6" fmla="?: G1 G5 G4"/>
                          <a:gd name="G7" fmla="+- 0 G6 0"/>
                          <a:gd name="G8" fmla="+- 21600 0 G6"/>
                          <a:gd name="G9" fmla="?: G1 0 G8"/>
                          <a:gd name="G10" fmla="?: G1 G7 21600"/>
                          <a:gd name="G11" fmla="?: G1 G8 0"/>
                          <a:gd name="G12" fmla="?: G1 21600 G7"/>
                          <a:gd name="T0" fmla="*/ 0 w 21600"/>
                          <a:gd name="T1" fmla="*/ 0 h 21600"/>
                          <a:gd name="T2" fmla="*/ 21600 w 21600"/>
                          <a:gd name="T3" fmla="*/ 0 h 21600"/>
                          <a:gd name="T4" fmla="*/ 0 w 21600"/>
                          <a:gd name="T5" fmla="*/ 21600 h 21600"/>
                          <a:gd name="T6" fmla="*/ 21600 w 21600"/>
                          <a:gd name="T7" fmla="*/ 21600 h 21600"/>
                          <a:gd name="T8" fmla="*/ 3163 w 21600"/>
                          <a:gd name="T9" fmla="*/ 3163 h 21600"/>
                          <a:gd name="T10" fmla="*/ 18437 w 21600"/>
                          <a:gd name="T11" fmla="*/ 18437 h 21600"/>
                        </a:gdLst>
                        <a:ahLst/>
                        <a:cxnLst>
                          <a:cxn ang="0">
                            <a:pos x="T0" y="T1"/>
                          </a:cxn>
                          <a:cxn ang="0">
                            <a:pos x="T2" y="T3"/>
                          </a:cxn>
                          <a:cxn ang="0">
                            <a:pos x="T4" y="T5"/>
                          </a:cxn>
                          <a:cxn ang="0">
                            <a:pos x="T6" y="T7"/>
                          </a:cxn>
                        </a:cxnLst>
                        <a:rect l="T8" t="T9" r="T10" b="T11"/>
                        <a:pathLst>
                          <a:path w="21600" h="21600">
                            <a:moveTo>
                              <a:pt x="0" y="0"/>
                            </a:moveTo>
                            <a:lnTo>
                              <a:pt x="21600" y="0"/>
                            </a:lnTo>
                          </a:path>
                          <a:path w="21600" h="21600">
                            <a:moveTo>
                              <a:pt x="0" y="2160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4F0DDB" id="AutoShape 8"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" path="m,l21600,em,21600r21600,e">
              <v:stroke joinstyle="miter"/>
              <v:path o:connecttype="custom" o:connectlocs="0,0;635000,0;0,635000;635000,635000" o:connectangles="0,0,0,0" textboxrect="3163,3163,18437,18437"/>
              <o:lock v:ext="edit" selection="t"/>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A5AFA"/>
    <w:multiLevelType w:val="multilevel"/>
    <w:tmpl w:val="06C28A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0FF469E"/>
    <w:multiLevelType w:val="multilevel"/>
    <w:tmpl w:val="B3CE95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2156733"/>
    <w:multiLevelType w:val="multilevel"/>
    <w:tmpl w:val="A9A495E6"/>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15:restartNumberingAfterBreak="0">
    <w:nsid w:val="168E7742"/>
    <w:multiLevelType w:val="hybridMultilevel"/>
    <w:tmpl w:val="356A6FFC"/>
    <w:lvl w:ilvl="0" w:tplc="22C0782E">
      <w:start w:val="135"/>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87D3280"/>
    <w:multiLevelType w:val="multilevel"/>
    <w:tmpl w:val="14FA31DA"/>
    <w:lvl w:ilvl="0">
      <w:start w:val="1"/>
      <w:numFmt w:val="decimal"/>
      <w:lvlText w:val="%1."/>
      <w:lvlJc w:val="left"/>
      <w:pPr>
        <w:tabs>
          <w:tab w:val="num" w:pos="360"/>
        </w:tabs>
        <w:ind w:left="360" w:hanging="360"/>
      </w:pPr>
      <w:rPr>
        <w:rFonts w:ascii="Times New Roman" w:hAnsi="Times New Roman" w:cs="Times New Roman" w:hint="default"/>
        <w:b/>
        <w:i w:val="0"/>
        <w:caps/>
        <w:strike w:val="0"/>
        <w:dstrike w:val="0"/>
        <w:vanish w:val="0"/>
        <w:color w:val="000000"/>
        <w:sz w:val="32"/>
        <w:vertAlign w:val="baseline"/>
      </w:rPr>
    </w:lvl>
    <w:lvl w:ilvl="1">
      <w:start w:val="1"/>
      <w:numFmt w:val="decimal"/>
      <w:lvlText w:val="%1.%2."/>
      <w:lvlJc w:val="left"/>
      <w:pPr>
        <w:tabs>
          <w:tab w:val="num" w:pos="432"/>
        </w:tabs>
        <w:ind w:left="432" w:hanging="432"/>
      </w:pPr>
      <w:rPr>
        <w:rFonts w:ascii="Times New Roman" w:hAnsi="Times New Roman" w:cs="Times New Roman" w:hint="default"/>
        <w:b/>
        <w:i w:val="0"/>
        <w:caps w:val="0"/>
        <w:strike w:val="0"/>
        <w:dstrike w:val="0"/>
        <w:vanish w:val="0"/>
        <w:color w:val="000000"/>
        <w:sz w:val="24"/>
        <w:u w:val="none"/>
        <w:vertAlign w:val="baseline"/>
      </w:rPr>
    </w:lvl>
    <w:lvl w:ilvl="2">
      <w:start w:val="1"/>
      <w:numFmt w:val="decimal"/>
      <w:lvlText w:val="%1.%2.%3."/>
      <w:lvlJc w:val="left"/>
      <w:pPr>
        <w:tabs>
          <w:tab w:val="num" w:pos="1781"/>
        </w:tabs>
        <w:ind w:left="1781" w:hanging="504"/>
      </w:pPr>
      <w:rPr>
        <w:rFonts w:ascii="Times New Roman" w:hAnsi="Times New Roman" w:cs="Times New Roman" w:hint="default"/>
        <w:b/>
        <w:i w:val="0"/>
        <w:caps w:val="0"/>
        <w:strike w:val="0"/>
        <w:dstrike w:val="0"/>
        <w:vanish w:val="0"/>
        <w:color w:val="000000"/>
        <w:sz w:val="20"/>
        <w:vertAlign w:val="baseline"/>
      </w:rPr>
    </w:lvl>
    <w:lvl w:ilvl="3">
      <w:start w:val="1"/>
      <w:numFmt w:val="decimal"/>
      <w:lvlText w:val="%1.%2.%3.%4."/>
      <w:lvlJc w:val="left"/>
      <w:pPr>
        <w:tabs>
          <w:tab w:val="num" w:pos="1800"/>
        </w:tabs>
        <w:ind w:left="1728" w:hanging="648"/>
      </w:pPr>
      <w:rPr>
        <w:rFonts w:ascii="Times New Roman" w:hAnsi="Times New Roman" w:cs="Times New Roman" w:hint="default"/>
        <w:b w:val="0"/>
        <w:i w:val="0"/>
        <w:caps w:val="0"/>
        <w:strike w:val="0"/>
        <w:dstrike w:val="0"/>
        <w:vanish w:val="0"/>
        <w:color w:val="000000"/>
        <w:sz w:val="22"/>
        <w:vertAlign w:val="baseline"/>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5" w15:restartNumberingAfterBreak="0">
    <w:nsid w:val="192012CE"/>
    <w:multiLevelType w:val="hybridMultilevel"/>
    <w:tmpl w:val="324E2684"/>
    <w:lvl w:ilvl="0" w:tplc="22C0782E">
      <w:start w:val="135"/>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0B1CBE"/>
    <w:multiLevelType w:val="multilevel"/>
    <w:tmpl w:val="9BB4F230"/>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15:restartNumberingAfterBreak="0">
    <w:nsid w:val="1B204A45"/>
    <w:multiLevelType w:val="multilevel"/>
    <w:tmpl w:val="E180A806"/>
    <w:lvl w:ilvl="0">
      <w:start w:val="1"/>
      <w:numFmt w:val="bullet"/>
      <w:lvlText w:val=""/>
      <w:lvlJc w:val="left"/>
      <w:pPr>
        <w:ind w:left="1146" w:hanging="360"/>
      </w:pPr>
      <w:rPr>
        <w:rFonts w:ascii="Symbol" w:hAnsi="Symbol" w:cs="Symbol" w:hint="default"/>
      </w:rPr>
    </w:lvl>
    <w:lvl w:ilvl="1">
      <w:start w:val="1"/>
      <w:numFmt w:val="none"/>
      <w:suff w:val="nothing"/>
      <w:lvlText w:val=""/>
      <w:lvlJc w:val="left"/>
      <w:pPr>
        <w:ind w:left="1506" w:hanging="360"/>
      </w:pPr>
    </w:lvl>
    <w:lvl w:ilvl="2">
      <w:start w:val="1"/>
      <w:numFmt w:val="none"/>
      <w:suff w:val="nothing"/>
      <w:lvlText w:val=""/>
      <w:lvlJc w:val="left"/>
      <w:pPr>
        <w:ind w:left="1866" w:hanging="360"/>
      </w:pPr>
    </w:lvl>
    <w:lvl w:ilvl="3">
      <w:start w:val="1"/>
      <w:numFmt w:val="none"/>
      <w:suff w:val="nothing"/>
      <w:lvlText w:val=""/>
      <w:lvlJc w:val="left"/>
      <w:pPr>
        <w:ind w:left="2226" w:hanging="360"/>
      </w:pPr>
    </w:lvl>
    <w:lvl w:ilvl="4">
      <w:start w:val="1"/>
      <w:numFmt w:val="none"/>
      <w:suff w:val="nothing"/>
      <w:lvlText w:val=""/>
      <w:lvlJc w:val="left"/>
      <w:pPr>
        <w:ind w:left="2586" w:hanging="360"/>
      </w:pPr>
    </w:lvl>
    <w:lvl w:ilvl="5">
      <w:start w:val="1"/>
      <w:numFmt w:val="none"/>
      <w:suff w:val="nothing"/>
      <w:lvlText w:val=""/>
      <w:lvlJc w:val="left"/>
      <w:pPr>
        <w:ind w:left="2946" w:hanging="360"/>
      </w:pPr>
    </w:lvl>
    <w:lvl w:ilvl="6">
      <w:start w:val="1"/>
      <w:numFmt w:val="none"/>
      <w:suff w:val="nothing"/>
      <w:lvlText w:val=""/>
      <w:lvlJc w:val="left"/>
      <w:pPr>
        <w:ind w:left="3306" w:hanging="360"/>
      </w:pPr>
    </w:lvl>
    <w:lvl w:ilvl="7">
      <w:start w:val="1"/>
      <w:numFmt w:val="none"/>
      <w:suff w:val="nothing"/>
      <w:lvlText w:val=""/>
      <w:lvlJc w:val="left"/>
      <w:pPr>
        <w:ind w:left="3666" w:hanging="360"/>
      </w:pPr>
    </w:lvl>
    <w:lvl w:ilvl="8">
      <w:start w:val="1"/>
      <w:numFmt w:val="none"/>
      <w:suff w:val="nothing"/>
      <w:lvlText w:val=""/>
      <w:lvlJc w:val="left"/>
      <w:pPr>
        <w:ind w:left="4026" w:hanging="360"/>
      </w:pPr>
    </w:lvl>
  </w:abstractNum>
  <w:abstractNum w:abstractNumId="8" w15:restartNumberingAfterBreak="0">
    <w:nsid w:val="1DE76092"/>
    <w:multiLevelType w:val="hybridMultilevel"/>
    <w:tmpl w:val="0F64B50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E666F59"/>
    <w:multiLevelType w:val="hybridMultilevel"/>
    <w:tmpl w:val="F34A03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7273AA1"/>
    <w:multiLevelType w:val="hybridMultilevel"/>
    <w:tmpl w:val="DB48E5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1453107"/>
    <w:multiLevelType w:val="multilevel"/>
    <w:tmpl w:val="0E7C1A8E"/>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2" w15:restartNumberingAfterBreak="0">
    <w:nsid w:val="4F9E1DCA"/>
    <w:multiLevelType w:val="hybridMultilevel"/>
    <w:tmpl w:val="FB0809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1B64C5A"/>
    <w:multiLevelType w:val="multilevel"/>
    <w:tmpl w:val="9648B73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4" w15:restartNumberingAfterBreak="0">
    <w:nsid w:val="61DA43E9"/>
    <w:multiLevelType w:val="hybridMultilevel"/>
    <w:tmpl w:val="FF1428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37E164D"/>
    <w:multiLevelType w:val="hybridMultilevel"/>
    <w:tmpl w:val="7F5A0A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3C30CA0"/>
    <w:multiLevelType w:val="multilevel"/>
    <w:tmpl w:val="73DAF022"/>
    <w:lvl w:ilvl="0">
      <w:start w:val="1"/>
      <w:numFmt w:val="bullet"/>
      <w:lvlText w:val=""/>
      <w:lvlJc w:val="left"/>
      <w:pPr>
        <w:tabs>
          <w:tab w:val="num" w:pos="360"/>
        </w:tabs>
        <w:ind w:left="360" w:hanging="360"/>
      </w:pPr>
      <w:rPr>
        <w:rFonts w:ascii="Symbol" w:hAnsi="Symbol" w:hint="default"/>
        <w:b/>
        <w:i w:val="0"/>
        <w:caps/>
        <w:strike w:val="0"/>
        <w:dstrike w:val="0"/>
        <w:vanish w:val="0"/>
        <w:color w:val="000000"/>
        <w:sz w:val="22"/>
        <w:vertAlign w:val="baseline"/>
      </w:rPr>
    </w:lvl>
    <w:lvl w:ilvl="1">
      <w:start w:val="1"/>
      <w:numFmt w:val="decimal"/>
      <w:lvlText w:val="%1.%2."/>
      <w:lvlJc w:val="left"/>
      <w:pPr>
        <w:tabs>
          <w:tab w:val="num" w:pos="432"/>
        </w:tabs>
        <w:ind w:left="432" w:hanging="432"/>
      </w:pPr>
      <w:rPr>
        <w:rFonts w:ascii="Times New Roman" w:hAnsi="Times New Roman" w:cs="Times New Roman" w:hint="default"/>
        <w:b/>
        <w:i w:val="0"/>
        <w:caps w:val="0"/>
        <w:strike w:val="0"/>
        <w:dstrike w:val="0"/>
        <w:vanish w:val="0"/>
        <w:color w:val="000000"/>
        <w:sz w:val="24"/>
        <w:u w:val="none"/>
        <w:vertAlign w:val="baseline"/>
      </w:rPr>
    </w:lvl>
    <w:lvl w:ilvl="2">
      <w:start w:val="1"/>
      <w:numFmt w:val="decimal"/>
      <w:lvlText w:val="%1.%2.%3."/>
      <w:lvlJc w:val="left"/>
      <w:pPr>
        <w:tabs>
          <w:tab w:val="num" w:pos="1781"/>
        </w:tabs>
        <w:ind w:left="1781" w:hanging="504"/>
      </w:pPr>
      <w:rPr>
        <w:rFonts w:ascii="Times New Roman" w:hAnsi="Times New Roman" w:cs="Times New Roman" w:hint="default"/>
        <w:b/>
        <w:i w:val="0"/>
        <w:caps w:val="0"/>
        <w:strike w:val="0"/>
        <w:dstrike w:val="0"/>
        <w:vanish w:val="0"/>
        <w:color w:val="000000"/>
        <w:sz w:val="20"/>
        <w:vertAlign w:val="baseline"/>
      </w:rPr>
    </w:lvl>
    <w:lvl w:ilvl="3">
      <w:start w:val="1"/>
      <w:numFmt w:val="decimal"/>
      <w:lvlText w:val="%1.%2.%3.%4."/>
      <w:lvlJc w:val="left"/>
      <w:pPr>
        <w:tabs>
          <w:tab w:val="num" w:pos="1800"/>
        </w:tabs>
        <w:ind w:left="1728" w:hanging="648"/>
      </w:pPr>
      <w:rPr>
        <w:rFonts w:ascii="Times New Roman" w:hAnsi="Times New Roman" w:cs="Times New Roman" w:hint="default"/>
        <w:b w:val="0"/>
        <w:i w:val="0"/>
        <w:caps w:val="0"/>
        <w:strike w:val="0"/>
        <w:dstrike w:val="0"/>
        <w:vanish w:val="0"/>
        <w:color w:val="000000"/>
        <w:sz w:val="22"/>
        <w:vertAlign w:val="baseline"/>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69715E28"/>
    <w:multiLevelType w:val="singleLevel"/>
    <w:tmpl w:val="040C0001"/>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76DA5C8F"/>
    <w:multiLevelType w:val="hybridMultilevel"/>
    <w:tmpl w:val="683A1022"/>
    <w:lvl w:ilvl="0" w:tplc="578645C2">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D6A2FD4"/>
    <w:multiLevelType w:val="hybridMultilevel"/>
    <w:tmpl w:val="D736DD94"/>
    <w:lvl w:ilvl="0" w:tplc="29D437EC">
      <w:start w:val="4"/>
      <w:numFmt w:val="bullet"/>
      <w:lvlText w:val="-"/>
      <w:lvlJc w:val="left"/>
      <w:pPr>
        <w:ind w:left="720" w:hanging="360"/>
      </w:pPr>
      <w:rPr>
        <w:rFonts w:ascii="Times New Roman" w:eastAsia="Times New Roman" w:hAnsi="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20" w15:restartNumberingAfterBreak="0">
    <w:nsid w:val="7E293211"/>
    <w:multiLevelType w:val="hybridMultilevel"/>
    <w:tmpl w:val="E356063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
  </w:num>
  <w:num w:numId="4">
    <w:abstractNumId w:val="2"/>
  </w:num>
  <w:num w:numId="5">
    <w:abstractNumId w:val="19"/>
  </w:num>
  <w:num w:numId="6">
    <w:abstractNumId w:val="5"/>
  </w:num>
  <w:num w:numId="7">
    <w:abstractNumId w:val="4"/>
  </w:num>
  <w:num w:numId="8">
    <w:abstractNumId w:val="17"/>
  </w:num>
  <w:num w:numId="9">
    <w:abstractNumId w:val="0"/>
  </w:num>
  <w:num w:numId="10">
    <w:abstractNumId w:val="11"/>
  </w:num>
  <w:num w:numId="11">
    <w:abstractNumId w:val="7"/>
  </w:num>
  <w:num w:numId="12">
    <w:abstractNumId w:val="3"/>
  </w:num>
  <w:num w:numId="13">
    <w:abstractNumId w:val="10"/>
  </w:num>
  <w:num w:numId="14">
    <w:abstractNumId w:val="15"/>
  </w:num>
  <w:num w:numId="15">
    <w:abstractNumId w:val="16"/>
  </w:num>
  <w:num w:numId="16">
    <w:abstractNumId w:val="12"/>
  </w:num>
  <w:num w:numId="17">
    <w:abstractNumId w:val="18"/>
  </w:num>
  <w:num w:numId="18">
    <w:abstractNumId w:val="13"/>
  </w:num>
  <w:num w:numId="19">
    <w:abstractNumId w:val="13"/>
  </w:num>
  <w:num w:numId="20">
    <w:abstractNumId w:val="9"/>
  </w:num>
  <w:num w:numId="21">
    <w:abstractNumId w:val="14"/>
  </w:num>
  <w:num w:numId="22">
    <w:abstractNumId w:val="8"/>
  </w:num>
  <w:num w:numId="23">
    <w:abstractNumId w:val="20"/>
  </w:num>
  <w:num w:numId="24">
    <w:abstractNumId w:val="13"/>
  </w:num>
  <w:num w:numId="25">
    <w:abstractNumId w:val="13"/>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éronique DA COSTA">
    <w15:presenceInfo w15:providerId="None" w15:userId="Véronique DA 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defaultTabStop w:val="708"/>
  <w:hyphenationZone w:val="425"/>
  <w:doNotHyphenateCaps/>
  <w:characterSpacingControl w:val="doNotCompress"/>
  <w:doNotValidateAgainstSchema/>
  <w:doNotDemarcateInvalidXml/>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C62"/>
    <w:rsid w:val="00006508"/>
    <w:rsid w:val="0002315D"/>
    <w:rsid w:val="00034B9A"/>
    <w:rsid w:val="00035819"/>
    <w:rsid w:val="00036AE2"/>
    <w:rsid w:val="00044380"/>
    <w:rsid w:val="00044447"/>
    <w:rsid w:val="00056077"/>
    <w:rsid w:val="0006783D"/>
    <w:rsid w:val="00075C17"/>
    <w:rsid w:val="00094C23"/>
    <w:rsid w:val="00097BCE"/>
    <w:rsid w:val="000A0CCF"/>
    <w:rsid w:val="000A317F"/>
    <w:rsid w:val="000A5E03"/>
    <w:rsid w:val="000A7FDD"/>
    <w:rsid w:val="000B52FD"/>
    <w:rsid w:val="000C0A7A"/>
    <w:rsid w:val="000F37E4"/>
    <w:rsid w:val="000F7C58"/>
    <w:rsid w:val="000F7F3A"/>
    <w:rsid w:val="00117060"/>
    <w:rsid w:val="00130375"/>
    <w:rsid w:val="001357E5"/>
    <w:rsid w:val="00137F0A"/>
    <w:rsid w:val="00140776"/>
    <w:rsid w:val="001412E8"/>
    <w:rsid w:val="00151893"/>
    <w:rsid w:val="00172718"/>
    <w:rsid w:val="001774ED"/>
    <w:rsid w:val="0018402F"/>
    <w:rsid w:val="001B15EB"/>
    <w:rsid w:val="001C1C3E"/>
    <w:rsid w:val="001C775F"/>
    <w:rsid w:val="001D17A3"/>
    <w:rsid w:val="001D44C8"/>
    <w:rsid w:val="001D7304"/>
    <w:rsid w:val="001D7AAB"/>
    <w:rsid w:val="001E175E"/>
    <w:rsid w:val="001E2886"/>
    <w:rsid w:val="001F09D8"/>
    <w:rsid w:val="001F4890"/>
    <w:rsid w:val="001F4A37"/>
    <w:rsid w:val="00202E93"/>
    <w:rsid w:val="00205424"/>
    <w:rsid w:val="002072E1"/>
    <w:rsid w:val="00216362"/>
    <w:rsid w:val="00220122"/>
    <w:rsid w:val="00230B7C"/>
    <w:rsid w:val="00231F82"/>
    <w:rsid w:val="002322EE"/>
    <w:rsid w:val="00243535"/>
    <w:rsid w:val="00247418"/>
    <w:rsid w:val="002515E3"/>
    <w:rsid w:val="002558D3"/>
    <w:rsid w:val="00256D61"/>
    <w:rsid w:val="00273FD0"/>
    <w:rsid w:val="002927C1"/>
    <w:rsid w:val="00296F07"/>
    <w:rsid w:val="00297648"/>
    <w:rsid w:val="002B635B"/>
    <w:rsid w:val="002C615E"/>
    <w:rsid w:val="002C7463"/>
    <w:rsid w:val="002E107F"/>
    <w:rsid w:val="002E1539"/>
    <w:rsid w:val="002E3A0A"/>
    <w:rsid w:val="002E3DBB"/>
    <w:rsid w:val="002E63C1"/>
    <w:rsid w:val="002E764E"/>
    <w:rsid w:val="002F1905"/>
    <w:rsid w:val="00305194"/>
    <w:rsid w:val="00310CB7"/>
    <w:rsid w:val="00312CB5"/>
    <w:rsid w:val="0032122A"/>
    <w:rsid w:val="00321868"/>
    <w:rsid w:val="00325805"/>
    <w:rsid w:val="003272D1"/>
    <w:rsid w:val="00327CB7"/>
    <w:rsid w:val="0033649B"/>
    <w:rsid w:val="00342E4F"/>
    <w:rsid w:val="00343E5A"/>
    <w:rsid w:val="0036013A"/>
    <w:rsid w:val="003741D0"/>
    <w:rsid w:val="00386E96"/>
    <w:rsid w:val="003902C8"/>
    <w:rsid w:val="00395F6A"/>
    <w:rsid w:val="003A21CB"/>
    <w:rsid w:val="003A40D1"/>
    <w:rsid w:val="003B74E1"/>
    <w:rsid w:val="003C1635"/>
    <w:rsid w:val="003C277B"/>
    <w:rsid w:val="003D2310"/>
    <w:rsid w:val="003E58FC"/>
    <w:rsid w:val="003F3CEF"/>
    <w:rsid w:val="004034B2"/>
    <w:rsid w:val="00426620"/>
    <w:rsid w:val="00440918"/>
    <w:rsid w:val="00451471"/>
    <w:rsid w:val="00462675"/>
    <w:rsid w:val="0046693F"/>
    <w:rsid w:val="004701E3"/>
    <w:rsid w:val="00471D5E"/>
    <w:rsid w:val="00473F71"/>
    <w:rsid w:val="00493CA8"/>
    <w:rsid w:val="00495305"/>
    <w:rsid w:val="004957C8"/>
    <w:rsid w:val="004A1085"/>
    <w:rsid w:val="004B03E1"/>
    <w:rsid w:val="004D7B6E"/>
    <w:rsid w:val="004E088B"/>
    <w:rsid w:val="004E4719"/>
    <w:rsid w:val="004F11C0"/>
    <w:rsid w:val="004F174E"/>
    <w:rsid w:val="004F45AD"/>
    <w:rsid w:val="004F4AB8"/>
    <w:rsid w:val="004F7739"/>
    <w:rsid w:val="00521D89"/>
    <w:rsid w:val="005400F7"/>
    <w:rsid w:val="00540391"/>
    <w:rsid w:val="0054383D"/>
    <w:rsid w:val="00551BB5"/>
    <w:rsid w:val="00553AD0"/>
    <w:rsid w:val="005564E4"/>
    <w:rsid w:val="00565300"/>
    <w:rsid w:val="005830E6"/>
    <w:rsid w:val="0058437F"/>
    <w:rsid w:val="00586EC8"/>
    <w:rsid w:val="005C202C"/>
    <w:rsid w:val="005D32A8"/>
    <w:rsid w:val="005D37DB"/>
    <w:rsid w:val="005E73DC"/>
    <w:rsid w:val="005F2CE0"/>
    <w:rsid w:val="005F3376"/>
    <w:rsid w:val="00602511"/>
    <w:rsid w:val="006043B7"/>
    <w:rsid w:val="0060465C"/>
    <w:rsid w:val="006145AE"/>
    <w:rsid w:val="00614D5B"/>
    <w:rsid w:val="00615B4D"/>
    <w:rsid w:val="00615E81"/>
    <w:rsid w:val="00622A4C"/>
    <w:rsid w:val="00640383"/>
    <w:rsid w:val="00647FC8"/>
    <w:rsid w:val="00650A90"/>
    <w:rsid w:val="00651C62"/>
    <w:rsid w:val="00656717"/>
    <w:rsid w:val="0066722B"/>
    <w:rsid w:val="00683EAC"/>
    <w:rsid w:val="006A0647"/>
    <w:rsid w:val="006A6836"/>
    <w:rsid w:val="006A7DF9"/>
    <w:rsid w:val="006C1DE4"/>
    <w:rsid w:val="006C687B"/>
    <w:rsid w:val="006E2A74"/>
    <w:rsid w:val="006E2EEC"/>
    <w:rsid w:val="006E4D27"/>
    <w:rsid w:val="006E6D2D"/>
    <w:rsid w:val="00704B41"/>
    <w:rsid w:val="007057A5"/>
    <w:rsid w:val="00712180"/>
    <w:rsid w:val="00712857"/>
    <w:rsid w:val="00714D44"/>
    <w:rsid w:val="00725044"/>
    <w:rsid w:val="00732434"/>
    <w:rsid w:val="00747002"/>
    <w:rsid w:val="007474C6"/>
    <w:rsid w:val="007574CF"/>
    <w:rsid w:val="007706EF"/>
    <w:rsid w:val="00773815"/>
    <w:rsid w:val="0078602D"/>
    <w:rsid w:val="00786C44"/>
    <w:rsid w:val="007909F7"/>
    <w:rsid w:val="00792837"/>
    <w:rsid w:val="007935E2"/>
    <w:rsid w:val="007A2C70"/>
    <w:rsid w:val="007A698E"/>
    <w:rsid w:val="007B61AD"/>
    <w:rsid w:val="007B64F4"/>
    <w:rsid w:val="007D599C"/>
    <w:rsid w:val="007E1C5B"/>
    <w:rsid w:val="007F389B"/>
    <w:rsid w:val="007F3BA6"/>
    <w:rsid w:val="00800689"/>
    <w:rsid w:val="008054C5"/>
    <w:rsid w:val="008079F6"/>
    <w:rsid w:val="0081163B"/>
    <w:rsid w:val="00816F8F"/>
    <w:rsid w:val="00820E71"/>
    <w:rsid w:val="00821FD9"/>
    <w:rsid w:val="00823CCA"/>
    <w:rsid w:val="00835FFE"/>
    <w:rsid w:val="00840E08"/>
    <w:rsid w:val="00841BDE"/>
    <w:rsid w:val="008525C4"/>
    <w:rsid w:val="00852EC6"/>
    <w:rsid w:val="00862384"/>
    <w:rsid w:val="00875CDB"/>
    <w:rsid w:val="00883FA4"/>
    <w:rsid w:val="008B221D"/>
    <w:rsid w:val="008C512E"/>
    <w:rsid w:val="008D0649"/>
    <w:rsid w:val="008D336F"/>
    <w:rsid w:val="008D59D3"/>
    <w:rsid w:val="008F1ABD"/>
    <w:rsid w:val="009010C1"/>
    <w:rsid w:val="00905B39"/>
    <w:rsid w:val="009448E0"/>
    <w:rsid w:val="00960244"/>
    <w:rsid w:val="00966260"/>
    <w:rsid w:val="009746D0"/>
    <w:rsid w:val="009A2B8B"/>
    <w:rsid w:val="009B4DE6"/>
    <w:rsid w:val="009B616F"/>
    <w:rsid w:val="009C17E5"/>
    <w:rsid w:val="009D67B9"/>
    <w:rsid w:val="009E6709"/>
    <w:rsid w:val="00A12A05"/>
    <w:rsid w:val="00A14846"/>
    <w:rsid w:val="00A160B3"/>
    <w:rsid w:val="00A20CAA"/>
    <w:rsid w:val="00A2469E"/>
    <w:rsid w:val="00A349C3"/>
    <w:rsid w:val="00A378A4"/>
    <w:rsid w:val="00A42B7D"/>
    <w:rsid w:val="00A44492"/>
    <w:rsid w:val="00A4514E"/>
    <w:rsid w:val="00A70C9E"/>
    <w:rsid w:val="00A81598"/>
    <w:rsid w:val="00A83789"/>
    <w:rsid w:val="00A83D8C"/>
    <w:rsid w:val="00A84980"/>
    <w:rsid w:val="00A97FA5"/>
    <w:rsid w:val="00AA0971"/>
    <w:rsid w:val="00AA45AA"/>
    <w:rsid w:val="00AA4C7B"/>
    <w:rsid w:val="00AB0818"/>
    <w:rsid w:val="00AB46A5"/>
    <w:rsid w:val="00AC4315"/>
    <w:rsid w:val="00AC71FD"/>
    <w:rsid w:val="00AD2521"/>
    <w:rsid w:val="00AE38AD"/>
    <w:rsid w:val="00AE6CBE"/>
    <w:rsid w:val="00AF1A70"/>
    <w:rsid w:val="00AF4042"/>
    <w:rsid w:val="00AF5848"/>
    <w:rsid w:val="00B04DDC"/>
    <w:rsid w:val="00B1193D"/>
    <w:rsid w:val="00B1542B"/>
    <w:rsid w:val="00B200C9"/>
    <w:rsid w:val="00B4250A"/>
    <w:rsid w:val="00B4514D"/>
    <w:rsid w:val="00B452F2"/>
    <w:rsid w:val="00B535F9"/>
    <w:rsid w:val="00B54B75"/>
    <w:rsid w:val="00B60563"/>
    <w:rsid w:val="00B60E7A"/>
    <w:rsid w:val="00B61200"/>
    <w:rsid w:val="00B6304F"/>
    <w:rsid w:val="00B6432A"/>
    <w:rsid w:val="00B878A9"/>
    <w:rsid w:val="00B9273F"/>
    <w:rsid w:val="00BA4A9E"/>
    <w:rsid w:val="00BA5E1B"/>
    <w:rsid w:val="00BB4B6D"/>
    <w:rsid w:val="00BB507A"/>
    <w:rsid w:val="00BB59F8"/>
    <w:rsid w:val="00BB75B9"/>
    <w:rsid w:val="00BC0E4A"/>
    <w:rsid w:val="00BD223F"/>
    <w:rsid w:val="00BD2A77"/>
    <w:rsid w:val="00BD67BA"/>
    <w:rsid w:val="00BE255A"/>
    <w:rsid w:val="00BE48FD"/>
    <w:rsid w:val="00BE76E5"/>
    <w:rsid w:val="00C10A2B"/>
    <w:rsid w:val="00C14795"/>
    <w:rsid w:val="00C31EA2"/>
    <w:rsid w:val="00C36D9D"/>
    <w:rsid w:val="00C44F3F"/>
    <w:rsid w:val="00C471A3"/>
    <w:rsid w:val="00C654FF"/>
    <w:rsid w:val="00C671B4"/>
    <w:rsid w:val="00C7671F"/>
    <w:rsid w:val="00C800BD"/>
    <w:rsid w:val="00C90891"/>
    <w:rsid w:val="00CA1BB7"/>
    <w:rsid w:val="00CB3349"/>
    <w:rsid w:val="00CC4634"/>
    <w:rsid w:val="00CC6576"/>
    <w:rsid w:val="00CE7C9A"/>
    <w:rsid w:val="00CF16FB"/>
    <w:rsid w:val="00D1497E"/>
    <w:rsid w:val="00D202B1"/>
    <w:rsid w:val="00D224D5"/>
    <w:rsid w:val="00D2386C"/>
    <w:rsid w:val="00D26DEF"/>
    <w:rsid w:val="00D3157E"/>
    <w:rsid w:val="00D35DA3"/>
    <w:rsid w:val="00D550AA"/>
    <w:rsid w:val="00D6163D"/>
    <w:rsid w:val="00D66295"/>
    <w:rsid w:val="00D86F63"/>
    <w:rsid w:val="00D914C5"/>
    <w:rsid w:val="00DB7CD6"/>
    <w:rsid w:val="00DC2DF1"/>
    <w:rsid w:val="00DD1446"/>
    <w:rsid w:val="00DE424D"/>
    <w:rsid w:val="00DE4447"/>
    <w:rsid w:val="00DF5614"/>
    <w:rsid w:val="00E1655F"/>
    <w:rsid w:val="00E20960"/>
    <w:rsid w:val="00E2664C"/>
    <w:rsid w:val="00E315B5"/>
    <w:rsid w:val="00E32537"/>
    <w:rsid w:val="00E3679A"/>
    <w:rsid w:val="00E452ED"/>
    <w:rsid w:val="00E47225"/>
    <w:rsid w:val="00E95729"/>
    <w:rsid w:val="00EA3E1B"/>
    <w:rsid w:val="00EB32D2"/>
    <w:rsid w:val="00EC292E"/>
    <w:rsid w:val="00EC6D9D"/>
    <w:rsid w:val="00ED0303"/>
    <w:rsid w:val="00ED29B3"/>
    <w:rsid w:val="00ED3FCD"/>
    <w:rsid w:val="00ED528B"/>
    <w:rsid w:val="00EE1122"/>
    <w:rsid w:val="00EE21F0"/>
    <w:rsid w:val="00EE5CFB"/>
    <w:rsid w:val="00EF2190"/>
    <w:rsid w:val="00F13D36"/>
    <w:rsid w:val="00F1462A"/>
    <w:rsid w:val="00F67115"/>
    <w:rsid w:val="00F75D33"/>
    <w:rsid w:val="00F76339"/>
    <w:rsid w:val="00F8734E"/>
    <w:rsid w:val="00F925F5"/>
    <w:rsid w:val="00FA24C1"/>
    <w:rsid w:val="00FA33EC"/>
    <w:rsid w:val="00FB2624"/>
    <w:rsid w:val="00FB4E2E"/>
    <w:rsid w:val="00FC1054"/>
    <w:rsid w:val="00FC14FD"/>
    <w:rsid w:val="00FC3CE7"/>
    <w:rsid w:val="00FC4B13"/>
    <w:rsid w:val="00FD61A2"/>
    <w:rsid w:val="00FE0038"/>
    <w:rsid w:val="00FE54CB"/>
    <w:rsid w:val="00FF59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3DE8713E"/>
  <w15:docId w15:val="{94BA4F2E-E266-4CA7-B317-73EC458C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Arial"/>
        <w:sz w:val="22"/>
        <w:szCs w:val="22"/>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locked="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semiHidden="1" w:uiPriority="0" w:unhideWhenUsed="1"/>
    <w:lsdException w:name="Body Text 3" w:locked="1"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lang w:eastAsia="en-US"/>
    </w:rPr>
  </w:style>
  <w:style w:type="paragraph" w:styleId="Titre1">
    <w:name w:val="heading 1"/>
    <w:basedOn w:val="Normal"/>
    <w:next w:val="Normal"/>
    <w:link w:val="Titre1Car"/>
    <w:autoRedefine/>
    <w:uiPriority w:val="99"/>
    <w:qFormat/>
    <w:pPr>
      <w:keepNext/>
      <w:keepLines/>
      <w:numPr>
        <w:numId w:val="1"/>
      </w:numPr>
      <w:spacing w:before="480" w:after="0"/>
      <w:outlineLvl w:val="0"/>
    </w:pPr>
    <w:rPr>
      <w:rFonts w:ascii="Times New Roman" w:eastAsia="Times New Roman" w:hAnsi="Times New Roman" w:cs="Times New Roman"/>
      <w:b/>
      <w:bCs/>
      <w:caps/>
      <w:sz w:val="32"/>
      <w:szCs w:val="32"/>
    </w:rPr>
  </w:style>
  <w:style w:type="paragraph" w:styleId="Titre2">
    <w:name w:val="heading 2"/>
    <w:basedOn w:val="Normal"/>
    <w:link w:val="Titre2Car"/>
    <w:uiPriority w:val="99"/>
    <w:qFormat/>
    <w:pPr>
      <w:keepNext/>
      <w:numPr>
        <w:ilvl w:val="1"/>
        <w:numId w:val="1"/>
      </w:numPr>
      <w:spacing w:before="240" w:after="120" w:line="240" w:lineRule="auto"/>
      <w:outlineLvl w:val="1"/>
    </w:pPr>
    <w:rPr>
      <w:rFonts w:ascii="Times New Roman" w:eastAsia="Times New Roman" w:hAnsi="Times New Roman" w:cs="Times New Roman"/>
      <w:b/>
      <w:bCs/>
      <w:sz w:val="24"/>
      <w:szCs w:val="24"/>
      <w:u w:val="single"/>
      <w:lang w:eastAsia="fr-FR"/>
    </w:rPr>
  </w:style>
  <w:style w:type="paragraph" w:styleId="Titre3">
    <w:name w:val="heading 3"/>
    <w:basedOn w:val="Normal"/>
    <w:link w:val="Titre3Car"/>
    <w:uiPriority w:val="99"/>
    <w:qFormat/>
    <w:pPr>
      <w:keepNext/>
      <w:numPr>
        <w:ilvl w:val="2"/>
        <w:numId w:val="1"/>
      </w:numPr>
      <w:spacing w:before="240" w:after="120" w:line="240" w:lineRule="auto"/>
      <w:outlineLvl w:val="2"/>
    </w:pPr>
    <w:rPr>
      <w:rFonts w:ascii="Times New Roman" w:eastAsia="Times New Roman" w:hAnsi="Times New Roman" w:cs="Times New Roman"/>
      <w:b/>
      <w:bCs/>
      <w:lang w:eastAsia="fr-FR"/>
    </w:rPr>
  </w:style>
  <w:style w:type="paragraph" w:styleId="Titre4">
    <w:name w:val="heading 4"/>
    <w:basedOn w:val="Normal"/>
    <w:link w:val="Titre4Car"/>
    <w:uiPriority w:val="99"/>
    <w:qFormat/>
    <w:pPr>
      <w:keepNext/>
      <w:numPr>
        <w:ilvl w:val="3"/>
        <w:numId w:val="1"/>
      </w:numPr>
      <w:spacing w:before="240" w:after="120"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9"/>
    <w:qFormat/>
    <w:pPr>
      <w:keepNext/>
      <w:numPr>
        <w:ilvl w:val="4"/>
        <w:numId w:val="1"/>
      </w:numPr>
      <w:spacing w:before="240" w:after="120" w:line="240" w:lineRule="auto"/>
      <w:outlineLvl w:val="4"/>
    </w:pPr>
    <w:rPr>
      <w:rFonts w:ascii="Times New Roman" w:eastAsia="Times New Roman" w:hAnsi="Times New Roman" w:cs="Times New Roman"/>
      <w:b/>
      <w:bCs/>
      <w:sz w:val="24"/>
      <w:szCs w:val="24"/>
      <w:lang w:eastAsia="fr-FR"/>
    </w:rPr>
  </w:style>
  <w:style w:type="paragraph" w:styleId="Titre6">
    <w:name w:val="heading 6"/>
    <w:basedOn w:val="Normal"/>
    <w:link w:val="Titre6Car"/>
    <w:uiPriority w:val="99"/>
    <w:qFormat/>
    <w:pPr>
      <w:keepNext/>
      <w:numPr>
        <w:ilvl w:val="5"/>
        <w:numId w:val="1"/>
      </w:numPr>
      <w:spacing w:before="240" w:after="120" w:line="240" w:lineRule="auto"/>
      <w:outlineLvl w:val="5"/>
    </w:pPr>
    <w:rPr>
      <w:rFonts w:ascii="Times New Roman" w:eastAsia="Times New Roman" w:hAnsi="Times New Roman" w:cs="Times New Roman"/>
      <w:b/>
      <w:bCs/>
      <w:sz w:val="24"/>
      <w:szCs w:val="24"/>
      <w:lang w:eastAsia="fr-FR"/>
    </w:rPr>
  </w:style>
  <w:style w:type="paragraph" w:styleId="Titre7">
    <w:name w:val="heading 7"/>
    <w:basedOn w:val="Normal"/>
    <w:next w:val="Normal"/>
    <w:link w:val="Titre7Car"/>
    <w:uiPriority w:val="99"/>
    <w:qFormat/>
    <w:pPr>
      <w:numPr>
        <w:ilvl w:val="6"/>
        <w:numId w:val="1"/>
      </w:numPr>
      <w:spacing w:before="240" w:after="60" w:line="360" w:lineRule="auto"/>
      <w:jc w:val="both"/>
      <w:outlineLvl w:val="6"/>
    </w:pPr>
    <w:rPr>
      <w:rFonts w:ascii="Times New Roman" w:eastAsia="Times New Roman" w:hAnsi="Times New Roman" w:cs="Times New Roman"/>
      <w:sz w:val="24"/>
      <w:szCs w:val="24"/>
      <w:lang w:eastAsia="fr-FR"/>
    </w:rPr>
  </w:style>
  <w:style w:type="paragraph" w:styleId="Titre8">
    <w:name w:val="heading 8"/>
    <w:basedOn w:val="Normal"/>
    <w:next w:val="Normal"/>
    <w:link w:val="Titre8Car"/>
    <w:uiPriority w:val="99"/>
    <w:qFormat/>
    <w:pPr>
      <w:numPr>
        <w:ilvl w:val="7"/>
        <w:numId w:val="1"/>
      </w:numPr>
      <w:spacing w:before="240" w:after="60" w:line="360" w:lineRule="auto"/>
      <w:jc w:val="both"/>
      <w:outlineLvl w:val="7"/>
    </w:pPr>
    <w:rPr>
      <w:rFonts w:ascii="Times New Roman" w:eastAsia="Times New Roman" w:hAnsi="Times New Roman" w:cs="Times New Roman"/>
      <w:i/>
      <w:iCs/>
      <w:sz w:val="24"/>
      <w:szCs w:val="24"/>
      <w:lang w:eastAsia="fr-FR"/>
    </w:rPr>
  </w:style>
  <w:style w:type="paragraph" w:styleId="Titre9">
    <w:name w:val="heading 9"/>
    <w:basedOn w:val="Normal"/>
    <w:next w:val="Normal"/>
    <w:link w:val="Titre9Car"/>
    <w:uiPriority w:val="99"/>
    <w:qFormat/>
    <w:pPr>
      <w:numPr>
        <w:ilvl w:val="8"/>
        <w:numId w:val="1"/>
      </w:numPr>
      <w:spacing w:before="240" w:after="60" w:line="360" w:lineRule="auto"/>
      <w:jc w:val="both"/>
      <w:outlineLvl w:val="8"/>
    </w:pPr>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Pr>
      <w:rFonts w:ascii="Times New Roman" w:eastAsia="Times New Roman" w:hAnsi="Times New Roman" w:cs="Times New Roman"/>
      <w:b/>
      <w:bCs/>
      <w:caps/>
      <w:sz w:val="32"/>
      <w:szCs w:val="32"/>
      <w:lang w:eastAsia="en-US"/>
    </w:rPr>
  </w:style>
  <w:style w:type="character" w:customStyle="1" w:styleId="Titre2Car">
    <w:name w:val="Titre 2 Car"/>
    <w:basedOn w:val="Policepardfaut"/>
    <w:link w:val="Titre2"/>
    <w:uiPriority w:val="99"/>
    <w:locked/>
    <w:rPr>
      <w:rFonts w:ascii="Times New Roman" w:eastAsia="Times New Roman" w:hAnsi="Times New Roman" w:cs="Times New Roman"/>
      <w:b/>
      <w:bCs/>
      <w:sz w:val="24"/>
      <w:szCs w:val="24"/>
      <w:u w:val="single"/>
    </w:rPr>
  </w:style>
  <w:style w:type="character" w:customStyle="1" w:styleId="Titre3Car">
    <w:name w:val="Titre 3 Car"/>
    <w:basedOn w:val="Policepardfaut"/>
    <w:link w:val="Titre3"/>
    <w:uiPriority w:val="99"/>
    <w:locked/>
    <w:rPr>
      <w:rFonts w:ascii="Times New Roman" w:eastAsia="Times New Roman" w:hAnsi="Times New Roman" w:cs="Times New Roman"/>
      <w:b/>
      <w:bCs/>
    </w:rPr>
  </w:style>
  <w:style w:type="character" w:customStyle="1" w:styleId="Titre4Car">
    <w:name w:val="Titre 4 Car"/>
    <w:basedOn w:val="Policepardfaut"/>
    <w:link w:val="Titre4"/>
    <w:uiPriority w:val="99"/>
    <w:locked/>
    <w:rPr>
      <w:rFonts w:ascii="Times New Roman" w:eastAsia="Times New Roman" w:hAnsi="Times New Roman" w:cs="Times New Roman"/>
      <w:b/>
      <w:bCs/>
      <w:sz w:val="24"/>
      <w:szCs w:val="24"/>
    </w:rPr>
  </w:style>
  <w:style w:type="character" w:customStyle="1" w:styleId="Titre5Car">
    <w:name w:val="Titre 5 Car"/>
    <w:basedOn w:val="Policepardfaut"/>
    <w:link w:val="Titre5"/>
    <w:uiPriority w:val="99"/>
    <w:locked/>
    <w:rPr>
      <w:rFonts w:ascii="Times New Roman" w:eastAsia="Times New Roman" w:hAnsi="Times New Roman" w:cs="Times New Roman"/>
      <w:b/>
      <w:bCs/>
      <w:sz w:val="24"/>
      <w:szCs w:val="24"/>
    </w:rPr>
  </w:style>
  <w:style w:type="character" w:customStyle="1" w:styleId="Titre6Car">
    <w:name w:val="Titre 6 Car"/>
    <w:basedOn w:val="Policepardfaut"/>
    <w:link w:val="Titre6"/>
    <w:uiPriority w:val="99"/>
    <w:locked/>
    <w:rPr>
      <w:rFonts w:ascii="Times New Roman" w:eastAsia="Times New Roman" w:hAnsi="Times New Roman" w:cs="Times New Roman"/>
      <w:b/>
      <w:bCs/>
      <w:sz w:val="24"/>
      <w:szCs w:val="24"/>
    </w:rPr>
  </w:style>
  <w:style w:type="character" w:customStyle="1" w:styleId="Titre7Car">
    <w:name w:val="Titre 7 Car"/>
    <w:basedOn w:val="Policepardfaut"/>
    <w:link w:val="Titre7"/>
    <w:uiPriority w:val="99"/>
    <w:locked/>
    <w:rPr>
      <w:rFonts w:ascii="Times New Roman" w:eastAsia="Times New Roman" w:hAnsi="Times New Roman" w:cs="Times New Roman"/>
      <w:sz w:val="24"/>
      <w:szCs w:val="24"/>
    </w:rPr>
  </w:style>
  <w:style w:type="character" w:customStyle="1" w:styleId="Titre8Car">
    <w:name w:val="Titre 8 Car"/>
    <w:basedOn w:val="Policepardfaut"/>
    <w:link w:val="Titre8"/>
    <w:uiPriority w:val="99"/>
    <w:locked/>
    <w:rPr>
      <w:rFonts w:ascii="Times New Roman" w:eastAsia="Times New Roman" w:hAnsi="Times New Roman" w:cs="Times New Roman"/>
      <w:i/>
      <w:iCs/>
      <w:sz w:val="24"/>
      <w:szCs w:val="24"/>
    </w:rPr>
  </w:style>
  <w:style w:type="character" w:customStyle="1" w:styleId="Titre9Car">
    <w:name w:val="Titre 9 Car"/>
    <w:basedOn w:val="Policepardfaut"/>
    <w:link w:val="Titre9"/>
    <w:uiPriority w:val="99"/>
    <w:locked/>
    <w:rPr>
      <w:rFonts w:ascii="Times New Roman" w:eastAsia="Times New Roman" w:hAnsi="Times New Roman" w:cs="Times New Roman"/>
    </w:rPr>
  </w:style>
  <w:style w:type="character" w:customStyle="1" w:styleId="En-tteCar">
    <w:name w:val="En-tête Car"/>
    <w:basedOn w:val="Policepardfaut"/>
    <w:uiPriority w:val="99"/>
  </w:style>
  <w:style w:type="character" w:customStyle="1" w:styleId="PieddepageCar">
    <w:name w:val="Pied de page Car"/>
    <w:basedOn w:val="Policepardfaut"/>
    <w:link w:val="Pieddepage"/>
    <w:uiPriority w:val="99"/>
    <w:locked/>
  </w:style>
  <w:style w:type="character" w:customStyle="1" w:styleId="TextedebullesCar">
    <w:name w:val="Texte de bulles Car"/>
    <w:link w:val="Textedebulles"/>
    <w:uiPriority w:val="99"/>
    <w:semiHidden/>
    <w:locked/>
    <w:rPr>
      <w:rFonts w:ascii="Tahoma" w:hAnsi="Tahoma" w:cs="Tahoma"/>
      <w:sz w:val="16"/>
      <w:szCs w:val="16"/>
    </w:rPr>
  </w:style>
  <w:style w:type="character" w:styleId="Textedelespacerserv">
    <w:name w:val="Placeholder Text"/>
    <w:basedOn w:val="Policepardfaut"/>
    <w:uiPriority w:val="99"/>
    <w:semiHidden/>
    <w:rPr>
      <w:color w:val="808080"/>
    </w:rPr>
  </w:style>
  <w:style w:type="character" w:customStyle="1" w:styleId="LienInternet">
    <w:name w:val="Lien Internet"/>
    <w:uiPriority w:val="99"/>
    <w:rPr>
      <w:color w:val="000080"/>
      <w:u w:val="single"/>
    </w:rPr>
  </w:style>
  <w:style w:type="character" w:styleId="Appeldenotedefin">
    <w:name w:val="endnote reference"/>
    <w:basedOn w:val="Policepardfaut"/>
    <w:uiPriority w:val="99"/>
    <w:semiHidden/>
    <w:rPr>
      <w:vertAlign w:val="superscript"/>
    </w:rPr>
  </w:style>
  <w:style w:type="character" w:customStyle="1" w:styleId="Caracte8resdenotedefin">
    <w:name w:val="Caractèe8res de note de fin"/>
    <w:uiPriority w:val="99"/>
  </w:style>
  <w:style w:type="character" w:customStyle="1" w:styleId="Caracte8resdenotedebasdepage">
    <w:name w:val="Caractèe8res de note de bas de page"/>
    <w:uiPriority w:val="99"/>
  </w:style>
  <w:style w:type="character" w:customStyle="1" w:styleId="Ancredenotedebasdepage">
    <w:name w:val="Ancre de note de bas de page"/>
    <w:uiPriority w:val="99"/>
    <w:rPr>
      <w:vertAlign w:val="superscript"/>
    </w:rPr>
  </w:style>
  <w:style w:type="character" w:customStyle="1" w:styleId="Ancredenotedefin">
    <w:name w:val="Ancre de note de fin"/>
    <w:uiPriority w:val="99"/>
    <w:rPr>
      <w:vertAlign w:val="superscript"/>
    </w:rPr>
  </w:style>
  <w:style w:type="character" w:customStyle="1" w:styleId="TitreCar">
    <w:name w:val="Titre Car"/>
    <w:link w:val="Titre"/>
    <w:uiPriority w:val="99"/>
    <w:locked/>
    <w:rPr>
      <w:rFonts w:ascii="Liberation Sans" w:hAnsi="Liberation Sans" w:cs="Liberation Sans"/>
      <w:sz w:val="28"/>
      <w:szCs w:val="28"/>
      <w:lang w:eastAsia="fr-FR"/>
    </w:rPr>
  </w:style>
  <w:style w:type="character" w:customStyle="1" w:styleId="CorpsdetexteCar">
    <w:name w:val="Corps de texte Car"/>
    <w:link w:val="Corpsdetexte"/>
    <w:uiPriority w:val="99"/>
    <w:locked/>
    <w:rsid w:val="007057A5"/>
    <w:rPr>
      <w:rFonts w:ascii="Times New Roman" w:eastAsia="Times New Roman" w:hAnsi="Times New Roman" w:cs="Times New Roman"/>
      <w:color w:val="000000"/>
    </w:rPr>
  </w:style>
  <w:style w:type="character" w:customStyle="1" w:styleId="CitationCar">
    <w:name w:val="Citation Car"/>
    <w:link w:val="Citation"/>
    <w:uiPriority w:val="99"/>
    <w:locked/>
    <w:rPr>
      <w:rFonts w:ascii="Times New Roman" w:hAnsi="Times New Roman" w:cs="Times New Roman"/>
      <w:sz w:val="20"/>
      <w:szCs w:val="20"/>
      <w:lang w:eastAsia="fr-FR"/>
    </w:rPr>
  </w:style>
  <w:style w:type="character" w:customStyle="1" w:styleId="NotedebasdepageCar">
    <w:name w:val="Note de bas de page Car"/>
    <w:link w:val="Notedebasdepage"/>
    <w:uiPriority w:val="99"/>
    <w:locked/>
    <w:rPr>
      <w:rFonts w:ascii="Times New Roman" w:hAnsi="Times New Roman" w:cs="Times New Roman"/>
      <w:sz w:val="20"/>
      <w:szCs w:val="20"/>
      <w:lang w:eastAsia="fr-FR"/>
    </w:rPr>
  </w:style>
  <w:style w:type="character" w:customStyle="1" w:styleId="NotedefinCar">
    <w:name w:val="Note de fin Car"/>
    <w:link w:val="Notedefin"/>
    <w:uiPriority w:val="99"/>
    <w:locked/>
    <w:rPr>
      <w:rFonts w:ascii="Times New Roman" w:hAnsi="Times New Roman" w:cs="Times New Roman"/>
      <w:sz w:val="20"/>
      <w:szCs w:val="20"/>
      <w:lang w:eastAsia="fr-FR"/>
    </w:rPr>
  </w:style>
  <w:style w:type="character" w:customStyle="1" w:styleId="Sous-titreCar">
    <w:name w:val="Sous-titre Car"/>
    <w:uiPriority w:val="99"/>
    <w:rPr>
      <w:rFonts w:ascii="Liberation Sans" w:hAnsi="Liberation Sans" w:cs="Liberation Sans"/>
      <w:i/>
      <w:iCs/>
      <w:sz w:val="28"/>
      <w:szCs w:val="28"/>
      <w:lang w:eastAsia="fr-FR"/>
    </w:rPr>
  </w:style>
  <w:style w:type="character" w:styleId="Appelnotedebasdep">
    <w:name w:val="footnote reference"/>
    <w:basedOn w:val="Policepardfaut"/>
    <w:uiPriority w:val="99"/>
    <w:semiHidden/>
    <w:rPr>
      <w:vertAlign w:val="superscript"/>
    </w:rPr>
  </w:style>
  <w:style w:type="character" w:customStyle="1" w:styleId="Corpsdetexte2Car">
    <w:name w:val="Corps de texte 2 Car"/>
    <w:link w:val="Corpsdetexte2"/>
    <w:uiPriority w:val="99"/>
    <w:locked/>
    <w:rPr>
      <w:rFonts w:ascii="Times New Roman" w:hAnsi="Times New Roman" w:cs="Times New Roman"/>
      <w:sz w:val="24"/>
      <w:szCs w:val="24"/>
    </w:rPr>
  </w:style>
  <w:style w:type="character" w:customStyle="1" w:styleId="RetraitcorpsdetexteCar">
    <w:name w:val="Retrait corps de texte Car"/>
    <w:link w:val="Retraitcorpsdetexte"/>
    <w:uiPriority w:val="99"/>
    <w:locked/>
    <w:rPr>
      <w:rFonts w:ascii="Times New Roman" w:hAnsi="Times New Roman" w:cs="Times New Roman"/>
      <w:sz w:val="24"/>
      <w:szCs w:val="24"/>
    </w:rPr>
  </w:style>
  <w:style w:type="character" w:customStyle="1" w:styleId="Corpsdetexte3Car">
    <w:name w:val="Corps de texte 3 Car"/>
    <w:link w:val="Corpsdetexte3"/>
    <w:uiPriority w:val="99"/>
    <w:locked/>
    <w:rPr>
      <w:rFonts w:ascii="Times New Roman" w:hAnsi="Times New Roman" w:cs="Times New Roman"/>
      <w:sz w:val="16"/>
      <w:szCs w:val="16"/>
    </w:rPr>
  </w:style>
  <w:style w:type="character" w:customStyle="1" w:styleId="apple-converted-space">
    <w:name w:val="apple-converted-space"/>
    <w:basedOn w:val="Policepardfaut"/>
    <w:uiPriority w:val="99"/>
  </w:style>
  <w:style w:type="character" w:styleId="Marquedecommentaire">
    <w:name w:val="annotation reference"/>
    <w:basedOn w:val="Policepardfaut"/>
    <w:uiPriority w:val="99"/>
    <w:semiHidden/>
    <w:rPr>
      <w:sz w:val="16"/>
      <w:szCs w:val="16"/>
    </w:rPr>
  </w:style>
  <w:style w:type="character" w:customStyle="1" w:styleId="CommentaireCar">
    <w:name w:val="Commentaire Car"/>
    <w:link w:val="Commentaire"/>
    <w:uiPriority w:val="99"/>
    <w:semiHidden/>
    <w:locked/>
    <w:rPr>
      <w:rFonts w:ascii="Calibri" w:hAnsi="Calibri" w:cs="Calibri"/>
      <w:lang w:eastAsia="en-US"/>
    </w:rPr>
  </w:style>
  <w:style w:type="character" w:customStyle="1" w:styleId="ObjetducommentaireCar">
    <w:name w:val="Objet du commentaire Car"/>
    <w:link w:val="Objetducommentaire"/>
    <w:uiPriority w:val="99"/>
    <w:semiHidden/>
    <w:locked/>
    <w:rPr>
      <w:rFonts w:ascii="Calibri" w:hAnsi="Calibri" w:cs="Calibri"/>
      <w:b/>
      <w:bCs/>
      <w:lang w:eastAsia="en-US"/>
    </w:rPr>
  </w:style>
  <w:style w:type="character" w:customStyle="1" w:styleId="ParagraphedelisteCar">
    <w:name w:val="Paragraphe de liste Car"/>
    <w:link w:val="Paragraphedeliste"/>
    <w:uiPriority w:val="34"/>
    <w:locked/>
    <w:rPr>
      <w:sz w:val="22"/>
      <w:szCs w:val="22"/>
      <w:lang w:eastAsia="en-US"/>
    </w:rPr>
  </w:style>
  <w:style w:type="character" w:customStyle="1" w:styleId="ListLabel1">
    <w:name w:val="ListLabel 1"/>
    <w:uiPriority w:val="99"/>
    <w:rsid w:val="00205424"/>
    <w:rPr>
      <w:b/>
      <w:bCs/>
      <w:caps/>
      <w:color w:val="000000"/>
      <w:position w:val="0"/>
      <w:sz w:val="32"/>
      <w:szCs w:val="32"/>
      <w:vertAlign w:val="baseline"/>
    </w:rPr>
  </w:style>
  <w:style w:type="character" w:customStyle="1" w:styleId="ListLabel2">
    <w:name w:val="ListLabel 2"/>
    <w:uiPriority w:val="99"/>
    <w:rsid w:val="00205424"/>
    <w:rPr>
      <w:b/>
      <w:bCs/>
      <w:caps/>
      <w:color w:val="000000"/>
      <w:position w:val="0"/>
      <w:sz w:val="32"/>
      <w:szCs w:val="32"/>
      <w:vertAlign w:val="baseline"/>
    </w:rPr>
  </w:style>
  <w:style w:type="character" w:customStyle="1" w:styleId="ListLabel3">
    <w:name w:val="ListLabel 3"/>
    <w:uiPriority w:val="99"/>
    <w:rsid w:val="00205424"/>
    <w:rPr>
      <w:b/>
      <w:bCs/>
      <w:caps/>
      <w:color w:val="000000"/>
      <w:position w:val="0"/>
      <w:sz w:val="32"/>
      <w:szCs w:val="32"/>
      <w:vertAlign w:val="baseline"/>
    </w:rPr>
  </w:style>
  <w:style w:type="character" w:customStyle="1" w:styleId="ListLabel4">
    <w:name w:val="ListLabel 4"/>
    <w:uiPriority w:val="99"/>
    <w:rsid w:val="00205424"/>
    <w:rPr>
      <w:b/>
      <w:bCs/>
      <w:caps/>
      <w:color w:val="000000"/>
      <w:position w:val="0"/>
      <w:sz w:val="32"/>
      <w:szCs w:val="32"/>
      <w:vertAlign w:val="baseline"/>
    </w:rPr>
  </w:style>
  <w:style w:type="character" w:customStyle="1" w:styleId="ListLabel5">
    <w:name w:val="ListLabel 5"/>
    <w:uiPriority w:val="99"/>
    <w:rsid w:val="00205424"/>
    <w:rPr>
      <w:b/>
      <w:bCs/>
      <w:caps/>
      <w:color w:val="000000"/>
      <w:position w:val="0"/>
      <w:sz w:val="32"/>
      <w:szCs w:val="32"/>
      <w:vertAlign w:val="baseline"/>
    </w:rPr>
  </w:style>
  <w:style w:type="character" w:customStyle="1" w:styleId="ListLabel6">
    <w:name w:val="ListLabel 6"/>
    <w:uiPriority w:val="99"/>
    <w:rsid w:val="00205424"/>
    <w:rPr>
      <w:b/>
      <w:bCs/>
      <w:caps/>
      <w:color w:val="000000"/>
      <w:position w:val="0"/>
      <w:sz w:val="32"/>
      <w:szCs w:val="32"/>
      <w:vertAlign w:val="baseline"/>
    </w:rPr>
  </w:style>
  <w:style w:type="character" w:customStyle="1" w:styleId="ListLabel7">
    <w:name w:val="ListLabel 7"/>
    <w:uiPriority w:val="99"/>
    <w:rsid w:val="00205424"/>
    <w:rPr>
      <w:b/>
      <w:bCs/>
      <w:caps/>
      <w:color w:val="000000"/>
      <w:position w:val="0"/>
      <w:sz w:val="32"/>
      <w:szCs w:val="32"/>
      <w:vertAlign w:val="baseline"/>
    </w:rPr>
  </w:style>
  <w:style w:type="character" w:customStyle="1" w:styleId="ListLabel8">
    <w:name w:val="ListLabel 8"/>
    <w:uiPriority w:val="99"/>
    <w:rsid w:val="00205424"/>
    <w:rPr>
      <w:b/>
      <w:bCs/>
      <w:caps/>
      <w:color w:val="000000"/>
      <w:position w:val="0"/>
      <w:sz w:val="32"/>
      <w:szCs w:val="32"/>
      <w:vertAlign w:val="baseline"/>
    </w:rPr>
  </w:style>
  <w:style w:type="character" w:customStyle="1" w:styleId="ListLabel9">
    <w:name w:val="ListLabel 9"/>
    <w:uiPriority w:val="99"/>
    <w:rsid w:val="00205424"/>
    <w:rPr>
      <w:b/>
      <w:bCs/>
      <w:caps/>
      <w:color w:val="000000"/>
      <w:position w:val="0"/>
      <w:sz w:val="32"/>
      <w:szCs w:val="32"/>
      <w:vertAlign w:val="baseline"/>
    </w:rPr>
  </w:style>
  <w:style w:type="character" w:customStyle="1" w:styleId="ListLabel10">
    <w:name w:val="ListLabel 10"/>
    <w:uiPriority w:val="99"/>
    <w:rsid w:val="00205424"/>
    <w:rPr>
      <w:b/>
      <w:bCs/>
      <w:caps/>
      <w:color w:val="000000"/>
      <w:position w:val="0"/>
      <w:sz w:val="32"/>
      <w:szCs w:val="32"/>
      <w:vertAlign w:val="baseline"/>
    </w:rPr>
  </w:style>
  <w:style w:type="character" w:customStyle="1" w:styleId="ListLabel11">
    <w:name w:val="ListLabel 11"/>
    <w:uiPriority w:val="99"/>
    <w:rsid w:val="00205424"/>
    <w:rPr>
      <w:b/>
      <w:bCs/>
      <w:caps/>
      <w:color w:val="000000"/>
      <w:position w:val="0"/>
      <w:sz w:val="32"/>
      <w:szCs w:val="32"/>
      <w:vertAlign w:val="baseline"/>
    </w:rPr>
  </w:style>
  <w:style w:type="character" w:customStyle="1" w:styleId="ListLabel12">
    <w:name w:val="ListLabel 12"/>
    <w:uiPriority w:val="99"/>
    <w:rsid w:val="00205424"/>
    <w:rPr>
      <w:b/>
      <w:bCs/>
      <w:caps/>
      <w:color w:val="000000"/>
      <w:position w:val="0"/>
      <w:sz w:val="32"/>
      <w:szCs w:val="32"/>
      <w:vertAlign w:val="baseline"/>
    </w:rPr>
  </w:style>
  <w:style w:type="character" w:customStyle="1" w:styleId="ListLabel13">
    <w:name w:val="ListLabel 13"/>
    <w:uiPriority w:val="99"/>
    <w:rsid w:val="00205424"/>
    <w:rPr>
      <w:b/>
      <w:bCs/>
      <w:caps/>
      <w:color w:val="000000"/>
      <w:position w:val="0"/>
      <w:sz w:val="32"/>
      <w:szCs w:val="32"/>
      <w:vertAlign w:val="baseline"/>
    </w:rPr>
  </w:style>
  <w:style w:type="character" w:customStyle="1" w:styleId="ListLabel14">
    <w:name w:val="ListLabel 14"/>
    <w:uiPriority w:val="99"/>
    <w:rsid w:val="00205424"/>
    <w:rPr>
      <w:b/>
      <w:bCs/>
      <w:caps/>
      <w:color w:val="000000"/>
      <w:position w:val="0"/>
      <w:sz w:val="32"/>
      <w:szCs w:val="32"/>
      <w:vertAlign w:val="baseline"/>
    </w:rPr>
  </w:style>
  <w:style w:type="character" w:customStyle="1" w:styleId="ListLabel15">
    <w:name w:val="ListLabel 15"/>
    <w:uiPriority w:val="99"/>
    <w:rsid w:val="00205424"/>
    <w:rPr>
      <w:b/>
      <w:bCs/>
      <w:caps/>
      <w:color w:val="000000"/>
      <w:position w:val="0"/>
      <w:sz w:val="32"/>
      <w:szCs w:val="32"/>
      <w:vertAlign w:val="baseline"/>
    </w:rPr>
  </w:style>
  <w:style w:type="character" w:customStyle="1" w:styleId="ListLabel16">
    <w:name w:val="ListLabel 16"/>
    <w:uiPriority w:val="99"/>
    <w:rsid w:val="00205424"/>
    <w:rPr>
      <w:b/>
      <w:bCs/>
      <w:caps/>
      <w:color w:val="000000"/>
      <w:position w:val="0"/>
      <w:sz w:val="32"/>
      <w:szCs w:val="32"/>
      <w:vertAlign w:val="baseline"/>
    </w:rPr>
  </w:style>
  <w:style w:type="character" w:customStyle="1" w:styleId="ListLabel17">
    <w:name w:val="ListLabel 17"/>
    <w:uiPriority w:val="99"/>
    <w:rsid w:val="00205424"/>
    <w:rPr>
      <w:b/>
      <w:bCs/>
      <w:caps/>
      <w:color w:val="000000"/>
      <w:position w:val="0"/>
      <w:sz w:val="32"/>
      <w:szCs w:val="32"/>
      <w:vertAlign w:val="baseline"/>
    </w:rPr>
  </w:style>
  <w:style w:type="character" w:customStyle="1" w:styleId="ListLabel18">
    <w:name w:val="ListLabel 18"/>
    <w:uiPriority w:val="99"/>
    <w:rsid w:val="00205424"/>
    <w:rPr>
      <w:b/>
      <w:bCs/>
      <w:caps/>
      <w:color w:val="000000"/>
      <w:position w:val="0"/>
      <w:sz w:val="32"/>
      <w:szCs w:val="32"/>
      <w:vertAlign w:val="baseline"/>
    </w:rPr>
  </w:style>
  <w:style w:type="character" w:customStyle="1" w:styleId="ListLabel19">
    <w:name w:val="ListLabel 19"/>
    <w:uiPriority w:val="99"/>
    <w:rsid w:val="00205424"/>
    <w:rPr>
      <w:b/>
      <w:bCs/>
      <w:caps/>
      <w:color w:val="000000"/>
      <w:position w:val="0"/>
      <w:sz w:val="32"/>
      <w:szCs w:val="32"/>
      <w:vertAlign w:val="baseline"/>
    </w:rPr>
  </w:style>
  <w:style w:type="character" w:customStyle="1" w:styleId="ListLabel20">
    <w:name w:val="ListLabel 20"/>
    <w:uiPriority w:val="99"/>
    <w:rsid w:val="00205424"/>
    <w:rPr>
      <w:b/>
      <w:bCs/>
      <w:caps/>
      <w:color w:val="000000"/>
      <w:position w:val="0"/>
      <w:sz w:val="32"/>
      <w:szCs w:val="32"/>
      <w:vertAlign w:val="baseline"/>
    </w:rPr>
  </w:style>
  <w:style w:type="character" w:customStyle="1" w:styleId="ListLabel21">
    <w:name w:val="ListLabel 21"/>
    <w:uiPriority w:val="99"/>
    <w:rsid w:val="00205424"/>
    <w:rPr>
      <w:b/>
      <w:bCs/>
      <w:caps/>
      <w:color w:val="000000"/>
      <w:position w:val="0"/>
      <w:sz w:val="32"/>
      <w:szCs w:val="32"/>
      <w:vertAlign w:val="baseline"/>
    </w:rPr>
  </w:style>
  <w:style w:type="character" w:customStyle="1" w:styleId="ListLabel22">
    <w:name w:val="ListLabel 22"/>
    <w:uiPriority w:val="99"/>
    <w:rsid w:val="00205424"/>
    <w:rPr>
      <w:b/>
      <w:bCs/>
      <w:caps/>
      <w:color w:val="000000"/>
      <w:position w:val="0"/>
      <w:sz w:val="32"/>
      <w:szCs w:val="32"/>
      <w:vertAlign w:val="baseline"/>
    </w:rPr>
  </w:style>
  <w:style w:type="character" w:customStyle="1" w:styleId="ListLabel23">
    <w:name w:val="ListLabel 23"/>
    <w:uiPriority w:val="99"/>
    <w:rsid w:val="00205424"/>
    <w:rPr>
      <w:b/>
      <w:bCs/>
      <w:caps/>
      <w:color w:val="000000"/>
      <w:position w:val="0"/>
      <w:sz w:val="32"/>
      <w:szCs w:val="32"/>
      <w:vertAlign w:val="baseline"/>
    </w:rPr>
  </w:style>
  <w:style w:type="character" w:customStyle="1" w:styleId="ListLabel24">
    <w:name w:val="ListLabel 24"/>
    <w:uiPriority w:val="99"/>
    <w:rsid w:val="00205424"/>
    <w:rPr>
      <w:b/>
      <w:bCs/>
      <w:caps/>
      <w:color w:val="000000"/>
      <w:position w:val="0"/>
      <w:sz w:val="32"/>
      <w:szCs w:val="32"/>
      <w:vertAlign w:val="baseline"/>
    </w:rPr>
  </w:style>
  <w:style w:type="character" w:customStyle="1" w:styleId="ListLabel25">
    <w:name w:val="ListLabel 25"/>
    <w:uiPriority w:val="99"/>
    <w:rsid w:val="00205424"/>
    <w:rPr>
      <w:b/>
      <w:bCs/>
      <w:caps/>
      <w:color w:val="000000"/>
      <w:position w:val="0"/>
      <w:sz w:val="32"/>
      <w:szCs w:val="32"/>
      <w:vertAlign w:val="baseline"/>
    </w:rPr>
  </w:style>
  <w:style w:type="character" w:customStyle="1" w:styleId="ListLabel26">
    <w:name w:val="ListLabel 26"/>
    <w:uiPriority w:val="99"/>
    <w:rsid w:val="00205424"/>
    <w:rPr>
      <w:b/>
      <w:bCs/>
      <w:caps/>
      <w:color w:val="000000"/>
      <w:position w:val="0"/>
      <w:sz w:val="32"/>
      <w:szCs w:val="32"/>
      <w:vertAlign w:val="baseline"/>
    </w:rPr>
  </w:style>
  <w:style w:type="character" w:customStyle="1" w:styleId="ListLabel27">
    <w:name w:val="ListLabel 27"/>
    <w:uiPriority w:val="99"/>
    <w:rsid w:val="00205424"/>
    <w:rPr>
      <w:b/>
      <w:bCs/>
      <w:caps/>
      <w:color w:val="000000"/>
      <w:position w:val="0"/>
      <w:sz w:val="32"/>
      <w:szCs w:val="32"/>
      <w:vertAlign w:val="baseline"/>
    </w:rPr>
  </w:style>
  <w:style w:type="character" w:customStyle="1" w:styleId="ListLabel28">
    <w:name w:val="ListLabel 28"/>
    <w:uiPriority w:val="99"/>
    <w:rsid w:val="00205424"/>
    <w:rPr>
      <w:b/>
      <w:bCs/>
      <w:caps/>
      <w:color w:val="000000"/>
      <w:position w:val="0"/>
      <w:sz w:val="32"/>
      <w:szCs w:val="32"/>
      <w:vertAlign w:val="baseline"/>
    </w:rPr>
  </w:style>
  <w:style w:type="character" w:customStyle="1" w:styleId="ListLabel29">
    <w:name w:val="ListLabel 29"/>
    <w:uiPriority w:val="99"/>
    <w:rsid w:val="00205424"/>
  </w:style>
  <w:style w:type="character" w:customStyle="1" w:styleId="ListLabel30">
    <w:name w:val="ListLabel 30"/>
    <w:uiPriority w:val="99"/>
    <w:rsid w:val="00205424"/>
  </w:style>
  <w:style w:type="character" w:customStyle="1" w:styleId="ListLabel31">
    <w:name w:val="ListLabel 31"/>
    <w:uiPriority w:val="99"/>
    <w:rsid w:val="00205424"/>
  </w:style>
  <w:style w:type="character" w:customStyle="1" w:styleId="ListLabel32">
    <w:name w:val="ListLabel 32"/>
    <w:uiPriority w:val="99"/>
    <w:rsid w:val="00205424"/>
  </w:style>
  <w:style w:type="character" w:customStyle="1" w:styleId="ListLabel33">
    <w:name w:val="ListLabel 33"/>
    <w:uiPriority w:val="99"/>
    <w:rsid w:val="00205424"/>
  </w:style>
  <w:style w:type="character" w:customStyle="1" w:styleId="ListLabel34">
    <w:name w:val="ListLabel 34"/>
    <w:uiPriority w:val="99"/>
    <w:rsid w:val="00205424"/>
  </w:style>
  <w:style w:type="character" w:customStyle="1" w:styleId="ListLabel35">
    <w:name w:val="ListLabel 35"/>
    <w:uiPriority w:val="99"/>
    <w:rsid w:val="00205424"/>
  </w:style>
  <w:style w:type="character" w:customStyle="1" w:styleId="ListLabel36">
    <w:name w:val="ListLabel 36"/>
    <w:uiPriority w:val="99"/>
    <w:rsid w:val="00205424"/>
  </w:style>
  <w:style w:type="character" w:customStyle="1" w:styleId="ListLabel37">
    <w:name w:val="ListLabel 37"/>
    <w:uiPriority w:val="99"/>
    <w:rsid w:val="00205424"/>
  </w:style>
  <w:style w:type="character" w:customStyle="1" w:styleId="ListLabel38">
    <w:name w:val="ListLabel 38"/>
    <w:uiPriority w:val="99"/>
    <w:rsid w:val="00205424"/>
  </w:style>
  <w:style w:type="character" w:customStyle="1" w:styleId="ListLabel39">
    <w:name w:val="ListLabel 39"/>
    <w:uiPriority w:val="99"/>
    <w:rsid w:val="00205424"/>
    <w:rPr>
      <w:b/>
      <w:bCs/>
      <w:caps/>
      <w:color w:val="000000"/>
      <w:position w:val="0"/>
      <w:sz w:val="32"/>
      <w:szCs w:val="32"/>
      <w:vertAlign w:val="baseline"/>
    </w:rPr>
  </w:style>
  <w:style w:type="character" w:customStyle="1" w:styleId="ListLabel40">
    <w:name w:val="ListLabel 40"/>
    <w:uiPriority w:val="99"/>
    <w:rsid w:val="00205424"/>
    <w:rPr>
      <w:b/>
      <w:bCs/>
      <w:caps/>
      <w:color w:val="000000"/>
      <w:position w:val="0"/>
      <w:sz w:val="32"/>
      <w:szCs w:val="32"/>
      <w:vertAlign w:val="baseline"/>
    </w:rPr>
  </w:style>
  <w:style w:type="character" w:customStyle="1" w:styleId="ListLabel41">
    <w:name w:val="ListLabel 41"/>
    <w:uiPriority w:val="99"/>
    <w:rsid w:val="00205424"/>
    <w:rPr>
      <w:b/>
      <w:bCs/>
      <w:caps/>
      <w:color w:val="000000"/>
      <w:position w:val="0"/>
      <w:sz w:val="32"/>
      <w:szCs w:val="32"/>
      <w:vertAlign w:val="baseline"/>
    </w:rPr>
  </w:style>
  <w:style w:type="character" w:customStyle="1" w:styleId="ListLabel42">
    <w:name w:val="ListLabel 42"/>
    <w:uiPriority w:val="99"/>
    <w:rsid w:val="00205424"/>
    <w:rPr>
      <w:b/>
      <w:bCs/>
      <w:caps/>
      <w:color w:val="000000"/>
      <w:position w:val="0"/>
      <w:sz w:val="32"/>
      <w:szCs w:val="32"/>
      <w:vertAlign w:val="baseline"/>
    </w:rPr>
  </w:style>
  <w:style w:type="character" w:customStyle="1" w:styleId="ListLabel43">
    <w:name w:val="ListLabel 43"/>
    <w:uiPriority w:val="99"/>
    <w:rsid w:val="00205424"/>
  </w:style>
  <w:style w:type="character" w:customStyle="1" w:styleId="ListLabel44">
    <w:name w:val="ListLabel 44"/>
    <w:uiPriority w:val="99"/>
    <w:rsid w:val="00205424"/>
  </w:style>
  <w:style w:type="character" w:customStyle="1" w:styleId="ListLabel45">
    <w:name w:val="ListLabel 45"/>
    <w:uiPriority w:val="99"/>
    <w:rsid w:val="00205424"/>
  </w:style>
  <w:style w:type="character" w:customStyle="1" w:styleId="ListLabel46">
    <w:name w:val="ListLabel 46"/>
    <w:uiPriority w:val="99"/>
    <w:rsid w:val="00205424"/>
  </w:style>
  <w:style w:type="character" w:customStyle="1" w:styleId="ListLabel47">
    <w:name w:val="ListLabel 47"/>
    <w:uiPriority w:val="99"/>
    <w:rsid w:val="00205424"/>
  </w:style>
  <w:style w:type="character" w:customStyle="1" w:styleId="ListLabel48">
    <w:name w:val="ListLabel 48"/>
    <w:uiPriority w:val="99"/>
    <w:rsid w:val="00205424"/>
  </w:style>
  <w:style w:type="character" w:customStyle="1" w:styleId="ListLabel49">
    <w:name w:val="ListLabel 49"/>
    <w:uiPriority w:val="99"/>
    <w:rsid w:val="00205424"/>
    <w:rPr>
      <w:rFonts w:ascii="Times New Roman" w:hAnsi="Times New Roman" w:cs="Times New Roman"/>
    </w:rPr>
  </w:style>
  <w:style w:type="character" w:customStyle="1" w:styleId="ListLabel50">
    <w:name w:val="ListLabel 50"/>
    <w:uiPriority w:val="99"/>
    <w:rsid w:val="00205424"/>
  </w:style>
  <w:style w:type="character" w:customStyle="1" w:styleId="ListLabel51">
    <w:name w:val="ListLabel 51"/>
    <w:uiPriority w:val="99"/>
    <w:rsid w:val="00205424"/>
  </w:style>
  <w:style w:type="character" w:customStyle="1" w:styleId="ListLabel52">
    <w:name w:val="ListLabel 52"/>
    <w:uiPriority w:val="99"/>
    <w:rsid w:val="00205424"/>
    <w:rPr>
      <w:rFonts w:ascii="Times New Roman" w:hAnsi="Times New Roman" w:cs="Times New Roman"/>
    </w:rPr>
  </w:style>
  <w:style w:type="character" w:customStyle="1" w:styleId="ListLabel53">
    <w:name w:val="ListLabel 53"/>
    <w:uiPriority w:val="99"/>
    <w:rsid w:val="00205424"/>
    <w:rPr>
      <w:rFonts w:eastAsia="Times New Roman"/>
    </w:rPr>
  </w:style>
  <w:style w:type="character" w:customStyle="1" w:styleId="ListLabel54">
    <w:name w:val="ListLabel 54"/>
    <w:uiPriority w:val="99"/>
    <w:rsid w:val="00205424"/>
  </w:style>
  <w:style w:type="character" w:customStyle="1" w:styleId="ListLabel55">
    <w:name w:val="ListLabel 55"/>
    <w:uiPriority w:val="99"/>
    <w:rsid w:val="00205424"/>
  </w:style>
  <w:style w:type="character" w:customStyle="1" w:styleId="ListLabel56">
    <w:name w:val="ListLabel 56"/>
    <w:uiPriority w:val="99"/>
    <w:rsid w:val="00205424"/>
    <w:rPr>
      <w:rFonts w:ascii="Times New Roman" w:hAnsi="Times New Roman" w:cs="Times New Roman"/>
    </w:rPr>
  </w:style>
  <w:style w:type="character" w:customStyle="1" w:styleId="ListLabel57">
    <w:name w:val="ListLabel 57"/>
    <w:uiPriority w:val="99"/>
    <w:rsid w:val="00205424"/>
  </w:style>
  <w:style w:type="character" w:customStyle="1" w:styleId="ListLabel58">
    <w:name w:val="ListLabel 58"/>
    <w:uiPriority w:val="99"/>
    <w:rsid w:val="00205424"/>
  </w:style>
  <w:style w:type="character" w:customStyle="1" w:styleId="Sautdindex">
    <w:name w:val="Saut d'index"/>
    <w:uiPriority w:val="99"/>
    <w:rsid w:val="00205424"/>
  </w:style>
  <w:style w:type="paragraph" w:styleId="Titre">
    <w:name w:val="Title"/>
    <w:basedOn w:val="Normal"/>
    <w:next w:val="Corpsdetexte"/>
    <w:link w:val="TitreCar"/>
    <w:uiPriority w:val="99"/>
    <w:qFormat/>
    <w:rsid w:val="00205424"/>
    <w:pPr>
      <w:keepNext/>
      <w:spacing w:before="240" w:after="120"/>
    </w:pPr>
    <w:rPr>
      <w:rFonts w:ascii="Liberation Sans" w:eastAsia="Times New Roman" w:hAnsi="Liberation Sans" w:cs="Liberation Sans"/>
      <w:sz w:val="28"/>
      <w:szCs w:val="28"/>
      <w:lang w:eastAsia="fr-FR"/>
    </w:rPr>
  </w:style>
  <w:style w:type="character" w:customStyle="1" w:styleId="TitleChar1">
    <w:name w:val="Title Char1"/>
    <w:basedOn w:val="Policepardfaut"/>
    <w:uiPriority w:val="10"/>
    <w:rsid w:val="000375A9"/>
    <w:rPr>
      <w:rFonts w:asciiTheme="majorHAnsi" w:eastAsiaTheme="majorEastAsia" w:hAnsiTheme="majorHAnsi" w:cstheme="majorBidi"/>
      <w:b/>
      <w:bCs/>
      <w:kern w:val="28"/>
      <w:sz w:val="32"/>
      <w:szCs w:val="32"/>
      <w:lang w:eastAsia="en-US"/>
    </w:rPr>
  </w:style>
  <w:style w:type="paragraph" w:styleId="Corpsdetexte">
    <w:name w:val="Body Text"/>
    <w:basedOn w:val="Normal"/>
    <w:link w:val="CorpsdetexteCar"/>
    <w:autoRedefine/>
    <w:uiPriority w:val="99"/>
    <w:rsid w:val="007057A5"/>
    <w:pPr>
      <w:spacing w:after="0" w:line="360" w:lineRule="auto"/>
      <w:jc w:val="both"/>
    </w:pPr>
    <w:rPr>
      <w:rFonts w:ascii="Times New Roman" w:eastAsia="Times New Roman" w:hAnsi="Times New Roman" w:cs="Times New Roman"/>
      <w:color w:val="000000"/>
      <w:lang w:eastAsia="fr-FR"/>
    </w:rPr>
  </w:style>
  <w:style w:type="character" w:customStyle="1" w:styleId="BodyTextChar1">
    <w:name w:val="Body Text Char1"/>
    <w:basedOn w:val="Policepardfaut"/>
    <w:uiPriority w:val="99"/>
    <w:semiHidden/>
    <w:rsid w:val="000375A9"/>
    <w:rPr>
      <w:lang w:eastAsia="en-US"/>
    </w:rPr>
  </w:style>
  <w:style w:type="paragraph" w:styleId="Liste">
    <w:name w:val="List"/>
    <w:basedOn w:val="Normal"/>
    <w:uiPriority w:val="99"/>
    <w:pPr>
      <w:tabs>
        <w:tab w:val="left" w:pos="566"/>
      </w:tabs>
      <w:spacing w:after="120" w:line="240" w:lineRule="auto"/>
      <w:ind w:left="283" w:hanging="283"/>
    </w:pPr>
    <w:rPr>
      <w:rFonts w:ascii="Times New Roman" w:eastAsia="Times New Roman" w:hAnsi="Times New Roman" w:cs="Times New Roman"/>
      <w:sz w:val="20"/>
      <w:szCs w:val="20"/>
      <w:lang w:eastAsia="fr-FR"/>
    </w:rPr>
  </w:style>
  <w:style w:type="paragraph" w:styleId="Lgende">
    <w:name w:val="caption"/>
    <w:basedOn w:val="Normal"/>
    <w:uiPriority w:val="99"/>
    <w:qFormat/>
    <w:pPr>
      <w:keepLines/>
      <w:spacing w:before="120" w:after="120" w:line="240" w:lineRule="auto"/>
    </w:pPr>
    <w:rPr>
      <w:rFonts w:ascii="Times New Roman" w:eastAsia="Times New Roman" w:hAnsi="Times New Roman" w:cs="Times New Roman"/>
      <w:sz w:val="20"/>
      <w:szCs w:val="20"/>
      <w:lang w:eastAsia="fr-FR"/>
    </w:rPr>
  </w:style>
  <w:style w:type="paragraph" w:customStyle="1" w:styleId="Index">
    <w:name w:val="Index"/>
    <w:basedOn w:val="Normal"/>
    <w:uiPriority w:val="99"/>
    <w:pPr>
      <w:suppressLineNumbers/>
      <w:spacing w:after="0" w:line="240" w:lineRule="auto"/>
      <w:jc w:val="both"/>
    </w:pPr>
    <w:rPr>
      <w:rFonts w:ascii="Times New Roman" w:eastAsia="Times New Roman" w:hAnsi="Times New Roman" w:cs="Times New Roman"/>
      <w:sz w:val="20"/>
      <w:szCs w:val="20"/>
      <w:lang w:eastAsia="fr-FR"/>
    </w:rPr>
  </w:style>
  <w:style w:type="paragraph" w:styleId="En-tte">
    <w:name w:val="header"/>
    <w:basedOn w:val="Normal"/>
    <w:link w:val="En-tteCar1"/>
    <w:uiPriority w:val="99"/>
    <w:pPr>
      <w:tabs>
        <w:tab w:val="center" w:pos="4536"/>
        <w:tab w:val="right" w:pos="9072"/>
      </w:tabs>
      <w:spacing w:after="0" w:line="240" w:lineRule="auto"/>
    </w:pPr>
  </w:style>
  <w:style w:type="character" w:customStyle="1" w:styleId="En-tteCar1">
    <w:name w:val="En-tête Car1"/>
    <w:basedOn w:val="Policepardfaut"/>
    <w:link w:val="En-tte"/>
    <w:uiPriority w:val="99"/>
    <w:semiHidden/>
    <w:rsid w:val="000375A9"/>
    <w:rPr>
      <w:lang w:eastAsia="en-US"/>
    </w:rPr>
  </w:style>
  <w:style w:type="paragraph" w:styleId="Pieddepage">
    <w:name w:val="footer"/>
    <w:basedOn w:val="Normal"/>
    <w:link w:val="PieddepageCar"/>
    <w:pPr>
      <w:tabs>
        <w:tab w:val="center" w:pos="4536"/>
        <w:tab w:val="right" w:pos="9072"/>
      </w:tabs>
      <w:spacing w:after="0" w:line="240" w:lineRule="auto"/>
    </w:pPr>
  </w:style>
  <w:style w:type="character" w:customStyle="1" w:styleId="FooterChar1">
    <w:name w:val="Footer Char1"/>
    <w:basedOn w:val="Policepardfaut"/>
    <w:uiPriority w:val="99"/>
    <w:semiHidden/>
    <w:rsid w:val="000375A9"/>
    <w:rPr>
      <w:lang w:eastAsia="en-US"/>
    </w:rPr>
  </w:style>
  <w:style w:type="paragraph" w:styleId="Textedebulles">
    <w:name w:val="Balloon Text"/>
    <w:basedOn w:val="Normal"/>
    <w:link w:val="TextedebullesCar"/>
    <w:uiPriority w:val="99"/>
    <w:semiHidden/>
    <w:pPr>
      <w:spacing w:after="0" w:line="240" w:lineRule="auto"/>
    </w:pPr>
    <w:rPr>
      <w:rFonts w:ascii="Tahoma" w:hAnsi="Tahoma" w:cs="Tahoma"/>
      <w:sz w:val="16"/>
      <w:szCs w:val="16"/>
      <w:lang w:eastAsia="fr-FR"/>
    </w:rPr>
  </w:style>
  <w:style w:type="character" w:customStyle="1" w:styleId="BalloonTextChar1">
    <w:name w:val="Balloon Text Char1"/>
    <w:basedOn w:val="Policepardfaut"/>
    <w:uiPriority w:val="99"/>
    <w:semiHidden/>
    <w:rsid w:val="000375A9"/>
    <w:rPr>
      <w:rFonts w:ascii="Times New Roman" w:hAnsi="Times New Roman" w:cs="Times New Roman"/>
      <w:sz w:val="0"/>
      <w:szCs w:val="0"/>
      <w:lang w:eastAsia="en-US"/>
    </w:rPr>
  </w:style>
  <w:style w:type="paragraph" w:styleId="Paragraphedeliste">
    <w:name w:val="List Paragraph"/>
    <w:basedOn w:val="Normal"/>
    <w:link w:val="ParagraphedelisteCar"/>
    <w:uiPriority w:val="34"/>
    <w:qFormat/>
    <w:pPr>
      <w:ind w:left="720"/>
    </w:pPr>
  </w:style>
  <w:style w:type="paragraph" w:customStyle="1" w:styleId="Style1">
    <w:name w:val="Style1"/>
    <w:basedOn w:val="Titre1"/>
    <w:uiPriority w:val="99"/>
    <w:pPr>
      <w:numPr>
        <w:numId w:val="0"/>
      </w:numPr>
    </w:pPr>
  </w:style>
  <w:style w:type="paragraph" w:customStyle="1" w:styleId="Style2">
    <w:name w:val="Style2"/>
    <w:basedOn w:val="Titre1"/>
    <w:uiPriority w:val="99"/>
    <w:pPr>
      <w:numPr>
        <w:numId w:val="0"/>
      </w:numPr>
    </w:pPr>
  </w:style>
  <w:style w:type="paragraph" w:customStyle="1" w:styleId="Titre10">
    <w:name w:val="Titre1"/>
    <w:basedOn w:val="Normal"/>
    <w:uiPriority w:val="99"/>
    <w:pPr>
      <w:spacing w:before="240" w:after="240" w:line="240" w:lineRule="auto"/>
      <w:jc w:val="center"/>
    </w:pPr>
    <w:rPr>
      <w:rFonts w:ascii="Times New Roman" w:eastAsia="Times New Roman" w:hAnsi="Times New Roman" w:cs="Times New Roman"/>
      <w:b/>
      <w:bCs/>
      <w:sz w:val="36"/>
      <w:szCs w:val="36"/>
      <w:lang w:eastAsia="fr-FR"/>
    </w:rPr>
  </w:style>
  <w:style w:type="paragraph" w:customStyle="1" w:styleId="Le9gende">
    <w:name w:val="Lée9gende"/>
    <w:basedOn w:val="Normal"/>
    <w:uiPriority w:val="99"/>
    <w:pPr>
      <w:suppressLineNumbers/>
      <w:spacing w:before="120" w:after="120" w:line="240" w:lineRule="auto"/>
      <w:jc w:val="both"/>
    </w:pPr>
    <w:rPr>
      <w:rFonts w:ascii="Times New Roman" w:eastAsia="Times New Roman" w:hAnsi="Times New Roman" w:cs="Times New Roman"/>
      <w:i/>
      <w:iCs/>
      <w:sz w:val="24"/>
      <w:szCs w:val="24"/>
      <w:lang w:eastAsia="fr-FR"/>
    </w:rPr>
  </w:style>
  <w:style w:type="paragraph" w:customStyle="1" w:styleId="Part">
    <w:name w:val="Part"/>
    <w:basedOn w:val="Normal"/>
    <w:uiPriority w:val="99"/>
    <w:pPr>
      <w:keepNext/>
      <w:spacing w:before="240" w:after="120" w:line="240" w:lineRule="auto"/>
      <w:jc w:val="center"/>
    </w:pPr>
    <w:rPr>
      <w:rFonts w:ascii="Times New Roman" w:eastAsia="Times New Roman" w:hAnsi="Times New Roman" w:cs="Times New Roman"/>
      <w:b/>
      <w:bCs/>
      <w:sz w:val="40"/>
      <w:szCs w:val="40"/>
      <w:lang w:eastAsia="fr-FR"/>
    </w:rPr>
  </w:style>
  <w:style w:type="paragraph" w:customStyle="1" w:styleId="rightpar">
    <w:name w:val="rightpar"/>
    <w:basedOn w:val="Normal"/>
    <w:uiPriority w:val="99"/>
    <w:pPr>
      <w:keepLines/>
      <w:spacing w:before="120" w:after="120" w:line="240" w:lineRule="auto"/>
      <w:jc w:val="right"/>
    </w:pPr>
    <w:rPr>
      <w:rFonts w:ascii="Times New Roman" w:eastAsia="Times New Roman" w:hAnsi="Times New Roman" w:cs="Times New Roman"/>
      <w:sz w:val="20"/>
      <w:szCs w:val="20"/>
      <w:lang w:eastAsia="fr-FR"/>
    </w:rPr>
  </w:style>
  <w:style w:type="paragraph" w:customStyle="1" w:styleId="centerpar">
    <w:name w:val="centerpar"/>
    <w:basedOn w:val="Normal"/>
    <w:uiPriority w:val="99"/>
    <w:pPr>
      <w:keepLines/>
      <w:spacing w:before="120" w:after="120" w:line="240" w:lineRule="auto"/>
      <w:jc w:val="center"/>
    </w:pPr>
    <w:rPr>
      <w:rFonts w:ascii="Times New Roman" w:eastAsia="Times New Roman" w:hAnsi="Times New Roman" w:cs="Times New Roman"/>
      <w:sz w:val="20"/>
      <w:szCs w:val="20"/>
      <w:lang w:eastAsia="fr-FR"/>
    </w:rPr>
  </w:style>
  <w:style w:type="paragraph" w:customStyle="1" w:styleId="equation">
    <w:name w:val="equation"/>
    <w:basedOn w:val="Normal"/>
    <w:uiPriority w:val="99"/>
    <w:pPr>
      <w:keepLines/>
      <w:spacing w:before="120" w:after="120" w:line="240" w:lineRule="auto"/>
    </w:pPr>
    <w:rPr>
      <w:rFonts w:ascii="Times New Roman" w:eastAsia="Times New Roman" w:hAnsi="Times New Roman" w:cs="Times New Roman"/>
      <w:sz w:val="20"/>
      <w:szCs w:val="20"/>
      <w:lang w:eastAsia="fr-FR"/>
    </w:rPr>
  </w:style>
  <w:style w:type="paragraph" w:customStyle="1" w:styleId="equationNum">
    <w:name w:val="equationNum"/>
    <w:basedOn w:val="Normal"/>
    <w:uiPriority w:val="99"/>
    <w:pPr>
      <w:keepLines/>
      <w:spacing w:before="120" w:after="120" w:line="240" w:lineRule="auto"/>
    </w:pPr>
    <w:rPr>
      <w:rFonts w:ascii="Times New Roman" w:eastAsia="Times New Roman" w:hAnsi="Times New Roman" w:cs="Times New Roman"/>
      <w:sz w:val="20"/>
      <w:szCs w:val="20"/>
      <w:lang w:eastAsia="fr-FR"/>
    </w:rPr>
  </w:style>
  <w:style w:type="paragraph" w:customStyle="1" w:styleId="equationAlign">
    <w:name w:val="equationAlign"/>
    <w:basedOn w:val="Normal"/>
    <w:uiPriority w:val="99"/>
    <w:pPr>
      <w:keepLines/>
      <w:spacing w:before="120" w:after="120" w:line="240" w:lineRule="auto"/>
    </w:pPr>
    <w:rPr>
      <w:rFonts w:ascii="Times New Roman" w:eastAsia="Times New Roman" w:hAnsi="Times New Roman" w:cs="Times New Roman"/>
      <w:sz w:val="20"/>
      <w:szCs w:val="20"/>
      <w:lang w:eastAsia="fr-FR"/>
    </w:rPr>
  </w:style>
  <w:style w:type="paragraph" w:customStyle="1" w:styleId="equationAlignNum">
    <w:name w:val="equationAlignNum"/>
    <w:basedOn w:val="Normal"/>
    <w:uiPriority w:val="99"/>
    <w:pPr>
      <w:keepLines/>
      <w:spacing w:before="120" w:after="120" w:line="240" w:lineRule="auto"/>
    </w:pPr>
    <w:rPr>
      <w:rFonts w:ascii="Times New Roman" w:eastAsia="Times New Roman" w:hAnsi="Times New Roman" w:cs="Times New Roman"/>
      <w:sz w:val="20"/>
      <w:szCs w:val="20"/>
      <w:lang w:eastAsia="fr-FR"/>
    </w:rPr>
  </w:style>
  <w:style w:type="paragraph" w:customStyle="1" w:styleId="equationArray">
    <w:name w:val="equationArray"/>
    <w:basedOn w:val="Normal"/>
    <w:uiPriority w:val="99"/>
    <w:pPr>
      <w:keepLines/>
      <w:spacing w:before="120" w:after="120" w:line="240" w:lineRule="auto"/>
    </w:pPr>
    <w:rPr>
      <w:rFonts w:ascii="Times New Roman" w:eastAsia="Times New Roman" w:hAnsi="Times New Roman" w:cs="Times New Roman"/>
      <w:sz w:val="20"/>
      <w:szCs w:val="20"/>
      <w:lang w:eastAsia="fr-FR"/>
    </w:rPr>
  </w:style>
  <w:style w:type="paragraph" w:customStyle="1" w:styleId="equationArrayNum">
    <w:name w:val="equationArrayNum"/>
    <w:basedOn w:val="Normal"/>
    <w:uiPriority w:val="99"/>
    <w:pPr>
      <w:keepLines/>
      <w:spacing w:before="120" w:after="120" w:line="240" w:lineRule="auto"/>
    </w:pPr>
    <w:rPr>
      <w:rFonts w:ascii="Times New Roman" w:eastAsia="Times New Roman" w:hAnsi="Times New Roman" w:cs="Times New Roman"/>
      <w:sz w:val="20"/>
      <w:szCs w:val="20"/>
      <w:lang w:eastAsia="fr-FR"/>
    </w:rPr>
  </w:style>
  <w:style w:type="paragraph" w:customStyle="1" w:styleId="theorem">
    <w:name w:val="theorem"/>
    <w:basedOn w:val="Normal"/>
    <w:uiPriority w:val="99"/>
    <w:pPr>
      <w:keepLines/>
      <w:spacing w:before="120" w:after="120" w:line="240" w:lineRule="auto"/>
    </w:pPr>
    <w:rPr>
      <w:rFonts w:ascii="Times New Roman" w:eastAsia="Times New Roman" w:hAnsi="Times New Roman" w:cs="Times New Roman"/>
      <w:sz w:val="20"/>
      <w:szCs w:val="20"/>
      <w:lang w:eastAsia="fr-FR"/>
    </w:rPr>
  </w:style>
  <w:style w:type="paragraph" w:customStyle="1" w:styleId="bitmapCenter">
    <w:name w:val="bitmapCenter"/>
    <w:basedOn w:val="Normal"/>
    <w:uiPriority w:val="99"/>
    <w:pPr>
      <w:keepLines/>
      <w:spacing w:before="120" w:after="120" w:line="240" w:lineRule="auto"/>
    </w:pPr>
    <w:rPr>
      <w:rFonts w:ascii="Times New Roman" w:eastAsia="Times New Roman" w:hAnsi="Times New Roman" w:cs="Times New Roman"/>
      <w:sz w:val="20"/>
      <w:szCs w:val="20"/>
      <w:lang w:eastAsia="fr-FR"/>
    </w:rPr>
  </w:style>
  <w:style w:type="paragraph" w:customStyle="1" w:styleId="author">
    <w:name w:val="author"/>
    <w:basedOn w:val="Normal"/>
    <w:uiPriority w:val="99"/>
    <w:pPr>
      <w:spacing w:after="120" w:line="240" w:lineRule="auto"/>
      <w:jc w:val="center"/>
    </w:pPr>
    <w:rPr>
      <w:rFonts w:ascii="Times New Roman" w:eastAsia="Times New Roman" w:hAnsi="Times New Roman" w:cs="Times New Roman"/>
      <w:sz w:val="20"/>
      <w:szCs w:val="20"/>
      <w:lang w:eastAsia="fr-FR"/>
    </w:rPr>
  </w:style>
  <w:style w:type="paragraph" w:customStyle="1" w:styleId="En-teate">
    <w:name w:val="En-têeate"/>
    <w:basedOn w:val="Normal"/>
    <w:uiPriority w:val="99"/>
    <w:pPr>
      <w:suppressLineNumbers/>
      <w:tabs>
        <w:tab w:val="center" w:pos="4536"/>
        <w:tab w:val="right" w:pos="9072"/>
      </w:tabs>
      <w:spacing w:after="0" w:line="240" w:lineRule="auto"/>
    </w:pPr>
    <w:rPr>
      <w:rFonts w:ascii="Times New Roman" w:eastAsia="Times New Roman" w:hAnsi="Times New Roman" w:cs="Times New Roman"/>
      <w:sz w:val="20"/>
      <w:szCs w:val="20"/>
      <w:lang w:eastAsia="fr-FR"/>
    </w:rPr>
  </w:style>
  <w:style w:type="paragraph" w:customStyle="1" w:styleId="Figure">
    <w:name w:val="Figure"/>
    <w:basedOn w:val="Normal"/>
    <w:uiPriority w:val="99"/>
    <w:pPr>
      <w:keepLines/>
      <w:spacing w:before="120" w:after="0" w:line="240" w:lineRule="auto"/>
      <w:jc w:val="center"/>
    </w:pPr>
    <w:rPr>
      <w:rFonts w:ascii="Times New Roman" w:eastAsia="Times New Roman" w:hAnsi="Times New Roman" w:cs="Times New Roman"/>
      <w:sz w:val="20"/>
      <w:szCs w:val="20"/>
      <w:lang w:eastAsia="fr-FR"/>
    </w:rPr>
  </w:style>
  <w:style w:type="paragraph" w:customStyle="1" w:styleId="Tableau">
    <w:name w:val="Tableau"/>
    <w:basedOn w:val="Normal"/>
    <w:uiPriority w:val="99"/>
    <w:pPr>
      <w:keepLines/>
      <w:spacing w:before="120" w:after="0" w:line="240" w:lineRule="auto"/>
      <w:jc w:val="center"/>
    </w:pPr>
    <w:rPr>
      <w:rFonts w:ascii="Times New Roman" w:eastAsia="Times New Roman" w:hAnsi="Times New Roman" w:cs="Times New Roman"/>
      <w:sz w:val="20"/>
      <w:szCs w:val="20"/>
      <w:lang w:eastAsia="fr-FR"/>
    </w:rPr>
  </w:style>
  <w:style w:type="paragraph" w:customStyle="1" w:styleId="Tabular">
    <w:name w:val="Tabular"/>
    <w:basedOn w:val="Normal"/>
    <w:uiPriority w:val="99"/>
    <w:pPr>
      <w:keepLines/>
      <w:spacing w:before="120" w:after="0" w:line="240" w:lineRule="auto"/>
      <w:jc w:val="center"/>
    </w:pPr>
    <w:rPr>
      <w:rFonts w:ascii="Times New Roman" w:eastAsia="Times New Roman" w:hAnsi="Times New Roman" w:cs="Times New Roman"/>
      <w:sz w:val="20"/>
      <w:szCs w:val="20"/>
      <w:lang w:eastAsia="fr-FR"/>
    </w:rPr>
  </w:style>
  <w:style w:type="paragraph" w:customStyle="1" w:styleId="Tabbing">
    <w:name w:val="Tabbing"/>
    <w:basedOn w:val="Normal"/>
    <w:uiPriority w:val="99"/>
    <w:pPr>
      <w:keepLines/>
      <w:spacing w:before="120" w:after="0" w:line="240" w:lineRule="auto"/>
      <w:jc w:val="center"/>
    </w:pPr>
    <w:rPr>
      <w:rFonts w:ascii="Times New Roman" w:eastAsia="Times New Roman" w:hAnsi="Times New Roman" w:cs="Times New Roman"/>
      <w:sz w:val="20"/>
      <w:szCs w:val="20"/>
      <w:lang w:eastAsia="fr-FR"/>
    </w:rPr>
  </w:style>
  <w:style w:type="paragraph" w:styleId="Citation">
    <w:name w:val="Quote"/>
    <w:basedOn w:val="Normal"/>
    <w:link w:val="CitationCar"/>
    <w:uiPriority w:val="99"/>
    <w:qFormat/>
    <w:pPr>
      <w:spacing w:after="283" w:line="240" w:lineRule="auto"/>
      <w:ind w:left="567" w:right="567"/>
      <w:jc w:val="both"/>
    </w:pPr>
    <w:rPr>
      <w:rFonts w:ascii="Times New Roman" w:eastAsia="Times New Roman" w:hAnsi="Times New Roman" w:cs="Times New Roman"/>
      <w:sz w:val="20"/>
      <w:szCs w:val="20"/>
      <w:lang w:eastAsia="fr-FR"/>
    </w:rPr>
  </w:style>
  <w:style w:type="character" w:customStyle="1" w:styleId="QuoteChar1">
    <w:name w:val="Quote Char1"/>
    <w:basedOn w:val="Policepardfaut"/>
    <w:uiPriority w:val="29"/>
    <w:rsid w:val="000375A9"/>
    <w:rPr>
      <w:i/>
      <w:iCs/>
      <w:color w:val="000000" w:themeColor="text1"/>
      <w:lang w:eastAsia="en-US"/>
    </w:rPr>
  </w:style>
  <w:style w:type="paragraph" w:customStyle="1" w:styleId="verbatim">
    <w:name w:val="verbatim"/>
    <w:uiPriority w:val="99"/>
    <w:rPr>
      <w:rFonts w:ascii="Courier New" w:eastAsia="Times New Roman" w:hAnsi="Courier New" w:cs="Courier New"/>
      <w:kern w:val="2"/>
      <w:lang w:val="en-US" w:eastAsia="zh-CN"/>
    </w:rPr>
  </w:style>
  <w:style w:type="paragraph" w:customStyle="1" w:styleId="Liste21">
    <w:name w:val="Liste 21"/>
    <w:basedOn w:val="Normal"/>
    <w:uiPriority w:val="99"/>
    <w:pPr>
      <w:tabs>
        <w:tab w:val="left" w:pos="566"/>
      </w:tabs>
      <w:spacing w:after="120" w:line="240" w:lineRule="auto"/>
      <w:ind w:left="283" w:hanging="283"/>
    </w:pPr>
    <w:rPr>
      <w:rFonts w:ascii="Times New Roman" w:eastAsia="Times New Roman" w:hAnsi="Times New Roman" w:cs="Times New Roman"/>
      <w:sz w:val="20"/>
      <w:szCs w:val="20"/>
      <w:lang w:eastAsia="fr-FR"/>
    </w:rPr>
  </w:style>
  <w:style w:type="paragraph" w:customStyle="1" w:styleId="latexpicture">
    <w:name w:val="latex picture"/>
    <w:basedOn w:val="Normal"/>
    <w:uiPriority w:val="99"/>
    <w:pPr>
      <w:keepLines/>
      <w:spacing w:before="120" w:after="120" w:line="240" w:lineRule="auto"/>
      <w:jc w:val="center"/>
    </w:pPr>
    <w:rPr>
      <w:rFonts w:ascii="Times New Roman" w:eastAsia="Times New Roman" w:hAnsi="Times New Roman" w:cs="Times New Roman"/>
      <w:sz w:val="20"/>
      <w:szCs w:val="20"/>
      <w:lang w:eastAsia="fr-FR"/>
    </w:rPr>
  </w:style>
  <w:style w:type="paragraph" w:customStyle="1" w:styleId="subfigure">
    <w:name w:val="subfigure"/>
    <w:basedOn w:val="Normal"/>
    <w:uiPriority w:val="99"/>
    <w:pPr>
      <w:keepLines/>
      <w:spacing w:before="120" w:after="120" w:line="240" w:lineRule="auto"/>
      <w:jc w:val="center"/>
    </w:pPr>
    <w:rPr>
      <w:rFonts w:ascii="Times New Roman" w:eastAsia="Times New Roman" w:hAnsi="Times New Roman" w:cs="Times New Roman"/>
      <w:sz w:val="20"/>
      <w:szCs w:val="20"/>
      <w:lang w:eastAsia="fr-FR"/>
    </w:rPr>
  </w:style>
  <w:style w:type="paragraph" w:customStyle="1" w:styleId="bibheading">
    <w:name w:val="bibheading"/>
    <w:basedOn w:val="Normal"/>
    <w:uiPriority w:val="99"/>
    <w:pPr>
      <w:keepNext/>
      <w:spacing w:before="240" w:after="120" w:line="240" w:lineRule="auto"/>
    </w:pPr>
    <w:rPr>
      <w:rFonts w:ascii="Times New Roman" w:eastAsia="Times New Roman" w:hAnsi="Times New Roman" w:cs="Times New Roman"/>
      <w:b/>
      <w:bCs/>
      <w:sz w:val="32"/>
      <w:szCs w:val="32"/>
      <w:lang w:eastAsia="fr-FR"/>
    </w:rPr>
  </w:style>
  <w:style w:type="paragraph" w:customStyle="1" w:styleId="bibitem">
    <w:name w:val="bibitem"/>
    <w:basedOn w:val="Normal"/>
    <w:uiPriority w:val="99"/>
    <w:pPr>
      <w:spacing w:after="0" w:line="240" w:lineRule="auto"/>
      <w:ind w:left="567" w:hanging="567"/>
    </w:pPr>
    <w:rPr>
      <w:rFonts w:ascii="Times New Roman" w:eastAsia="Times New Roman" w:hAnsi="Times New Roman" w:cs="Times New Roman"/>
      <w:sz w:val="20"/>
      <w:szCs w:val="20"/>
      <w:lang w:eastAsia="fr-FR"/>
    </w:rPr>
  </w:style>
  <w:style w:type="paragraph" w:customStyle="1" w:styleId="endnotes">
    <w:name w:val="endnotes"/>
    <w:basedOn w:val="Normal"/>
    <w:uiPriority w:val="99"/>
    <w:pPr>
      <w:tabs>
        <w:tab w:val="left" w:pos="566"/>
      </w:tabs>
      <w:spacing w:after="120" w:line="240" w:lineRule="auto"/>
      <w:ind w:left="283" w:hanging="283"/>
    </w:pPr>
    <w:rPr>
      <w:rFonts w:ascii="Times New Roman" w:eastAsia="Times New Roman" w:hAnsi="Times New Roman" w:cs="Times New Roman"/>
      <w:sz w:val="20"/>
      <w:szCs w:val="20"/>
      <w:lang w:eastAsia="fr-FR"/>
    </w:rPr>
  </w:style>
  <w:style w:type="paragraph" w:styleId="Notedebasdepage">
    <w:name w:val="footnote text"/>
    <w:basedOn w:val="Normal"/>
    <w:link w:val="NotedebasdepageCar"/>
    <w:uiPriority w:val="99"/>
    <w:semiHidden/>
    <w:pPr>
      <w:suppressLineNumbers/>
      <w:spacing w:after="0" w:line="240" w:lineRule="auto"/>
      <w:ind w:left="339" w:hanging="339"/>
      <w:jc w:val="both"/>
    </w:pPr>
    <w:rPr>
      <w:rFonts w:ascii="Times New Roman" w:eastAsia="Times New Roman" w:hAnsi="Times New Roman" w:cs="Times New Roman"/>
      <w:sz w:val="20"/>
      <w:szCs w:val="20"/>
      <w:lang w:eastAsia="fr-FR"/>
    </w:rPr>
  </w:style>
  <w:style w:type="character" w:customStyle="1" w:styleId="FootnoteTextChar1">
    <w:name w:val="Footnote Text Char1"/>
    <w:basedOn w:val="Policepardfaut"/>
    <w:uiPriority w:val="99"/>
    <w:semiHidden/>
    <w:rsid w:val="000375A9"/>
    <w:rPr>
      <w:sz w:val="20"/>
      <w:szCs w:val="20"/>
      <w:lang w:eastAsia="en-US"/>
    </w:rPr>
  </w:style>
  <w:style w:type="paragraph" w:styleId="Notedefin">
    <w:name w:val="endnote text"/>
    <w:basedOn w:val="Normal"/>
    <w:link w:val="NotedefinCar"/>
    <w:uiPriority w:val="99"/>
    <w:semiHidden/>
    <w:pPr>
      <w:spacing w:after="0" w:line="240" w:lineRule="auto"/>
      <w:ind w:left="454" w:hanging="170"/>
      <w:jc w:val="both"/>
    </w:pPr>
    <w:rPr>
      <w:rFonts w:ascii="Times New Roman" w:eastAsia="Times New Roman" w:hAnsi="Times New Roman" w:cs="Times New Roman"/>
      <w:sz w:val="20"/>
      <w:szCs w:val="20"/>
      <w:lang w:eastAsia="fr-FR"/>
    </w:rPr>
  </w:style>
  <w:style w:type="character" w:customStyle="1" w:styleId="EndnoteTextChar1">
    <w:name w:val="Endnote Text Char1"/>
    <w:basedOn w:val="Policepardfaut"/>
    <w:uiPriority w:val="99"/>
    <w:semiHidden/>
    <w:rsid w:val="000375A9"/>
    <w:rPr>
      <w:sz w:val="20"/>
      <w:szCs w:val="20"/>
      <w:lang w:eastAsia="en-US"/>
    </w:rPr>
  </w:style>
  <w:style w:type="paragraph" w:customStyle="1" w:styleId="acronym">
    <w:name w:val="acronym"/>
    <w:basedOn w:val="Normal"/>
    <w:uiPriority w:val="99"/>
    <w:pPr>
      <w:keepNext/>
      <w:spacing w:before="60" w:after="60" w:line="240" w:lineRule="auto"/>
    </w:pPr>
    <w:rPr>
      <w:rFonts w:ascii="Times New Roman" w:eastAsia="Times New Roman" w:hAnsi="Times New Roman" w:cs="Times New Roman"/>
      <w:sz w:val="20"/>
      <w:szCs w:val="20"/>
      <w:lang w:eastAsia="fr-FR"/>
    </w:rPr>
  </w:style>
  <w:style w:type="paragraph" w:customStyle="1" w:styleId="abstracttitle">
    <w:name w:val="abstract title"/>
    <w:basedOn w:val="Normal"/>
    <w:uiPriority w:val="99"/>
    <w:pPr>
      <w:spacing w:after="120" w:line="240" w:lineRule="auto"/>
      <w:jc w:val="center"/>
    </w:pPr>
    <w:rPr>
      <w:rFonts w:ascii="Times New Roman" w:eastAsia="Times New Roman" w:hAnsi="Times New Roman" w:cs="Times New Roman"/>
      <w:b/>
      <w:bCs/>
      <w:sz w:val="20"/>
      <w:szCs w:val="20"/>
      <w:lang w:eastAsia="fr-FR"/>
    </w:rPr>
  </w:style>
  <w:style w:type="paragraph" w:customStyle="1" w:styleId="abstract">
    <w:name w:val="abstract"/>
    <w:basedOn w:val="Normal"/>
    <w:uiPriority w:val="99"/>
    <w:pPr>
      <w:spacing w:after="0" w:line="240" w:lineRule="auto"/>
      <w:ind w:left="1024" w:right="1024" w:firstLine="340"/>
      <w:jc w:val="both"/>
    </w:pPr>
    <w:rPr>
      <w:rFonts w:ascii="Times New Roman" w:eastAsia="Times New Roman" w:hAnsi="Times New Roman" w:cs="Times New Roman"/>
      <w:sz w:val="20"/>
      <w:szCs w:val="20"/>
      <w:lang w:eastAsia="fr-FR"/>
    </w:rPr>
  </w:style>
  <w:style w:type="paragraph" w:customStyle="1" w:styleId="contentsheading">
    <w:name w:val="contents_heading"/>
    <w:basedOn w:val="Normal"/>
    <w:uiPriority w:val="99"/>
    <w:pPr>
      <w:keepNext/>
      <w:spacing w:before="240" w:after="120" w:line="240" w:lineRule="auto"/>
    </w:pPr>
    <w:rPr>
      <w:rFonts w:ascii="Times New Roman" w:eastAsia="Times New Roman" w:hAnsi="Times New Roman" w:cs="Times New Roman"/>
      <w:b/>
      <w:bCs/>
      <w:sz w:val="20"/>
      <w:szCs w:val="20"/>
      <w:lang w:eastAsia="fr-FR"/>
    </w:rPr>
  </w:style>
  <w:style w:type="paragraph" w:customStyle="1" w:styleId="Tabledesmatie8resniveau1">
    <w:name w:val="Table des matièe8res niveau 1"/>
    <w:basedOn w:val="Normal"/>
    <w:uiPriority w:val="99"/>
    <w:pPr>
      <w:keepNext/>
      <w:tabs>
        <w:tab w:val="right" w:leader="dot" w:pos="8647"/>
      </w:tabs>
      <w:spacing w:before="240" w:after="60" w:line="240" w:lineRule="auto"/>
      <w:ind w:left="425"/>
    </w:pPr>
    <w:rPr>
      <w:rFonts w:ascii="Times New Roman" w:eastAsia="Times New Roman" w:hAnsi="Times New Roman" w:cs="Times New Roman"/>
      <w:b/>
      <w:bCs/>
      <w:sz w:val="20"/>
      <w:szCs w:val="20"/>
      <w:lang w:eastAsia="fr-FR"/>
    </w:rPr>
  </w:style>
  <w:style w:type="paragraph" w:customStyle="1" w:styleId="Tabledesmatie8resniveau2">
    <w:name w:val="Table des matièe8res niveau 2"/>
    <w:basedOn w:val="Normal"/>
    <w:uiPriority w:val="99"/>
    <w:pPr>
      <w:keepNext/>
      <w:tabs>
        <w:tab w:val="right" w:leader="dot" w:pos="8734"/>
      </w:tabs>
      <w:spacing w:before="60" w:after="60" w:line="240" w:lineRule="auto"/>
      <w:ind w:left="512"/>
    </w:pPr>
    <w:rPr>
      <w:rFonts w:ascii="Times New Roman" w:eastAsia="Times New Roman" w:hAnsi="Times New Roman" w:cs="Times New Roman"/>
      <w:sz w:val="20"/>
      <w:szCs w:val="20"/>
      <w:lang w:eastAsia="fr-FR"/>
    </w:rPr>
  </w:style>
  <w:style w:type="paragraph" w:customStyle="1" w:styleId="Tabledesmatie8resniveau3">
    <w:name w:val="Table des matièe8res niveau 3"/>
    <w:basedOn w:val="Normal"/>
    <w:uiPriority w:val="99"/>
    <w:pPr>
      <w:keepNext/>
      <w:tabs>
        <w:tab w:val="right" w:leader="dot" w:pos="9246"/>
      </w:tabs>
      <w:spacing w:before="60" w:after="60" w:line="240" w:lineRule="auto"/>
      <w:ind w:left="1024"/>
    </w:pPr>
    <w:rPr>
      <w:rFonts w:ascii="Times New Roman" w:eastAsia="Times New Roman" w:hAnsi="Times New Roman" w:cs="Times New Roman"/>
      <w:sz w:val="20"/>
      <w:szCs w:val="20"/>
      <w:lang w:eastAsia="fr-FR"/>
    </w:rPr>
  </w:style>
  <w:style w:type="paragraph" w:customStyle="1" w:styleId="Tabledesmatie8resniveau4">
    <w:name w:val="Table des matièe8res niveau 4"/>
    <w:basedOn w:val="Normal"/>
    <w:uiPriority w:val="99"/>
    <w:pPr>
      <w:keepNext/>
      <w:tabs>
        <w:tab w:val="right" w:leader="dot" w:pos="9758"/>
      </w:tabs>
      <w:spacing w:before="60" w:after="60" w:line="240" w:lineRule="auto"/>
      <w:ind w:left="1536"/>
    </w:pPr>
    <w:rPr>
      <w:rFonts w:ascii="Times New Roman" w:eastAsia="Times New Roman" w:hAnsi="Times New Roman" w:cs="Times New Roman"/>
      <w:sz w:val="20"/>
      <w:szCs w:val="20"/>
      <w:lang w:eastAsia="fr-FR"/>
    </w:rPr>
  </w:style>
  <w:style w:type="paragraph" w:customStyle="1" w:styleId="Tabledesmatie8resniveau5">
    <w:name w:val="Table des matièe8res niveau 5"/>
    <w:basedOn w:val="Normal"/>
    <w:uiPriority w:val="99"/>
    <w:pPr>
      <w:keepNext/>
      <w:tabs>
        <w:tab w:val="right" w:leader="dot" w:pos="10270"/>
      </w:tabs>
      <w:spacing w:before="60" w:after="60" w:line="240" w:lineRule="auto"/>
      <w:ind w:left="2048"/>
    </w:pPr>
    <w:rPr>
      <w:rFonts w:ascii="Times New Roman" w:eastAsia="Times New Roman" w:hAnsi="Times New Roman" w:cs="Times New Roman"/>
      <w:sz w:val="20"/>
      <w:szCs w:val="20"/>
      <w:lang w:eastAsia="fr-FR"/>
    </w:rPr>
  </w:style>
  <w:style w:type="paragraph" w:customStyle="1" w:styleId="Tabledesmatie8resniveau6">
    <w:name w:val="Table des matièe8res niveau 6"/>
    <w:basedOn w:val="Normal"/>
    <w:uiPriority w:val="99"/>
    <w:pPr>
      <w:keepNext/>
      <w:tabs>
        <w:tab w:val="right" w:leader="dot" w:pos="10782"/>
      </w:tabs>
      <w:spacing w:before="60" w:after="60" w:line="240" w:lineRule="auto"/>
      <w:ind w:left="2560"/>
    </w:pPr>
    <w:rPr>
      <w:rFonts w:ascii="Times New Roman" w:eastAsia="Times New Roman" w:hAnsi="Times New Roman" w:cs="Times New Roman"/>
      <w:sz w:val="20"/>
      <w:szCs w:val="20"/>
      <w:lang w:eastAsia="fr-FR"/>
    </w:rPr>
  </w:style>
  <w:style w:type="paragraph" w:styleId="Sous-titre">
    <w:name w:val="Subtitle"/>
    <w:basedOn w:val="Titre10"/>
    <w:link w:val="Sous-titreCar1"/>
    <w:uiPriority w:val="99"/>
    <w:qFormat/>
    <w:rPr>
      <w:i/>
      <w:iCs/>
    </w:rPr>
  </w:style>
  <w:style w:type="character" w:customStyle="1" w:styleId="Sous-titreCar1">
    <w:name w:val="Sous-titre Car1"/>
    <w:basedOn w:val="Policepardfaut"/>
    <w:link w:val="Sous-titre"/>
    <w:uiPriority w:val="11"/>
    <w:rsid w:val="000375A9"/>
    <w:rPr>
      <w:rFonts w:asciiTheme="majorHAnsi" w:eastAsiaTheme="majorEastAsia" w:hAnsiTheme="majorHAnsi" w:cstheme="majorBidi"/>
      <w:sz w:val="24"/>
      <w:szCs w:val="24"/>
      <w:lang w:eastAsia="en-US"/>
    </w:rPr>
  </w:style>
  <w:style w:type="paragraph" w:customStyle="1" w:styleId="Contenudetableau">
    <w:name w:val="Contenu de tableau"/>
    <w:basedOn w:val="Normal"/>
    <w:uiPriority w:val="99"/>
    <w:pPr>
      <w:suppressLineNumbers/>
      <w:spacing w:after="0" w:line="240" w:lineRule="auto"/>
      <w:jc w:val="both"/>
    </w:pPr>
    <w:rPr>
      <w:rFonts w:ascii="Times New Roman" w:eastAsia="Times New Roman" w:hAnsi="Times New Roman" w:cs="Times New Roman"/>
      <w:sz w:val="20"/>
      <w:szCs w:val="20"/>
      <w:lang w:eastAsia="fr-FR"/>
    </w:rPr>
  </w:style>
  <w:style w:type="paragraph" w:customStyle="1" w:styleId="Titredetableau">
    <w:name w:val="Titre de tableau"/>
    <w:basedOn w:val="Contenudetableau"/>
    <w:uiPriority w:val="99"/>
    <w:pPr>
      <w:jc w:val="center"/>
    </w:pPr>
    <w:rPr>
      <w:b/>
      <w:bCs/>
    </w:rPr>
  </w:style>
  <w:style w:type="paragraph" w:styleId="En-ttedetabledesmatires">
    <w:name w:val="TOC Heading"/>
    <w:basedOn w:val="Titre1"/>
    <w:next w:val="Normal"/>
    <w:uiPriority w:val="99"/>
    <w:qFormat/>
    <w:pPr>
      <w:numPr>
        <w:numId w:val="0"/>
      </w:numPr>
    </w:pPr>
    <w:rPr>
      <w:rFonts w:ascii="Cambria" w:hAnsi="Cambria" w:cs="Cambria"/>
      <w:caps w:val="0"/>
      <w:color w:val="365F91"/>
      <w:sz w:val="28"/>
      <w:szCs w:val="28"/>
    </w:rPr>
  </w:style>
  <w:style w:type="paragraph" w:styleId="TM1">
    <w:name w:val="toc 1"/>
    <w:basedOn w:val="Normal"/>
    <w:next w:val="Normal"/>
    <w:autoRedefine/>
    <w:uiPriority w:val="39"/>
    <w:pPr>
      <w:spacing w:before="120" w:after="120"/>
    </w:pPr>
    <w:rPr>
      <w:rFonts w:ascii="Calibri" w:hAnsi="Calibri" w:cs="Calibri"/>
      <w:b/>
      <w:bCs/>
      <w:caps/>
      <w:sz w:val="20"/>
      <w:szCs w:val="20"/>
    </w:rPr>
  </w:style>
  <w:style w:type="paragraph" w:styleId="TM2">
    <w:name w:val="toc 2"/>
    <w:basedOn w:val="Normal"/>
    <w:next w:val="Normal"/>
    <w:autoRedefine/>
    <w:uiPriority w:val="39"/>
    <w:pPr>
      <w:tabs>
        <w:tab w:val="left" w:pos="880"/>
        <w:tab w:val="right" w:leader="dot" w:pos="9628"/>
      </w:tabs>
      <w:spacing w:after="0" w:line="240" w:lineRule="auto"/>
      <w:ind w:left="221"/>
    </w:pPr>
    <w:rPr>
      <w:rFonts w:ascii="Calibri" w:hAnsi="Calibri" w:cs="Calibri"/>
      <w:smallCaps/>
      <w:sz w:val="20"/>
      <w:szCs w:val="20"/>
    </w:rPr>
  </w:style>
  <w:style w:type="paragraph" w:styleId="TM3">
    <w:name w:val="toc 3"/>
    <w:basedOn w:val="Normal"/>
    <w:next w:val="Normal"/>
    <w:autoRedefine/>
    <w:uiPriority w:val="99"/>
    <w:semiHidden/>
    <w:pPr>
      <w:spacing w:after="0"/>
      <w:ind w:left="440"/>
    </w:pPr>
    <w:rPr>
      <w:rFonts w:ascii="Calibri" w:hAnsi="Calibri" w:cs="Calibri"/>
      <w:i/>
      <w:iCs/>
      <w:sz w:val="20"/>
      <w:szCs w:val="20"/>
    </w:rPr>
  </w:style>
  <w:style w:type="paragraph" w:styleId="TM4">
    <w:name w:val="toc 4"/>
    <w:basedOn w:val="Normal"/>
    <w:next w:val="Normal"/>
    <w:autoRedefine/>
    <w:uiPriority w:val="99"/>
    <w:semiHidden/>
    <w:pPr>
      <w:spacing w:after="0"/>
      <w:ind w:left="660"/>
    </w:pPr>
    <w:rPr>
      <w:rFonts w:ascii="Calibri" w:hAnsi="Calibri" w:cs="Calibri"/>
      <w:sz w:val="18"/>
      <w:szCs w:val="18"/>
    </w:rPr>
  </w:style>
  <w:style w:type="paragraph" w:styleId="TM5">
    <w:name w:val="toc 5"/>
    <w:basedOn w:val="Normal"/>
    <w:next w:val="Normal"/>
    <w:autoRedefine/>
    <w:uiPriority w:val="99"/>
    <w:semiHidden/>
    <w:pPr>
      <w:spacing w:after="0"/>
      <w:ind w:left="880"/>
    </w:pPr>
    <w:rPr>
      <w:rFonts w:ascii="Calibri" w:hAnsi="Calibri" w:cs="Calibri"/>
      <w:sz w:val="18"/>
      <w:szCs w:val="18"/>
    </w:rPr>
  </w:style>
  <w:style w:type="paragraph" w:styleId="TM6">
    <w:name w:val="toc 6"/>
    <w:basedOn w:val="Normal"/>
    <w:next w:val="Normal"/>
    <w:autoRedefine/>
    <w:uiPriority w:val="99"/>
    <w:semiHidden/>
    <w:pPr>
      <w:spacing w:after="0"/>
      <w:ind w:left="1100"/>
    </w:pPr>
    <w:rPr>
      <w:rFonts w:ascii="Calibri" w:hAnsi="Calibri" w:cs="Calibri"/>
      <w:sz w:val="18"/>
      <w:szCs w:val="18"/>
    </w:rPr>
  </w:style>
  <w:style w:type="paragraph" w:styleId="TM7">
    <w:name w:val="toc 7"/>
    <w:basedOn w:val="Normal"/>
    <w:next w:val="Normal"/>
    <w:autoRedefine/>
    <w:uiPriority w:val="99"/>
    <w:semiHidden/>
    <w:pPr>
      <w:spacing w:after="0"/>
      <w:ind w:left="1320"/>
    </w:pPr>
    <w:rPr>
      <w:rFonts w:ascii="Calibri" w:hAnsi="Calibri" w:cs="Calibri"/>
      <w:sz w:val="18"/>
      <w:szCs w:val="18"/>
    </w:rPr>
  </w:style>
  <w:style w:type="paragraph" w:styleId="TM8">
    <w:name w:val="toc 8"/>
    <w:basedOn w:val="Normal"/>
    <w:next w:val="Normal"/>
    <w:autoRedefine/>
    <w:uiPriority w:val="99"/>
    <w:semiHidden/>
    <w:pPr>
      <w:spacing w:after="0"/>
      <w:ind w:left="1540"/>
    </w:pPr>
    <w:rPr>
      <w:rFonts w:ascii="Calibri" w:hAnsi="Calibri" w:cs="Calibri"/>
      <w:sz w:val="18"/>
      <w:szCs w:val="18"/>
    </w:rPr>
  </w:style>
  <w:style w:type="paragraph" w:styleId="TM9">
    <w:name w:val="toc 9"/>
    <w:basedOn w:val="Normal"/>
    <w:next w:val="Normal"/>
    <w:autoRedefine/>
    <w:uiPriority w:val="99"/>
    <w:semiHidden/>
    <w:pPr>
      <w:spacing w:after="0"/>
      <w:ind w:left="1760"/>
    </w:pPr>
    <w:rPr>
      <w:rFonts w:ascii="Calibri" w:hAnsi="Calibri" w:cs="Calibri"/>
      <w:sz w:val="18"/>
      <w:szCs w:val="18"/>
    </w:rPr>
  </w:style>
  <w:style w:type="paragraph" w:customStyle="1" w:styleId="CorpsdetexteCorpsdetexte1">
    <w:name w:val="Corps de texte.Corps de texte1"/>
    <w:basedOn w:val="Normal"/>
    <w:pPr>
      <w:spacing w:after="0" w:line="240" w:lineRule="auto"/>
      <w:jc w:val="both"/>
    </w:pPr>
    <w:rPr>
      <w:rFonts w:ascii="Times New Roman" w:eastAsia="Times New Roman" w:hAnsi="Times New Roman" w:cs="Times New Roman"/>
      <w:sz w:val="24"/>
      <w:szCs w:val="24"/>
      <w:lang w:eastAsia="fr-FR"/>
    </w:rPr>
  </w:style>
  <w:style w:type="paragraph" w:styleId="Corpsdetexte2">
    <w:name w:val="Body Text 2"/>
    <w:basedOn w:val="Normal"/>
    <w:link w:val="Corpsdetexte2Car"/>
    <w:uiPriority w:val="99"/>
    <w:pPr>
      <w:spacing w:after="120" w:line="480" w:lineRule="auto"/>
      <w:jc w:val="both"/>
    </w:pPr>
    <w:rPr>
      <w:rFonts w:ascii="Times New Roman" w:eastAsia="Times New Roman" w:hAnsi="Times New Roman" w:cs="Times New Roman"/>
      <w:sz w:val="24"/>
      <w:szCs w:val="24"/>
      <w:lang w:eastAsia="fr-FR"/>
    </w:rPr>
  </w:style>
  <w:style w:type="character" w:customStyle="1" w:styleId="BodyText2Char1">
    <w:name w:val="Body Text 2 Char1"/>
    <w:basedOn w:val="Policepardfaut"/>
    <w:uiPriority w:val="99"/>
    <w:semiHidden/>
    <w:rsid w:val="000375A9"/>
    <w:rPr>
      <w:lang w:eastAsia="en-US"/>
    </w:rPr>
  </w:style>
  <w:style w:type="paragraph" w:styleId="Retraitcorpsdetexte">
    <w:name w:val="Body Text Indent"/>
    <w:basedOn w:val="Normal"/>
    <w:link w:val="RetraitcorpsdetexteCar"/>
    <w:uiPriority w:val="99"/>
    <w:pPr>
      <w:spacing w:after="120" w:line="360" w:lineRule="auto"/>
      <w:ind w:left="283"/>
      <w:jc w:val="both"/>
    </w:pPr>
    <w:rPr>
      <w:rFonts w:ascii="Times New Roman" w:eastAsia="Times New Roman" w:hAnsi="Times New Roman" w:cs="Times New Roman"/>
      <w:sz w:val="24"/>
      <w:szCs w:val="24"/>
      <w:lang w:eastAsia="fr-FR"/>
    </w:rPr>
  </w:style>
  <w:style w:type="character" w:customStyle="1" w:styleId="BodyTextIndentChar1">
    <w:name w:val="Body Text Indent Char1"/>
    <w:basedOn w:val="Policepardfaut"/>
    <w:uiPriority w:val="99"/>
    <w:semiHidden/>
    <w:rsid w:val="000375A9"/>
    <w:rPr>
      <w:lang w:eastAsia="en-US"/>
    </w:rPr>
  </w:style>
  <w:style w:type="paragraph" w:styleId="Corpsdetexte3">
    <w:name w:val="Body Text 3"/>
    <w:basedOn w:val="Normal"/>
    <w:link w:val="Corpsdetexte3Car"/>
    <w:uiPriority w:val="99"/>
    <w:pPr>
      <w:spacing w:after="120" w:line="360" w:lineRule="auto"/>
      <w:jc w:val="both"/>
    </w:pPr>
    <w:rPr>
      <w:rFonts w:ascii="Times New Roman" w:eastAsia="Times New Roman" w:hAnsi="Times New Roman" w:cs="Times New Roman"/>
      <w:sz w:val="16"/>
      <w:szCs w:val="16"/>
      <w:lang w:eastAsia="fr-FR"/>
    </w:rPr>
  </w:style>
  <w:style w:type="character" w:customStyle="1" w:styleId="BodyText3Char1">
    <w:name w:val="Body Text 3 Char1"/>
    <w:basedOn w:val="Policepardfaut"/>
    <w:uiPriority w:val="99"/>
    <w:semiHidden/>
    <w:rsid w:val="000375A9"/>
    <w:rPr>
      <w:sz w:val="16"/>
      <w:szCs w:val="16"/>
      <w:lang w:eastAsia="en-US"/>
    </w:rPr>
  </w:style>
  <w:style w:type="paragraph" w:customStyle="1" w:styleId="StyleTitre3ArialNarrow">
    <w:name w:val="Style Titre 3 + Arial Narrow"/>
    <w:basedOn w:val="Titre3"/>
    <w:uiPriority w:val="99"/>
    <w:pPr>
      <w:numPr>
        <w:ilvl w:val="0"/>
        <w:numId w:val="0"/>
      </w:numPr>
      <w:spacing w:before="60" w:after="60" w:line="360" w:lineRule="auto"/>
    </w:pPr>
    <w:rPr>
      <w:rFonts w:ascii="Arial Narrow" w:hAnsi="Arial Narrow" w:cs="Arial Narrow"/>
      <w:b w:val="0"/>
      <w:bCs w:val="0"/>
      <w:i/>
      <w:iCs/>
      <w:sz w:val="24"/>
      <w:szCs w:val="24"/>
    </w:rPr>
  </w:style>
  <w:style w:type="paragraph" w:styleId="NormalWeb">
    <w:name w:val="Normal (Web)"/>
    <w:basedOn w:val="Normal"/>
    <w:uiPriority w:val="99"/>
    <w:pPr>
      <w:spacing w:beforeAutospacing="1" w:afterAutospacing="1" w:line="240" w:lineRule="auto"/>
    </w:pPr>
    <w:rPr>
      <w:rFonts w:ascii="Times New Roman" w:eastAsia="Times New Roman" w:hAnsi="Times New Roman" w:cs="Times New Roman"/>
      <w:sz w:val="24"/>
      <w:szCs w:val="24"/>
      <w:lang w:eastAsia="fr-FR"/>
    </w:rPr>
  </w:style>
  <w:style w:type="paragraph" w:styleId="Bibliographie">
    <w:name w:val="Bibliography"/>
    <w:basedOn w:val="Normal"/>
    <w:next w:val="Normal"/>
    <w:uiPriority w:val="99"/>
    <w:pPr>
      <w:tabs>
        <w:tab w:val="left" w:pos="384"/>
      </w:tabs>
      <w:spacing w:after="240" w:line="240" w:lineRule="auto"/>
      <w:ind w:left="384" w:hanging="384"/>
    </w:pPr>
  </w:style>
  <w:style w:type="paragraph" w:styleId="Commentaire">
    <w:name w:val="annotation text"/>
    <w:basedOn w:val="Normal"/>
    <w:link w:val="CommentaireCar"/>
    <w:uiPriority w:val="99"/>
    <w:semiHidden/>
    <w:rPr>
      <w:rFonts w:ascii="Calibri" w:hAnsi="Calibri" w:cs="Calibri"/>
      <w:sz w:val="20"/>
      <w:szCs w:val="20"/>
    </w:rPr>
  </w:style>
  <w:style w:type="character" w:customStyle="1" w:styleId="CommentTextChar1">
    <w:name w:val="Comment Text Char1"/>
    <w:basedOn w:val="Policepardfaut"/>
    <w:uiPriority w:val="99"/>
    <w:semiHidden/>
    <w:rsid w:val="000375A9"/>
    <w:rPr>
      <w:sz w:val="20"/>
      <w:szCs w:val="20"/>
      <w:lang w:eastAsia="en-US"/>
    </w:rPr>
  </w:style>
  <w:style w:type="paragraph" w:styleId="Objetducommentaire">
    <w:name w:val="annotation subject"/>
    <w:basedOn w:val="Commentaire"/>
    <w:link w:val="ObjetducommentaireCar"/>
    <w:uiPriority w:val="99"/>
    <w:semiHidden/>
    <w:rPr>
      <w:b/>
      <w:bCs/>
    </w:rPr>
  </w:style>
  <w:style w:type="character" w:customStyle="1" w:styleId="CommentSubjectChar1">
    <w:name w:val="Comment Subject Char1"/>
    <w:basedOn w:val="CommentaireCar"/>
    <w:uiPriority w:val="99"/>
    <w:semiHidden/>
    <w:rsid w:val="000375A9"/>
    <w:rPr>
      <w:rFonts w:ascii="Calibri" w:hAnsi="Calibri" w:cs="Calibri"/>
      <w:b/>
      <w:bCs/>
      <w:sz w:val="20"/>
      <w:szCs w:val="20"/>
      <w:lang w:eastAsia="en-US"/>
    </w:rPr>
  </w:style>
  <w:style w:type="paragraph" w:customStyle="1" w:styleId="Default">
    <w:name w:val="Default"/>
    <w:rPr>
      <w:rFonts w:ascii="Times New Roman" w:hAnsi="Times New Roman" w:cs="Times New Roman"/>
      <w:color w:val="000000"/>
      <w:sz w:val="24"/>
      <w:szCs w:val="24"/>
    </w:rPr>
  </w:style>
  <w:style w:type="paragraph" w:styleId="Rvision">
    <w:name w:val="Revision"/>
    <w:uiPriority w:val="99"/>
    <w:semiHidden/>
    <w:rPr>
      <w:lang w:eastAsia="en-US"/>
    </w:rPr>
  </w:style>
  <w:style w:type="paragraph" w:customStyle="1" w:styleId="Contenudecadre">
    <w:name w:val="Contenu de cadre"/>
    <w:basedOn w:val="Normal"/>
    <w:uiPriority w:val="99"/>
    <w:rsid w:val="00205424"/>
  </w:style>
  <w:style w:type="table" w:styleId="Grilledutableau">
    <w:name w:val="Table Grid"/>
    <w:basedOn w:val="TableauNormal"/>
    <w:uiPriority w:val="3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enhypertexte">
    <w:name w:val="Hyperlink"/>
    <w:basedOn w:val="Policepardfaut"/>
    <w:uiPriority w:val="99"/>
    <w:rsid w:val="00FE54CB"/>
    <w:rPr>
      <w:color w:val="0563C1"/>
      <w:u w:val="single"/>
    </w:rPr>
  </w:style>
  <w:style w:type="character" w:customStyle="1" w:styleId="labelblue">
    <w:name w:val="labelblue"/>
    <w:basedOn w:val="Policepardfaut"/>
    <w:rsid w:val="00DD1446"/>
  </w:style>
  <w:style w:type="paragraph" w:customStyle="1" w:styleId="Style4">
    <w:name w:val="Style4"/>
    <w:basedOn w:val="Titre3"/>
    <w:next w:val="Normal"/>
    <w:qFormat/>
    <w:rsid w:val="001B15EB"/>
    <w:pPr>
      <w:numPr>
        <w:ilvl w:val="0"/>
        <w:numId w:val="0"/>
      </w:numPr>
      <w:tabs>
        <w:tab w:val="num" w:pos="1224"/>
      </w:tabs>
      <w:autoSpaceDE w:val="0"/>
      <w:autoSpaceDN w:val="0"/>
      <w:adjustRightInd w:val="0"/>
      <w:spacing w:before="120"/>
      <w:ind w:left="1224" w:hanging="504"/>
      <w:jc w:val="both"/>
    </w:pPr>
    <w:rPr>
      <w:rFonts w:hAnsi="Liberation Serif"/>
    </w:rPr>
  </w:style>
  <w:style w:type="character" w:customStyle="1" w:styleId="period">
    <w:name w:val="period"/>
    <w:basedOn w:val="Policepardfaut"/>
    <w:rsid w:val="007A698E"/>
  </w:style>
  <w:style w:type="character" w:customStyle="1" w:styleId="cit">
    <w:name w:val="cit"/>
    <w:basedOn w:val="Policepardfaut"/>
    <w:rsid w:val="007A698E"/>
  </w:style>
  <w:style w:type="character" w:customStyle="1" w:styleId="citation-doi">
    <w:name w:val="citation-doi"/>
    <w:basedOn w:val="Policepardfaut"/>
    <w:rsid w:val="007A698E"/>
  </w:style>
  <w:style w:type="character" w:customStyle="1" w:styleId="ahead-of-print">
    <w:name w:val="ahead-of-print"/>
    <w:basedOn w:val="Policepardfaut"/>
    <w:rsid w:val="007A698E"/>
  </w:style>
  <w:style w:type="character" w:customStyle="1" w:styleId="authors-list-item">
    <w:name w:val="authors-list-item"/>
    <w:basedOn w:val="Policepardfaut"/>
    <w:rsid w:val="007A698E"/>
  </w:style>
  <w:style w:type="character" w:customStyle="1" w:styleId="semicolon">
    <w:name w:val="semicolon"/>
    <w:basedOn w:val="Policepardfaut"/>
    <w:rsid w:val="007A698E"/>
  </w:style>
  <w:style w:type="character" w:customStyle="1" w:styleId="author-sup-separator">
    <w:name w:val="author-sup-separator"/>
    <w:basedOn w:val="Policepardfaut"/>
    <w:rsid w:val="007A698E"/>
  </w:style>
  <w:style w:type="character" w:styleId="lev">
    <w:name w:val="Strong"/>
    <w:basedOn w:val="Policepardfaut"/>
    <w:uiPriority w:val="22"/>
    <w:qFormat/>
    <w:locked/>
    <w:rsid w:val="007A698E"/>
    <w:rPr>
      <w:b/>
      <w:bCs/>
    </w:rPr>
  </w:style>
  <w:style w:type="character" w:customStyle="1" w:styleId="comma">
    <w:name w:val="comma"/>
    <w:basedOn w:val="Policepardfaut"/>
    <w:rsid w:val="007A698E"/>
  </w:style>
  <w:style w:type="character" w:customStyle="1" w:styleId="hgkelc">
    <w:name w:val="hgkelc"/>
    <w:basedOn w:val="Policepardfaut"/>
    <w:rsid w:val="00140776"/>
  </w:style>
  <w:style w:type="character" w:customStyle="1" w:styleId="acopre">
    <w:name w:val="acopre"/>
    <w:basedOn w:val="Policepardfaut"/>
    <w:rsid w:val="00622A4C"/>
  </w:style>
  <w:style w:type="character" w:styleId="CitationHTML">
    <w:name w:val="HTML Cite"/>
    <w:basedOn w:val="Policepardfaut"/>
    <w:uiPriority w:val="99"/>
    <w:semiHidden/>
    <w:unhideWhenUsed/>
    <w:rsid w:val="00622A4C"/>
    <w:rPr>
      <w:i/>
      <w:iCs/>
    </w:rPr>
  </w:style>
  <w:style w:type="character" w:styleId="Accentuation">
    <w:name w:val="Emphasis"/>
    <w:basedOn w:val="Policepardfaut"/>
    <w:uiPriority w:val="20"/>
    <w:qFormat/>
    <w:locked/>
    <w:rsid w:val="00622A4C"/>
    <w:rPr>
      <w:i/>
      <w:iCs/>
    </w:rPr>
  </w:style>
  <w:style w:type="character" w:customStyle="1" w:styleId="dyjrff">
    <w:name w:val="dyjrff"/>
    <w:basedOn w:val="Policepardfaut"/>
    <w:rsid w:val="00622A4C"/>
  </w:style>
  <w:style w:type="character" w:customStyle="1" w:styleId="f">
    <w:name w:val="f"/>
    <w:basedOn w:val="Policepardfaut"/>
    <w:rsid w:val="00622A4C"/>
  </w:style>
  <w:style w:type="character" w:customStyle="1" w:styleId="math">
    <w:name w:val="math"/>
    <w:basedOn w:val="Policepardfaut"/>
    <w:rsid w:val="00493CA8"/>
  </w:style>
  <w:style w:type="character" w:customStyle="1" w:styleId="mathjax1">
    <w:name w:val="mathjax1"/>
    <w:basedOn w:val="Policepardfaut"/>
    <w:rsid w:val="00493CA8"/>
    <w:rPr>
      <w:b w:val="0"/>
      <w:bCs w:val="0"/>
      <w:i w:val="0"/>
      <w:iCs w:val="0"/>
      <w:caps w:val="0"/>
      <w:vanish w:val="0"/>
      <w:webHidden w:val="0"/>
      <w:spacing w:val="0"/>
      <w:sz w:val="24"/>
      <w:szCs w:val="24"/>
      <w:bdr w:val="none" w:sz="0" w:space="0" w:color="auto" w:frame="1"/>
      <w:rtl w:val="0"/>
      <w:specVanish w:val="0"/>
    </w:rPr>
  </w:style>
  <w:style w:type="character" w:customStyle="1" w:styleId="labelgreen">
    <w:name w:val="labelgreen"/>
    <w:basedOn w:val="Policepardfaut"/>
    <w:rsid w:val="00BA4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65205">
      <w:bodyDiv w:val="1"/>
      <w:marLeft w:val="0"/>
      <w:marRight w:val="0"/>
      <w:marTop w:val="0"/>
      <w:marBottom w:val="0"/>
      <w:divBdr>
        <w:top w:val="none" w:sz="0" w:space="0" w:color="auto"/>
        <w:left w:val="none" w:sz="0" w:space="0" w:color="auto"/>
        <w:bottom w:val="none" w:sz="0" w:space="0" w:color="auto"/>
        <w:right w:val="none" w:sz="0" w:space="0" w:color="auto"/>
      </w:divBdr>
    </w:div>
    <w:div w:id="230166737">
      <w:bodyDiv w:val="1"/>
      <w:marLeft w:val="0"/>
      <w:marRight w:val="0"/>
      <w:marTop w:val="0"/>
      <w:marBottom w:val="0"/>
      <w:divBdr>
        <w:top w:val="none" w:sz="0" w:space="0" w:color="auto"/>
        <w:left w:val="none" w:sz="0" w:space="0" w:color="auto"/>
        <w:bottom w:val="none" w:sz="0" w:space="0" w:color="auto"/>
        <w:right w:val="none" w:sz="0" w:space="0" w:color="auto"/>
      </w:divBdr>
      <w:divsChild>
        <w:div w:id="401801237">
          <w:marLeft w:val="0"/>
          <w:marRight w:val="0"/>
          <w:marTop w:val="0"/>
          <w:marBottom w:val="0"/>
          <w:divBdr>
            <w:top w:val="none" w:sz="0" w:space="0" w:color="auto"/>
            <w:left w:val="none" w:sz="0" w:space="0" w:color="auto"/>
            <w:bottom w:val="none" w:sz="0" w:space="0" w:color="auto"/>
            <w:right w:val="none" w:sz="0" w:space="0" w:color="auto"/>
          </w:divBdr>
          <w:divsChild>
            <w:div w:id="1827821431">
              <w:marLeft w:val="0"/>
              <w:marRight w:val="0"/>
              <w:marTop w:val="0"/>
              <w:marBottom w:val="0"/>
              <w:divBdr>
                <w:top w:val="none" w:sz="0" w:space="0" w:color="auto"/>
                <w:left w:val="none" w:sz="0" w:space="0" w:color="auto"/>
                <w:bottom w:val="none" w:sz="0" w:space="0" w:color="auto"/>
                <w:right w:val="none" w:sz="0" w:space="0" w:color="auto"/>
              </w:divBdr>
              <w:divsChild>
                <w:div w:id="1124932783">
                  <w:marLeft w:val="0"/>
                  <w:marRight w:val="0"/>
                  <w:marTop w:val="0"/>
                  <w:marBottom w:val="0"/>
                  <w:divBdr>
                    <w:top w:val="none" w:sz="0" w:space="0" w:color="auto"/>
                    <w:left w:val="none" w:sz="0" w:space="0" w:color="auto"/>
                    <w:bottom w:val="none" w:sz="0" w:space="0" w:color="auto"/>
                    <w:right w:val="none" w:sz="0" w:space="0" w:color="auto"/>
                  </w:divBdr>
                  <w:divsChild>
                    <w:div w:id="12691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07734">
          <w:marLeft w:val="0"/>
          <w:marRight w:val="0"/>
          <w:marTop w:val="0"/>
          <w:marBottom w:val="0"/>
          <w:divBdr>
            <w:top w:val="none" w:sz="0" w:space="0" w:color="auto"/>
            <w:left w:val="none" w:sz="0" w:space="0" w:color="auto"/>
            <w:bottom w:val="none" w:sz="0" w:space="0" w:color="auto"/>
            <w:right w:val="none" w:sz="0" w:space="0" w:color="auto"/>
          </w:divBdr>
          <w:divsChild>
            <w:div w:id="508182937">
              <w:marLeft w:val="0"/>
              <w:marRight w:val="0"/>
              <w:marTop w:val="0"/>
              <w:marBottom w:val="0"/>
              <w:divBdr>
                <w:top w:val="none" w:sz="0" w:space="0" w:color="auto"/>
                <w:left w:val="none" w:sz="0" w:space="0" w:color="auto"/>
                <w:bottom w:val="none" w:sz="0" w:space="0" w:color="auto"/>
                <w:right w:val="none" w:sz="0" w:space="0" w:color="auto"/>
              </w:divBdr>
              <w:divsChild>
                <w:div w:id="2048487412">
                  <w:marLeft w:val="0"/>
                  <w:marRight w:val="0"/>
                  <w:marTop w:val="0"/>
                  <w:marBottom w:val="0"/>
                  <w:divBdr>
                    <w:top w:val="none" w:sz="0" w:space="0" w:color="auto"/>
                    <w:left w:val="none" w:sz="0" w:space="0" w:color="auto"/>
                    <w:bottom w:val="none" w:sz="0" w:space="0" w:color="auto"/>
                    <w:right w:val="none" w:sz="0" w:space="0" w:color="auto"/>
                  </w:divBdr>
                  <w:divsChild>
                    <w:div w:id="18634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511815">
          <w:marLeft w:val="0"/>
          <w:marRight w:val="0"/>
          <w:marTop w:val="0"/>
          <w:marBottom w:val="0"/>
          <w:divBdr>
            <w:top w:val="none" w:sz="0" w:space="0" w:color="auto"/>
            <w:left w:val="none" w:sz="0" w:space="0" w:color="auto"/>
            <w:bottom w:val="none" w:sz="0" w:space="0" w:color="auto"/>
            <w:right w:val="none" w:sz="0" w:space="0" w:color="auto"/>
          </w:divBdr>
          <w:divsChild>
            <w:div w:id="72095644">
              <w:marLeft w:val="0"/>
              <w:marRight w:val="0"/>
              <w:marTop w:val="0"/>
              <w:marBottom w:val="0"/>
              <w:divBdr>
                <w:top w:val="none" w:sz="0" w:space="0" w:color="auto"/>
                <w:left w:val="none" w:sz="0" w:space="0" w:color="auto"/>
                <w:bottom w:val="none" w:sz="0" w:space="0" w:color="auto"/>
                <w:right w:val="none" w:sz="0" w:space="0" w:color="auto"/>
              </w:divBdr>
              <w:divsChild>
                <w:div w:id="56973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67906">
          <w:marLeft w:val="0"/>
          <w:marRight w:val="0"/>
          <w:marTop w:val="0"/>
          <w:marBottom w:val="0"/>
          <w:divBdr>
            <w:top w:val="none" w:sz="0" w:space="0" w:color="auto"/>
            <w:left w:val="none" w:sz="0" w:space="0" w:color="auto"/>
            <w:bottom w:val="none" w:sz="0" w:space="0" w:color="auto"/>
            <w:right w:val="none" w:sz="0" w:space="0" w:color="auto"/>
          </w:divBdr>
          <w:divsChild>
            <w:div w:id="471945837">
              <w:marLeft w:val="0"/>
              <w:marRight w:val="0"/>
              <w:marTop w:val="0"/>
              <w:marBottom w:val="0"/>
              <w:divBdr>
                <w:top w:val="none" w:sz="0" w:space="0" w:color="auto"/>
                <w:left w:val="none" w:sz="0" w:space="0" w:color="auto"/>
                <w:bottom w:val="none" w:sz="0" w:space="0" w:color="auto"/>
                <w:right w:val="none" w:sz="0" w:space="0" w:color="auto"/>
              </w:divBdr>
              <w:divsChild>
                <w:div w:id="381831941">
                  <w:marLeft w:val="0"/>
                  <w:marRight w:val="0"/>
                  <w:marTop w:val="0"/>
                  <w:marBottom w:val="0"/>
                  <w:divBdr>
                    <w:top w:val="none" w:sz="0" w:space="0" w:color="auto"/>
                    <w:left w:val="none" w:sz="0" w:space="0" w:color="auto"/>
                    <w:bottom w:val="none" w:sz="0" w:space="0" w:color="auto"/>
                    <w:right w:val="none" w:sz="0" w:space="0" w:color="auto"/>
                  </w:divBdr>
                  <w:divsChild>
                    <w:div w:id="5726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296944">
          <w:marLeft w:val="0"/>
          <w:marRight w:val="0"/>
          <w:marTop w:val="0"/>
          <w:marBottom w:val="0"/>
          <w:divBdr>
            <w:top w:val="none" w:sz="0" w:space="0" w:color="auto"/>
            <w:left w:val="none" w:sz="0" w:space="0" w:color="auto"/>
            <w:bottom w:val="none" w:sz="0" w:space="0" w:color="auto"/>
            <w:right w:val="none" w:sz="0" w:space="0" w:color="auto"/>
          </w:divBdr>
          <w:divsChild>
            <w:div w:id="292836543">
              <w:marLeft w:val="0"/>
              <w:marRight w:val="0"/>
              <w:marTop w:val="0"/>
              <w:marBottom w:val="0"/>
              <w:divBdr>
                <w:top w:val="none" w:sz="0" w:space="0" w:color="auto"/>
                <w:left w:val="none" w:sz="0" w:space="0" w:color="auto"/>
                <w:bottom w:val="none" w:sz="0" w:space="0" w:color="auto"/>
                <w:right w:val="none" w:sz="0" w:space="0" w:color="auto"/>
              </w:divBdr>
              <w:divsChild>
                <w:div w:id="1687902375">
                  <w:marLeft w:val="0"/>
                  <w:marRight w:val="0"/>
                  <w:marTop w:val="0"/>
                  <w:marBottom w:val="0"/>
                  <w:divBdr>
                    <w:top w:val="none" w:sz="0" w:space="0" w:color="auto"/>
                    <w:left w:val="none" w:sz="0" w:space="0" w:color="auto"/>
                    <w:bottom w:val="none" w:sz="0" w:space="0" w:color="auto"/>
                    <w:right w:val="none" w:sz="0" w:space="0" w:color="auto"/>
                  </w:divBdr>
                  <w:divsChild>
                    <w:div w:id="452601461">
                      <w:marLeft w:val="0"/>
                      <w:marRight w:val="0"/>
                      <w:marTop w:val="0"/>
                      <w:marBottom w:val="0"/>
                      <w:divBdr>
                        <w:top w:val="none" w:sz="0" w:space="0" w:color="auto"/>
                        <w:left w:val="none" w:sz="0" w:space="0" w:color="auto"/>
                        <w:bottom w:val="none" w:sz="0" w:space="0" w:color="auto"/>
                        <w:right w:val="none" w:sz="0" w:space="0" w:color="auto"/>
                      </w:divBdr>
                      <w:divsChild>
                        <w:div w:id="1130593169">
                          <w:marLeft w:val="0"/>
                          <w:marRight w:val="0"/>
                          <w:marTop w:val="0"/>
                          <w:marBottom w:val="0"/>
                          <w:divBdr>
                            <w:top w:val="none" w:sz="0" w:space="0" w:color="auto"/>
                            <w:left w:val="none" w:sz="0" w:space="0" w:color="auto"/>
                            <w:bottom w:val="none" w:sz="0" w:space="0" w:color="auto"/>
                            <w:right w:val="none" w:sz="0" w:space="0" w:color="auto"/>
                          </w:divBdr>
                          <w:divsChild>
                            <w:div w:id="5376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213259">
          <w:marLeft w:val="0"/>
          <w:marRight w:val="0"/>
          <w:marTop w:val="0"/>
          <w:marBottom w:val="0"/>
          <w:divBdr>
            <w:top w:val="none" w:sz="0" w:space="0" w:color="auto"/>
            <w:left w:val="none" w:sz="0" w:space="0" w:color="auto"/>
            <w:bottom w:val="none" w:sz="0" w:space="0" w:color="auto"/>
            <w:right w:val="none" w:sz="0" w:space="0" w:color="auto"/>
          </w:divBdr>
          <w:divsChild>
            <w:div w:id="1152677946">
              <w:marLeft w:val="0"/>
              <w:marRight w:val="0"/>
              <w:marTop w:val="0"/>
              <w:marBottom w:val="0"/>
              <w:divBdr>
                <w:top w:val="none" w:sz="0" w:space="0" w:color="auto"/>
                <w:left w:val="none" w:sz="0" w:space="0" w:color="auto"/>
                <w:bottom w:val="none" w:sz="0" w:space="0" w:color="auto"/>
                <w:right w:val="none" w:sz="0" w:space="0" w:color="auto"/>
              </w:divBdr>
              <w:divsChild>
                <w:div w:id="582643721">
                  <w:marLeft w:val="0"/>
                  <w:marRight w:val="0"/>
                  <w:marTop w:val="0"/>
                  <w:marBottom w:val="0"/>
                  <w:divBdr>
                    <w:top w:val="none" w:sz="0" w:space="0" w:color="auto"/>
                    <w:left w:val="none" w:sz="0" w:space="0" w:color="auto"/>
                    <w:bottom w:val="none" w:sz="0" w:space="0" w:color="auto"/>
                    <w:right w:val="none" w:sz="0" w:space="0" w:color="auto"/>
                  </w:divBdr>
                  <w:divsChild>
                    <w:div w:id="16652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3595">
          <w:marLeft w:val="0"/>
          <w:marRight w:val="0"/>
          <w:marTop w:val="0"/>
          <w:marBottom w:val="0"/>
          <w:divBdr>
            <w:top w:val="none" w:sz="0" w:space="0" w:color="auto"/>
            <w:left w:val="none" w:sz="0" w:space="0" w:color="auto"/>
            <w:bottom w:val="none" w:sz="0" w:space="0" w:color="auto"/>
            <w:right w:val="none" w:sz="0" w:space="0" w:color="auto"/>
          </w:divBdr>
          <w:divsChild>
            <w:div w:id="1123503793">
              <w:marLeft w:val="0"/>
              <w:marRight w:val="0"/>
              <w:marTop w:val="0"/>
              <w:marBottom w:val="0"/>
              <w:divBdr>
                <w:top w:val="none" w:sz="0" w:space="0" w:color="auto"/>
                <w:left w:val="none" w:sz="0" w:space="0" w:color="auto"/>
                <w:bottom w:val="none" w:sz="0" w:space="0" w:color="auto"/>
                <w:right w:val="none" w:sz="0" w:space="0" w:color="auto"/>
              </w:divBdr>
              <w:divsChild>
                <w:div w:id="16015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24663">
      <w:bodyDiv w:val="1"/>
      <w:marLeft w:val="0"/>
      <w:marRight w:val="0"/>
      <w:marTop w:val="0"/>
      <w:marBottom w:val="0"/>
      <w:divBdr>
        <w:top w:val="none" w:sz="0" w:space="0" w:color="auto"/>
        <w:left w:val="none" w:sz="0" w:space="0" w:color="auto"/>
        <w:bottom w:val="none" w:sz="0" w:space="0" w:color="auto"/>
        <w:right w:val="none" w:sz="0" w:space="0" w:color="auto"/>
      </w:divBdr>
    </w:div>
    <w:div w:id="1474524707">
      <w:bodyDiv w:val="1"/>
      <w:marLeft w:val="0"/>
      <w:marRight w:val="0"/>
      <w:marTop w:val="0"/>
      <w:marBottom w:val="0"/>
      <w:divBdr>
        <w:top w:val="none" w:sz="0" w:space="0" w:color="auto"/>
        <w:left w:val="none" w:sz="0" w:space="0" w:color="auto"/>
        <w:bottom w:val="none" w:sz="0" w:space="0" w:color="auto"/>
        <w:right w:val="none" w:sz="0" w:space="0" w:color="auto"/>
      </w:divBdr>
    </w:div>
    <w:div w:id="178808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yline.delattre@ght-novo.fr" TargetMode="External"/><Relationship Id="rId13" Type="http://schemas.openxmlformats.org/officeDocument/2006/relationships/comments" Target="comments.xml"/><Relationship Id="rId18" Type="http://schemas.openxmlformats.org/officeDocument/2006/relationships/hyperlink" Target="mailto:catherine.legall@ch-argenteuil.fr"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shoudas@for.paris" TargetMode="Externa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mailto:remi.lefrancois@ch-stdenis.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mailto:Rachid.sehouane@ght-novo.fr"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gif"/></Relationships>
</file>

<file path=word/_rels/foot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8CA63-C85D-43BF-BB3C-A9777282F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35</Pages>
  <Words>8551</Words>
  <Characters>53610</Characters>
  <Application>Microsoft Office Word</Application>
  <DocSecurity>0</DocSecurity>
  <Lines>446</Lines>
  <Paragraphs>124</Paragraphs>
  <ScaleCrop>false</ScaleCrop>
  <HeadingPairs>
    <vt:vector size="2" baseType="variant">
      <vt:variant>
        <vt:lpstr>Titre</vt:lpstr>
      </vt:variant>
      <vt:variant>
        <vt:i4>1</vt:i4>
      </vt:variant>
    </vt:vector>
  </HeadingPairs>
  <TitlesOfParts>
    <vt:vector size="1" baseType="lpstr">
      <vt:lpstr>ETUDE CAVITHY</vt:lpstr>
    </vt:vector>
  </TitlesOfParts>
  <Company>RENE DUBOS</Company>
  <LinksUpToDate>false</LinksUpToDate>
  <CharactersWithSpaces>62037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CAVITHY</dc:title>
  <dc:subject/>
  <dc:creator>CHRD</dc:creator>
  <cp:keywords/>
  <dc:description/>
  <cp:lastModifiedBy>Véronique DA COSTA</cp:lastModifiedBy>
  <cp:revision>3</cp:revision>
  <cp:lastPrinted>2021-01-19T10:08:00Z</cp:lastPrinted>
  <dcterms:created xsi:type="dcterms:W3CDTF">2021-01-19T11:37:00Z</dcterms:created>
  <dcterms:modified xsi:type="dcterms:W3CDTF">2021-01-19T11:46:00Z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RENE DUBOS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id="m6Lc0NaT"/&gt;&lt;style id="http://www.zotero.org/styles/vancouver" locale="en-US" hasBibliography="1" bibliographyStyleHasBeenSet="1"/&gt;&lt;prefs&gt;&lt;pref name="fieldType" value="Field"/&gt;&lt;pref name="store</vt:lpwstr>
  </property>
  <property fmtid="{D5CDD505-2E9C-101B-9397-08002B2CF9AE}" pid="10" name="ZOTERO_PREF_2">
    <vt:lpwstr>References" value="true"/&gt;&lt;pref name="automaticJournalAbbreviations" value="true"/&gt;&lt;pref name="noteType" value=""/&gt;&lt;/prefs&gt;&lt;/data&gt;</vt:lpwstr>
  </property>
</Properties>
</file>